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b/>
          <w:sz w:val="22"/>
          <w:szCs w:val="22"/>
        </w:rPr>
      </w:pPr>
      <w:r w:rsidRPr="00EA666F">
        <w:rPr>
          <w:rFonts w:ascii="Tahoma" w:hAnsi="Tahoma" w:cs="Tahoma"/>
          <w:b/>
          <w:sz w:val="22"/>
          <w:szCs w:val="22"/>
        </w:rPr>
        <w:t xml:space="preserve">BAB   I. </w:t>
      </w:r>
      <w:r w:rsidRPr="00EA666F">
        <w:rPr>
          <w:rFonts w:ascii="Tahoma" w:hAnsi="Tahoma" w:cs="Tahoma"/>
          <w:b/>
          <w:sz w:val="22"/>
          <w:szCs w:val="22"/>
        </w:rPr>
        <w:tab/>
        <w:t>RENCANA KERJA.</w:t>
      </w:r>
    </w:p>
    <w:p w:rsidR="007A0DA8" w:rsidRPr="00EA666F" w:rsidRDefault="007A0DA8">
      <w:pPr>
        <w:spacing w:line="280" w:lineRule="atLeast"/>
        <w:ind w:left="1260" w:hanging="1260"/>
        <w:jc w:val="both"/>
        <w:rPr>
          <w:rFonts w:ascii="Tahoma" w:hAnsi="Tahoma" w:cs="Tahoma"/>
          <w:sz w:val="22"/>
          <w:szCs w:val="22"/>
        </w:rPr>
      </w:pPr>
    </w:p>
    <w:p w:rsidR="007A0DA8" w:rsidRPr="00EA666F" w:rsidRDefault="000A1097"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Dalam </w:t>
      </w:r>
      <w:r w:rsidR="008B34E6">
        <w:rPr>
          <w:rFonts w:ascii="Tahoma" w:hAnsi="Tahoma" w:cs="Tahoma"/>
          <w:sz w:val="22"/>
          <w:szCs w:val="22"/>
        </w:rPr>
        <w:t>Pelelangan</w:t>
      </w:r>
      <w:r w:rsidRPr="00EA666F">
        <w:rPr>
          <w:rFonts w:ascii="Tahoma" w:hAnsi="Tahoma" w:cs="Tahoma"/>
          <w:sz w:val="22"/>
          <w:szCs w:val="22"/>
        </w:rPr>
        <w:t xml:space="preserve"> ini </w:t>
      </w:r>
      <w:r w:rsidRPr="00EA666F">
        <w:rPr>
          <w:rFonts w:ascii="Tahoma" w:hAnsi="Tahoma" w:cs="Tahoma"/>
          <w:sz w:val="22"/>
          <w:szCs w:val="22"/>
          <w:lang w:val="id-ID"/>
        </w:rPr>
        <w:t>Penyedia Barang/Jasa</w:t>
      </w:r>
      <w:r w:rsidRPr="00EA666F">
        <w:rPr>
          <w:rFonts w:ascii="Tahoma" w:hAnsi="Tahoma" w:cs="Tahoma"/>
          <w:sz w:val="22"/>
          <w:szCs w:val="22"/>
        </w:rPr>
        <w:t xml:space="preserve"> diminta untuk menawarkan harga </w:t>
      </w:r>
      <w:r w:rsidRPr="00EA666F">
        <w:rPr>
          <w:rFonts w:ascii="Tahoma" w:hAnsi="Tahoma" w:cs="Tahoma"/>
          <w:sz w:val="22"/>
          <w:szCs w:val="22"/>
          <w:highlight w:val="cyan"/>
          <w:lang w:val="id-ID"/>
        </w:rPr>
        <w:t>#nama pengadaan#</w:t>
      </w:r>
      <w:r w:rsidR="007A0DA8" w:rsidRPr="00EA666F">
        <w:rPr>
          <w:rFonts w:ascii="Tahoma" w:hAnsi="Tahoma" w:cs="Tahoma"/>
          <w:sz w:val="22"/>
          <w:szCs w:val="22"/>
        </w:rPr>
        <w:t xml:space="preserve">, PT PLN (Persero) </w:t>
      </w:r>
      <w:r w:rsidR="005D557C" w:rsidRPr="00EA666F">
        <w:rPr>
          <w:rFonts w:ascii="Tahoma" w:hAnsi="Tahoma" w:cs="Tahoma"/>
          <w:sz w:val="22"/>
          <w:szCs w:val="22"/>
        </w:rPr>
        <w:t>KANTOR PUSAT</w:t>
      </w:r>
      <w:r w:rsidR="007A0DA8" w:rsidRPr="00EA666F">
        <w:rPr>
          <w:rFonts w:ascii="Tahoma" w:hAnsi="Tahoma" w:cs="Tahoma"/>
          <w:sz w:val="22"/>
          <w:szCs w:val="22"/>
        </w:rPr>
        <w:t xml:space="preserve"> seperti pada </w:t>
      </w:r>
      <w:r w:rsidR="007A0DA8" w:rsidRPr="00EA666F">
        <w:rPr>
          <w:rFonts w:ascii="Tahoma" w:hAnsi="Tahoma" w:cs="Tahoma"/>
          <w:sz w:val="22"/>
          <w:szCs w:val="22"/>
          <w:highlight w:val="darkGreen"/>
        </w:rPr>
        <w:t>Lampiran 2 RKS</w:t>
      </w:r>
      <w:r w:rsidR="007A0DA8" w:rsidRPr="00EA666F">
        <w:rPr>
          <w:rFonts w:ascii="Tahoma" w:hAnsi="Tahoma" w:cs="Tahoma"/>
          <w:sz w:val="22"/>
          <w:szCs w:val="22"/>
        </w:rPr>
        <w:t xml:space="preserve"> ini.</w:t>
      </w:r>
    </w:p>
    <w:p w:rsidR="007A0DA8" w:rsidRPr="00EA666F" w:rsidRDefault="007A0DA8">
      <w:pPr>
        <w:spacing w:line="280" w:lineRule="atLeast"/>
        <w:ind w:left="1620" w:hanging="1620"/>
        <w:jc w:val="both"/>
        <w:rPr>
          <w:rFonts w:ascii="Tahoma" w:hAnsi="Tahoma" w:cs="Tahoma"/>
          <w:sz w:val="22"/>
          <w:szCs w:val="22"/>
        </w:rPr>
      </w:pPr>
    </w:p>
    <w:p w:rsidR="007A0DA8" w:rsidRPr="00EA666F" w:rsidRDefault="007A0DA8" w:rsidP="00EA0A99">
      <w:pPr>
        <w:numPr>
          <w:ilvl w:val="0"/>
          <w:numId w:val="5"/>
        </w:numPr>
        <w:tabs>
          <w:tab w:val="clear" w:pos="1656"/>
        </w:tabs>
        <w:spacing w:line="280" w:lineRule="atLeast"/>
        <w:ind w:hanging="396"/>
        <w:jc w:val="both"/>
        <w:rPr>
          <w:rFonts w:ascii="Tahoma" w:hAnsi="Tahoma" w:cs="Tahoma"/>
          <w:sz w:val="22"/>
          <w:szCs w:val="22"/>
        </w:rPr>
      </w:pPr>
      <w:r w:rsidRPr="00EA666F">
        <w:rPr>
          <w:rFonts w:ascii="Tahoma" w:hAnsi="Tahoma" w:cs="Tahoma"/>
          <w:sz w:val="22"/>
          <w:szCs w:val="22"/>
        </w:rPr>
        <w:t xml:space="preserve">Jadwal Pelaksanaan </w:t>
      </w:r>
      <w:r w:rsidR="008B34E6">
        <w:rPr>
          <w:rFonts w:ascii="Tahoma" w:hAnsi="Tahoma" w:cs="Tahoma"/>
          <w:sz w:val="22"/>
          <w:szCs w:val="22"/>
        </w:rPr>
        <w:t>Pelelangan</w:t>
      </w:r>
      <w:r w:rsidR="000B5665" w:rsidRPr="00EA666F">
        <w:rPr>
          <w:rFonts w:ascii="Tahoma" w:hAnsi="Tahoma" w:cs="Tahoma"/>
          <w:sz w:val="22"/>
          <w:szCs w:val="22"/>
          <w:lang w:val="id-ID"/>
        </w:rPr>
        <w:t xml:space="preserve"> </w:t>
      </w:r>
      <w:r w:rsidRPr="00EA666F">
        <w:rPr>
          <w:rFonts w:ascii="Tahoma" w:hAnsi="Tahoma" w:cs="Tahoma"/>
          <w:sz w:val="22"/>
          <w:szCs w:val="22"/>
        </w:rPr>
        <w:t>:</w:t>
      </w:r>
    </w:p>
    <w:p w:rsidR="007A0DA8" w:rsidRPr="00EA666F" w:rsidRDefault="007A0DA8">
      <w:pPr>
        <w:spacing w:line="280" w:lineRule="atLeast"/>
        <w:ind w:left="1620" w:hanging="1620"/>
        <w:jc w:val="both"/>
        <w:rPr>
          <w:rFonts w:ascii="Tahoma" w:hAnsi="Tahoma" w:cs="Tahoma"/>
          <w:sz w:val="22"/>
          <w:szCs w:val="22"/>
        </w:rPr>
      </w:pPr>
    </w:p>
    <w:p w:rsidR="000B5665" w:rsidRPr="00EA666F" w:rsidRDefault="005F0ECA" w:rsidP="00EA0A99">
      <w:pPr>
        <w:numPr>
          <w:ilvl w:val="0"/>
          <w:numId w:val="6"/>
        </w:numPr>
        <w:spacing w:line="280" w:lineRule="atLeast"/>
        <w:jc w:val="both"/>
        <w:rPr>
          <w:rFonts w:ascii="Tahoma" w:hAnsi="Tahoma" w:cs="Tahoma"/>
          <w:sz w:val="22"/>
          <w:szCs w:val="22"/>
        </w:rPr>
      </w:pPr>
      <w:r>
        <w:rPr>
          <w:rFonts w:ascii="Tahoma" w:hAnsi="Tahoma" w:cs="Tahoma"/>
          <w:sz w:val="22"/>
          <w:szCs w:val="22"/>
          <w:lang w:val="id-ID"/>
        </w:rPr>
        <w:t>Pendaftaran</w:t>
      </w:r>
      <w:r w:rsidR="000B5665" w:rsidRPr="00EA666F">
        <w:rPr>
          <w:rFonts w:ascii="Tahoma" w:hAnsi="Tahoma" w:cs="Tahoma"/>
          <w:sz w:val="22"/>
          <w:szCs w:val="22"/>
          <w:lang w:val="id-ID"/>
        </w:rPr>
        <w:t xml:space="preserve"> </w:t>
      </w:r>
      <w:r w:rsidR="008B34E6">
        <w:rPr>
          <w:rFonts w:ascii="Tahoma" w:hAnsi="Tahoma" w:cs="Tahoma"/>
          <w:sz w:val="22"/>
          <w:szCs w:val="22"/>
        </w:rPr>
        <w:t>Pelelangan</w:t>
      </w:r>
      <w:r w:rsidR="007A0DA8" w:rsidRPr="00EA666F">
        <w:rPr>
          <w:rFonts w:ascii="Tahoma" w:hAnsi="Tahoma" w:cs="Tahoma"/>
          <w:sz w:val="22"/>
          <w:szCs w:val="22"/>
        </w:rPr>
        <w:t xml:space="preserve"> </w:t>
      </w:r>
    </w:p>
    <w:p w:rsidR="007A0DA8" w:rsidRPr="00EA666F" w:rsidRDefault="005F0ECA" w:rsidP="000B5665">
      <w:pPr>
        <w:spacing w:line="280" w:lineRule="atLeast"/>
        <w:ind w:left="2160"/>
        <w:jc w:val="both"/>
        <w:rPr>
          <w:rFonts w:ascii="Tahoma" w:hAnsi="Tahoma" w:cs="Tahoma"/>
          <w:sz w:val="22"/>
          <w:szCs w:val="22"/>
        </w:rPr>
      </w:pPr>
      <w:r>
        <w:rPr>
          <w:rFonts w:ascii="Tahoma" w:hAnsi="Tahoma" w:cs="Tahoma"/>
          <w:sz w:val="22"/>
          <w:szCs w:val="22"/>
          <w:lang w:val="id-ID"/>
        </w:rPr>
        <w:t xml:space="preserve">Paling lambat </w:t>
      </w:r>
      <w:r w:rsidR="007A0DA8" w:rsidRPr="00EA666F">
        <w:rPr>
          <w:rFonts w:ascii="Tahoma" w:hAnsi="Tahoma" w:cs="Tahoma"/>
          <w:sz w:val="22"/>
          <w:szCs w:val="22"/>
        </w:rPr>
        <w:t xml:space="preserve">tanggal </w:t>
      </w:r>
      <w:r w:rsidR="00C146E1" w:rsidRPr="00EA666F">
        <w:rPr>
          <w:rFonts w:ascii="Tahoma" w:hAnsi="Tahoma" w:cs="Tahoma"/>
          <w:sz w:val="22"/>
          <w:szCs w:val="22"/>
          <w:highlight w:val="yellow"/>
          <w:lang w:val="id-ID"/>
        </w:rPr>
        <w:t xml:space="preserve">#tanggal </w:t>
      </w:r>
      <w:r>
        <w:rPr>
          <w:rFonts w:ascii="Tahoma" w:hAnsi="Tahoma" w:cs="Tahoma"/>
          <w:sz w:val="22"/>
          <w:szCs w:val="22"/>
          <w:highlight w:val="yellow"/>
          <w:lang w:val="id-ID"/>
        </w:rPr>
        <w:t>pendaftaran</w:t>
      </w:r>
      <w:r w:rsidR="00C146E1" w:rsidRPr="00EA666F">
        <w:rPr>
          <w:rFonts w:ascii="Tahoma" w:hAnsi="Tahoma" w:cs="Tahoma"/>
          <w:sz w:val="22"/>
          <w:szCs w:val="22"/>
          <w:highlight w:val="yellow"/>
          <w:lang w:val="id-ID"/>
        </w:rPr>
        <w:t>#</w:t>
      </w:r>
      <w:r w:rsidR="00C146E1" w:rsidRPr="00EA666F">
        <w:rPr>
          <w:rFonts w:ascii="Tahoma" w:hAnsi="Tahoma" w:cs="Tahoma"/>
          <w:sz w:val="22"/>
          <w:szCs w:val="22"/>
          <w:lang w:val="id-ID"/>
        </w:rPr>
        <w:t>.</w:t>
      </w:r>
    </w:p>
    <w:p w:rsidR="007A0DA8" w:rsidRPr="00EA666F" w:rsidRDefault="007A0DA8">
      <w:pPr>
        <w:spacing w:line="280" w:lineRule="atLeast"/>
        <w:ind w:left="2160" w:hanging="2160"/>
        <w:jc w:val="both"/>
        <w:rPr>
          <w:rFonts w:ascii="Tahoma" w:hAnsi="Tahoma" w:cs="Tahoma"/>
          <w:sz w:val="22"/>
          <w:szCs w:val="22"/>
        </w:rPr>
      </w:pPr>
    </w:p>
    <w:p w:rsidR="00331630" w:rsidRPr="00EA666F" w:rsidRDefault="00331630" w:rsidP="00331630">
      <w:pPr>
        <w:numPr>
          <w:ilvl w:val="0"/>
          <w:numId w:val="42"/>
        </w:numPr>
        <w:spacing w:line="280" w:lineRule="atLeast"/>
        <w:jc w:val="both"/>
        <w:rPr>
          <w:rFonts w:ascii="Tahoma" w:hAnsi="Tahoma" w:cs="Tahoma"/>
          <w:sz w:val="22"/>
          <w:szCs w:val="22"/>
        </w:rPr>
      </w:pPr>
      <w:r>
        <w:rPr>
          <w:rFonts w:ascii="Tahoma" w:hAnsi="Tahoma" w:cs="Tahoma"/>
          <w:sz w:val="22"/>
          <w:szCs w:val="22"/>
          <w:lang w:val="id-ID"/>
        </w:rPr>
        <w:t>Pengambilan Dokumen</w:t>
      </w:r>
      <w:r w:rsidRPr="00EA666F">
        <w:rPr>
          <w:rFonts w:ascii="Tahoma" w:hAnsi="Tahoma" w:cs="Tahoma"/>
          <w:sz w:val="22"/>
          <w:szCs w:val="22"/>
        </w:rPr>
        <w:t xml:space="preserve"> </w:t>
      </w:r>
      <w:r>
        <w:rPr>
          <w:rFonts w:ascii="Tahoma" w:hAnsi="Tahoma" w:cs="Tahoma"/>
          <w:sz w:val="22"/>
          <w:szCs w:val="22"/>
          <w:lang w:val="id-ID"/>
        </w:rPr>
        <w:t>Pengadaan</w:t>
      </w:r>
      <w:r w:rsidRPr="00EA666F">
        <w:rPr>
          <w:rFonts w:ascii="Tahoma" w:hAnsi="Tahoma" w:cs="Tahoma"/>
          <w:sz w:val="22"/>
          <w:szCs w:val="22"/>
        </w:rPr>
        <w:t xml:space="preserve"> :</w:t>
      </w:r>
    </w:p>
    <w:p w:rsidR="00331630" w:rsidRPr="00EA666F" w:rsidRDefault="00331630" w:rsidP="00331630">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Tanggal</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 xml:space="preserve">#tanggal </w:t>
      </w:r>
      <w:r>
        <w:rPr>
          <w:rFonts w:ascii="Tahoma" w:hAnsi="Tahoma" w:cs="Tahoma"/>
          <w:sz w:val="22"/>
          <w:szCs w:val="22"/>
          <w:highlight w:val="yellow"/>
          <w:lang w:val="id-ID"/>
        </w:rPr>
        <w:t>pengambilan1</w:t>
      </w:r>
      <w:r w:rsidRPr="00EA666F">
        <w:rPr>
          <w:rFonts w:ascii="Tahoma" w:hAnsi="Tahoma" w:cs="Tahoma"/>
          <w:sz w:val="22"/>
          <w:szCs w:val="22"/>
          <w:highlight w:val="yellow"/>
          <w:lang w:val="id-ID"/>
        </w:rPr>
        <w:t>#</w:t>
      </w:r>
      <w:r>
        <w:rPr>
          <w:rFonts w:ascii="Tahoma" w:hAnsi="Tahoma" w:cs="Tahoma"/>
          <w:sz w:val="22"/>
          <w:szCs w:val="22"/>
          <w:lang w:val="id-ID"/>
        </w:rPr>
        <w:t xml:space="preserve"> s.d </w:t>
      </w:r>
      <w:r w:rsidRPr="00EA666F">
        <w:rPr>
          <w:rFonts w:ascii="Tahoma" w:hAnsi="Tahoma" w:cs="Tahoma"/>
          <w:sz w:val="22"/>
          <w:szCs w:val="22"/>
          <w:highlight w:val="yellow"/>
          <w:lang w:val="id-ID"/>
        </w:rPr>
        <w:t xml:space="preserve">#tanggal </w:t>
      </w:r>
      <w:r>
        <w:rPr>
          <w:rFonts w:ascii="Tahoma" w:hAnsi="Tahoma" w:cs="Tahoma"/>
          <w:sz w:val="22"/>
          <w:szCs w:val="22"/>
          <w:highlight w:val="yellow"/>
          <w:lang w:val="id-ID"/>
        </w:rPr>
        <w:t>pengambilan2</w:t>
      </w:r>
      <w:r w:rsidRPr="00EA666F">
        <w:rPr>
          <w:rFonts w:ascii="Tahoma" w:hAnsi="Tahoma" w:cs="Tahoma"/>
          <w:sz w:val="22"/>
          <w:szCs w:val="22"/>
          <w:highlight w:val="yellow"/>
          <w:lang w:val="id-ID"/>
        </w:rPr>
        <w:t>#</w:t>
      </w:r>
    </w:p>
    <w:p w:rsidR="00331630" w:rsidRPr="00EA666F" w:rsidRDefault="00331630" w:rsidP="00331630">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Waktu </w:t>
      </w:r>
      <w:r w:rsidRPr="00EA666F">
        <w:rPr>
          <w:rFonts w:ascii="Tahoma" w:hAnsi="Tahoma" w:cs="Tahoma"/>
          <w:sz w:val="22"/>
          <w:szCs w:val="22"/>
          <w:lang w:val="id-ID"/>
        </w:rPr>
        <w:tab/>
      </w:r>
      <w:r w:rsidRPr="00EA666F">
        <w:rPr>
          <w:rFonts w:ascii="Tahoma" w:hAnsi="Tahoma" w:cs="Tahoma"/>
          <w:sz w:val="22"/>
          <w:szCs w:val="22"/>
          <w:lang w:val="id-ID"/>
        </w:rPr>
        <w:tab/>
        <w:t xml:space="preserve">: Pukul </w:t>
      </w:r>
      <w:r w:rsidRPr="00A075A0">
        <w:rPr>
          <w:rFonts w:ascii="Tahoma" w:hAnsi="Tahoma" w:cs="Tahoma"/>
          <w:sz w:val="22"/>
          <w:szCs w:val="22"/>
          <w:highlight w:val="yellow"/>
          <w:lang w:val="id-ID"/>
        </w:rPr>
        <w:t xml:space="preserve">#waktu </w:t>
      </w:r>
      <w:r>
        <w:rPr>
          <w:rFonts w:ascii="Tahoma" w:hAnsi="Tahoma" w:cs="Tahoma"/>
          <w:sz w:val="22"/>
          <w:szCs w:val="22"/>
          <w:highlight w:val="yellow"/>
          <w:lang w:val="id-ID"/>
        </w:rPr>
        <w:t>pengambilan1</w:t>
      </w:r>
      <w:r w:rsidRPr="00A075A0">
        <w:rPr>
          <w:rFonts w:ascii="Tahoma" w:hAnsi="Tahoma" w:cs="Tahoma"/>
          <w:sz w:val="22"/>
          <w:szCs w:val="22"/>
          <w:highlight w:val="yellow"/>
          <w:lang w:val="id-ID"/>
        </w:rPr>
        <w:t>#</w:t>
      </w:r>
      <w:r w:rsidRPr="00EA666F">
        <w:rPr>
          <w:rFonts w:ascii="Tahoma" w:hAnsi="Tahoma" w:cs="Tahoma"/>
          <w:sz w:val="22"/>
          <w:szCs w:val="22"/>
          <w:lang w:val="id-ID"/>
        </w:rPr>
        <w:t xml:space="preserve"> WIB</w:t>
      </w:r>
      <w:r>
        <w:rPr>
          <w:rFonts w:ascii="Tahoma" w:hAnsi="Tahoma" w:cs="Tahoma"/>
          <w:sz w:val="22"/>
          <w:szCs w:val="22"/>
          <w:lang w:val="id-ID"/>
        </w:rPr>
        <w:t xml:space="preserve"> s.d </w:t>
      </w:r>
      <w:r w:rsidRPr="00EA666F">
        <w:rPr>
          <w:rFonts w:ascii="Tahoma" w:hAnsi="Tahoma" w:cs="Tahoma"/>
          <w:sz w:val="22"/>
          <w:szCs w:val="22"/>
          <w:lang w:val="id-ID"/>
        </w:rPr>
        <w:t xml:space="preserve">: Pukul </w:t>
      </w:r>
      <w:r w:rsidRPr="00A075A0">
        <w:rPr>
          <w:rFonts w:ascii="Tahoma" w:hAnsi="Tahoma" w:cs="Tahoma"/>
          <w:sz w:val="22"/>
          <w:szCs w:val="22"/>
          <w:highlight w:val="yellow"/>
          <w:lang w:val="id-ID"/>
        </w:rPr>
        <w:t xml:space="preserve">#waktu </w:t>
      </w:r>
      <w:r w:rsidR="00A13328">
        <w:rPr>
          <w:rFonts w:ascii="Tahoma" w:hAnsi="Tahoma" w:cs="Tahoma"/>
          <w:sz w:val="22"/>
          <w:szCs w:val="22"/>
          <w:highlight w:val="yellow"/>
          <w:lang w:val="id-ID"/>
        </w:rPr>
        <w:t>pengambilan2</w:t>
      </w:r>
      <w:r w:rsidRPr="00A075A0">
        <w:rPr>
          <w:rFonts w:ascii="Tahoma" w:hAnsi="Tahoma" w:cs="Tahoma"/>
          <w:sz w:val="22"/>
          <w:szCs w:val="22"/>
          <w:highlight w:val="yellow"/>
          <w:lang w:val="id-ID"/>
        </w:rPr>
        <w:t>#</w:t>
      </w:r>
      <w:r w:rsidRPr="00EA666F">
        <w:rPr>
          <w:rFonts w:ascii="Tahoma" w:hAnsi="Tahoma" w:cs="Tahoma"/>
          <w:sz w:val="22"/>
          <w:szCs w:val="22"/>
          <w:lang w:val="id-ID"/>
        </w:rPr>
        <w:t xml:space="preserve"> WIB</w:t>
      </w:r>
    </w:p>
    <w:p w:rsidR="00331630" w:rsidRPr="00EA666F" w:rsidRDefault="00331630" w:rsidP="00331630">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Tempat </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 xml:space="preserve">#tempat </w:t>
      </w:r>
      <w:r w:rsidR="00A13328">
        <w:rPr>
          <w:rFonts w:ascii="Tahoma" w:hAnsi="Tahoma" w:cs="Tahoma"/>
          <w:sz w:val="22"/>
          <w:szCs w:val="22"/>
          <w:highlight w:val="yellow"/>
          <w:lang w:val="id-ID"/>
        </w:rPr>
        <w:t>pengambilan</w:t>
      </w:r>
      <w:r w:rsidRPr="00EA666F">
        <w:rPr>
          <w:rFonts w:ascii="Tahoma" w:hAnsi="Tahoma" w:cs="Tahoma"/>
          <w:sz w:val="22"/>
          <w:szCs w:val="22"/>
          <w:highlight w:val="yellow"/>
          <w:lang w:val="id-ID"/>
        </w:rPr>
        <w:t>#</w:t>
      </w:r>
    </w:p>
    <w:p w:rsidR="00331630" w:rsidRPr="00331630" w:rsidRDefault="00331630" w:rsidP="00331630">
      <w:pPr>
        <w:spacing w:line="280" w:lineRule="atLeast"/>
        <w:ind w:left="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rPr>
        <w:t xml:space="preserve">Penjelasan </w:t>
      </w:r>
      <w:r w:rsidR="008B34E6">
        <w:rPr>
          <w:rFonts w:ascii="Tahoma" w:hAnsi="Tahoma" w:cs="Tahoma"/>
          <w:sz w:val="22"/>
          <w:szCs w:val="22"/>
          <w:lang w:val="id-ID"/>
        </w:rPr>
        <w:t>Pelelangan</w:t>
      </w:r>
      <w:r w:rsidRPr="00EA666F">
        <w:rPr>
          <w:rFonts w:ascii="Tahoma" w:hAnsi="Tahoma" w:cs="Tahoma"/>
          <w:sz w:val="22"/>
          <w:szCs w:val="22"/>
        </w:rPr>
        <w:t xml:space="preserve">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Tanggal</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penjelasan#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Waktu </w:t>
      </w:r>
      <w:r w:rsidRPr="00EA666F">
        <w:rPr>
          <w:rFonts w:ascii="Tahoma" w:hAnsi="Tahoma" w:cs="Tahoma"/>
          <w:sz w:val="22"/>
          <w:szCs w:val="22"/>
          <w:lang w:val="id-ID"/>
        </w:rPr>
        <w:tab/>
      </w:r>
      <w:r w:rsidRPr="00EA666F">
        <w:rPr>
          <w:rFonts w:ascii="Tahoma" w:hAnsi="Tahoma" w:cs="Tahoma"/>
          <w:sz w:val="22"/>
          <w:szCs w:val="22"/>
          <w:lang w:val="id-ID"/>
        </w:rPr>
        <w:tab/>
        <w:t xml:space="preserve">: Pukul </w:t>
      </w:r>
      <w:r w:rsidRPr="00A075A0">
        <w:rPr>
          <w:rFonts w:ascii="Tahoma" w:hAnsi="Tahoma" w:cs="Tahoma"/>
          <w:sz w:val="22"/>
          <w:szCs w:val="22"/>
          <w:highlight w:val="yellow"/>
          <w:lang w:val="id-ID"/>
        </w:rPr>
        <w:t>#waktu penjelasan#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lang w:val="id-ID"/>
        </w:rPr>
        <w:t xml:space="preserve">Tempat </w:t>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#tempat penjelasan#</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Pemasukan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awal pemasukan#</w:t>
      </w:r>
      <w:r w:rsidRPr="00EA666F">
        <w:rPr>
          <w:rFonts w:ascii="Tahoma" w:hAnsi="Tahoma" w:cs="Tahoma"/>
          <w:sz w:val="22"/>
          <w:szCs w:val="22"/>
        </w:rPr>
        <w:t xml:space="preserve"> s.d </w:t>
      </w:r>
      <w:r w:rsidRPr="00EA666F">
        <w:rPr>
          <w:rFonts w:ascii="Tahoma" w:hAnsi="Tahoma" w:cs="Tahoma"/>
          <w:sz w:val="22"/>
          <w:szCs w:val="22"/>
          <w:highlight w:val="yellow"/>
          <w:lang w:val="id-ID"/>
        </w:rPr>
        <w:t>#tanggal akhir pemasukan#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pemasukan#</w:t>
      </w:r>
      <w:r w:rsidRPr="00EA666F">
        <w:rPr>
          <w:rFonts w:ascii="Tahoma" w:hAnsi="Tahoma" w:cs="Tahoma"/>
          <w:sz w:val="22"/>
          <w:szCs w:val="22"/>
          <w:lang w:val="id-ID"/>
        </w:rPr>
        <w:t xml:space="preserve"> WIB (paling lambat)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pemasukan#</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Pembukaan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pembukaan#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pembukaan#</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pembukaan#</w:t>
      </w:r>
    </w:p>
    <w:p w:rsidR="00DB4F68" w:rsidRPr="00EA666F" w:rsidRDefault="00DB4F68" w:rsidP="00DB4F68">
      <w:pPr>
        <w:spacing w:line="280" w:lineRule="atLeast"/>
        <w:ind w:left="2160"/>
        <w:jc w:val="both"/>
        <w:rPr>
          <w:rFonts w:ascii="Tahoma" w:hAnsi="Tahoma" w:cs="Tahoma"/>
          <w:sz w:val="22"/>
          <w:szCs w:val="22"/>
          <w:lang w:val="id-ID"/>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 xml:space="preserve">Pelaksanaan Evaluasi </w:t>
      </w:r>
      <w:r w:rsidRPr="00EA666F">
        <w:rPr>
          <w:rFonts w:ascii="Tahoma" w:hAnsi="Tahoma" w:cs="Tahoma"/>
          <w:sz w:val="22"/>
          <w:szCs w:val="22"/>
        </w:rPr>
        <w:t>Surat Penawaran :</w:t>
      </w:r>
    </w:p>
    <w:p w:rsidR="00DB4F68" w:rsidRPr="00EA666F" w:rsidRDefault="00DB4F68" w:rsidP="00DB4F68">
      <w:pPr>
        <w:spacing w:line="280" w:lineRule="atLeast"/>
        <w:ind w:left="2160"/>
        <w:jc w:val="both"/>
        <w:rPr>
          <w:rFonts w:ascii="Tahoma" w:hAnsi="Tahoma" w:cs="Tahoma"/>
          <w:sz w:val="22"/>
          <w:szCs w:val="22"/>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evaluasi#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evaluasi#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evaluasi#</w:t>
      </w:r>
    </w:p>
    <w:p w:rsidR="00DB4F68" w:rsidRPr="00EA666F" w:rsidRDefault="00DB4F68" w:rsidP="00DB4F68">
      <w:pPr>
        <w:spacing w:line="280" w:lineRule="atLeast"/>
        <w:ind w:left="2160" w:hanging="2160"/>
        <w:jc w:val="both"/>
        <w:rPr>
          <w:rFonts w:ascii="Tahoma" w:hAnsi="Tahoma" w:cs="Tahoma"/>
          <w:sz w:val="22"/>
          <w:szCs w:val="22"/>
        </w:rPr>
      </w:pPr>
    </w:p>
    <w:p w:rsidR="00DB4F68" w:rsidRPr="00EA666F" w:rsidRDefault="00DB4F68"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Pelaksanaan Negosiasi &amp; Klarifikasi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negosiasi#</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negosiasi#</w:t>
      </w:r>
      <w:r w:rsidRPr="00EA666F">
        <w:rPr>
          <w:rFonts w:ascii="Tahoma" w:hAnsi="Tahoma" w:cs="Tahoma"/>
          <w:sz w:val="22"/>
          <w:szCs w:val="22"/>
          <w:lang w:val="id-ID"/>
        </w:rPr>
        <w:t xml:space="preserve"> WIB</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Tempat</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#tempat negosiasi#</w:t>
      </w:r>
    </w:p>
    <w:p w:rsidR="00DB4F68" w:rsidRPr="00EA666F" w:rsidRDefault="00DB4F68" w:rsidP="00DB4F68">
      <w:pPr>
        <w:spacing w:line="280" w:lineRule="atLeast"/>
        <w:jc w:val="both"/>
        <w:rPr>
          <w:rFonts w:ascii="Tahoma" w:hAnsi="Tahoma" w:cs="Tahoma"/>
          <w:sz w:val="22"/>
          <w:szCs w:val="22"/>
          <w:lang w:val="id-ID"/>
        </w:rPr>
      </w:pPr>
    </w:p>
    <w:p w:rsidR="00DB4F68" w:rsidRPr="00EA666F" w:rsidRDefault="00F2482E" w:rsidP="00DB4F68">
      <w:pPr>
        <w:numPr>
          <w:ilvl w:val="0"/>
          <w:numId w:val="42"/>
        </w:numPr>
        <w:spacing w:line="280" w:lineRule="atLeast"/>
        <w:jc w:val="both"/>
        <w:rPr>
          <w:rFonts w:ascii="Tahoma" w:hAnsi="Tahoma" w:cs="Tahoma"/>
          <w:sz w:val="22"/>
          <w:szCs w:val="22"/>
        </w:rPr>
      </w:pPr>
      <w:r w:rsidRPr="00EA666F">
        <w:rPr>
          <w:rFonts w:ascii="Tahoma" w:hAnsi="Tahoma" w:cs="Tahoma"/>
          <w:sz w:val="22"/>
          <w:szCs w:val="22"/>
          <w:lang w:val="id-ID"/>
        </w:rPr>
        <w:t>Penetapan Pemenang</w:t>
      </w:r>
      <w:r w:rsidR="00DB4F68" w:rsidRPr="00EA666F">
        <w:rPr>
          <w:rFonts w:ascii="Tahoma" w:hAnsi="Tahoma" w:cs="Tahoma"/>
          <w:sz w:val="22"/>
          <w:szCs w:val="22"/>
        </w:rPr>
        <w:t>:</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Tanggal</w:t>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highlight w:val="yellow"/>
          <w:lang w:val="id-ID"/>
        </w:rPr>
        <w:t>#tanggal penetapan#</w:t>
      </w:r>
    </w:p>
    <w:p w:rsidR="00DB4F68" w:rsidRPr="00EA666F" w:rsidRDefault="00DB4F68" w:rsidP="00DB4F68">
      <w:pPr>
        <w:spacing w:line="280" w:lineRule="atLeast"/>
        <w:ind w:left="2160"/>
        <w:jc w:val="both"/>
        <w:rPr>
          <w:rFonts w:ascii="Tahoma" w:hAnsi="Tahoma" w:cs="Tahoma"/>
          <w:sz w:val="22"/>
          <w:szCs w:val="22"/>
          <w:lang w:val="id-ID"/>
        </w:rPr>
      </w:pPr>
      <w:r w:rsidRPr="00EA666F">
        <w:rPr>
          <w:rFonts w:ascii="Tahoma" w:hAnsi="Tahoma" w:cs="Tahoma"/>
          <w:sz w:val="22"/>
          <w:szCs w:val="22"/>
        </w:rPr>
        <w:t>Waktu</w:t>
      </w:r>
      <w:r w:rsidRPr="00EA666F">
        <w:rPr>
          <w:rFonts w:ascii="Tahoma" w:hAnsi="Tahoma" w:cs="Tahoma"/>
          <w:sz w:val="22"/>
          <w:szCs w:val="22"/>
        </w:rPr>
        <w:tab/>
      </w:r>
      <w:r w:rsidRPr="00EA666F">
        <w:rPr>
          <w:rFonts w:ascii="Tahoma" w:hAnsi="Tahoma" w:cs="Tahoma"/>
          <w:sz w:val="22"/>
          <w:szCs w:val="22"/>
        </w:rPr>
        <w:tab/>
        <w:t>:</w:t>
      </w:r>
      <w:r w:rsidRPr="00EA666F">
        <w:rPr>
          <w:rFonts w:ascii="Tahoma" w:hAnsi="Tahoma" w:cs="Tahoma"/>
          <w:sz w:val="22"/>
          <w:szCs w:val="22"/>
          <w:lang w:val="id-ID"/>
        </w:rPr>
        <w:t xml:space="preserve"> </w:t>
      </w:r>
      <w:r w:rsidRPr="00EA666F">
        <w:rPr>
          <w:rFonts w:ascii="Tahoma" w:hAnsi="Tahoma" w:cs="Tahoma"/>
          <w:sz w:val="22"/>
          <w:szCs w:val="22"/>
        </w:rPr>
        <w:t xml:space="preserve">Pukul </w:t>
      </w:r>
      <w:r w:rsidRPr="00EA666F">
        <w:rPr>
          <w:rFonts w:ascii="Tahoma" w:hAnsi="Tahoma" w:cs="Tahoma"/>
          <w:sz w:val="22"/>
          <w:szCs w:val="22"/>
          <w:highlight w:val="yellow"/>
          <w:lang w:val="id-ID"/>
        </w:rPr>
        <w:t>#waktu penetapan#</w:t>
      </w:r>
      <w:r w:rsidRPr="00EA666F">
        <w:rPr>
          <w:rFonts w:ascii="Tahoma" w:hAnsi="Tahoma" w:cs="Tahoma"/>
          <w:sz w:val="22"/>
          <w:szCs w:val="22"/>
          <w:lang w:val="id-ID"/>
        </w:rPr>
        <w:t xml:space="preserve"> WIB</w:t>
      </w: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051996" w:rsidRPr="00EA666F" w:rsidRDefault="00051996">
      <w:pPr>
        <w:spacing w:line="280" w:lineRule="atLeast"/>
        <w:ind w:left="2160"/>
        <w:jc w:val="both"/>
        <w:rPr>
          <w:rFonts w:ascii="Tahoma" w:hAnsi="Tahoma" w:cs="Tahoma"/>
          <w:sz w:val="22"/>
          <w:szCs w:val="22"/>
          <w:lang w:val="id-ID"/>
        </w:rPr>
      </w:pP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260" w:hanging="1260"/>
        <w:jc w:val="both"/>
        <w:rPr>
          <w:rFonts w:ascii="Tahoma" w:hAnsi="Tahoma" w:cs="Tahoma"/>
          <w:sz w:val="22"/>
          <w:szCs w:val="22"/>
        </w:rPr>
      </w:pPr>
      <w:r w:rsidRPr="00EA666F">
        <w:rPr>
          <w:rFonts w:ascii="Tahoma" w:hAnsi="Tahoma" w:cs="Tahoma"/>
          <w:b/>
          <w:sz w:val="22"/>
          <w:szCs w:val="22"/>
        </w:rPr>
        <w:t>BAB II.</w:t>
      </w:r>
      <w:r w:rsidRPr="00EA666F">
        <w:rPr>
          <w:rFonts w:ascii="Tahoma" w:hAnsi="Tahoma" w:cs="Tahoma"/>
          <w:b/>
          <w:sz w:val="22"/>
          <w:szCs w:val="22"/>
        </w:rPr>
        <w:tab/>
        <w:t xml:space="preserve">SYARAT-SYARAT UMUM. </w:t>
      </w:r>
    </w:p>
    <w:p w:rsidR="009D43E6" w:rsidRPr="00EA666F" w:rsidRDefault="009D43E6" w:rsidP="009D43E6">
      <w:pPr>
        <w:spacing w:line="280" w:lineRule="atLeast"/>
        <w:ind w:left="1656"/>
        <w:jc w:val="both"/>
        <w:rPr>
          <w:rFonts w:ascii="Tahoma" w:hAnsi="Tahoma" w:cs="Tahoma"/>
          <w:sz w:val="22"/>
          <w:szCs w:val="22"/>
        </w:rPr>
      </w:pPr>
    </w:p>
    <w:p w:rsidR="00051996" w:rsidRPr="00EA666F"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EA666F">
        <w:rPr>
          <w:rFonts w:ascii="Tahoma" w:hAnsi="Tahoma" w:cs="Tahoma"/>
          <w:b/>
          <w:color w:val="000000"/>
          <w:sz w:val="22"/>
          <w:szCs w:val="22"/>
          <w:lang w:val="id-ID"/>
        </w:rPr>
        <w:t>P</w:t>
      </w:r>
      <w:r w:rsidRPr="00EA666F">
        <w:rPr>
          <w:rFonts w:ascii="Tahoma" w:hAnsi="Tahoma" w:cs="Tahoma"/>
          <w:b/>
          <w:color w:val="000000"/>
          <w:sz w:val="22"/>
          <w:szCs w:val="22"/>
          <w:lang w:val="fi-FI"/>
        </w:rPr>
        <w:t>emberi Tugas, Perencana Pekerjaan dan Direksi Pekerjaan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Pemberi Tugas adalah PT PLN (Persero) Kantor Pusat, Jl. Trunojoyo Blok M I/135, Kebayoran Baru, Jakarta Selatan.</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Pengguna Barang/Jasa adalah </w:t>
      </w:r>
      <w:r w:rsidRPr="00EA666F">
        <w:rPr>
          <w:rFonts w:ascii="Tahoma" w:hAnsi="Tahoma" w:cs="Tahoma"/>
          <w:color w:val="000000"/>
          <w:sz w:val="22"/>
          <w:szCs w:val="22"/>
          <w:highlight w:val="cyan"/>
          <w:lang w:val="id-ID"/>
        </w:rPr>
        <w:t>#pengguna#</w:t>
      </w:r>
      <w:r w:rsidRPr="00EA666F">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6C48BB" w:rsidRPr="00EA666F" w:rsidRDefault="006C48BB" w:rsidP="006C48BB">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lang w:val="id-ID"/>
        </w:rPr>
        <w:t>Direksi Pekerjaan adalah wakil pengguna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 xml:space="preserve">Jasa, untuk mengendalikan pelaksanaan pekerjaan yang ditunjuk oleh Pengguna Barang Jasa </w:t>
      </w:r>
      <w:r w:rsidRPr="00EA666F">
        <w:rPr>
          <w:rFonts w:ascii="Tahoma" w:hAnsi="Tahoma" w:cs="Tahoma"/>
          <w:sz w:val="22"/>
          <w:szCs w:val="22"/>
          <w:lang w:val="id-ID"/>
        </w:rPr>
        <w:t>atau Pejabat yang diberi kuasa.</w:t>
      </w:r>
    </w:p>
    <w:p w:rsidR="00051996" w:rsidRPr="00EA666F"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EA666F">
        <w:rPr>
          <w:rFonts w:ascii="Tahoma" w:hAnsi="Tahoma" w:cs="Tahoma"/>
          <w:color w:val="000000"/>
          <w:sz w:val="22"/>
          <w:szCs w:val="22"/>
          <w:lang w:val="id-ID"/>
        </w:rPr>
        <w:t>Pengawas Pekerjaan adalah wakil pengguna Barang</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w:t>
      </w:r>
      <w:r w:rsidRPr="00EA666F">
        <w:rPr>
          <w:rFonts w:ascii="Tahoma" w:hAnsi="Tahoma" w:cs="Tahoma"/>
          <w:color w:val="000000"/>
          <w:sz w:val="22"/>
          <w:szCs w:val="22"/>
        </w:rPr>
        <w:t xml:space="preserve"> </w:t>
      </w:r>
      <w:r w:rsidRPr="00EA666F">
        <w:rPr>
          <w:rFonts w:ascii="Tahoma" w:hAnsi="Tahoma" w:cs="Tahoma"/>
          <w:color w:val="000000"/>
          <w:sz w:val="22"/>
          <w:szCs w:val="22"/>
          <w:lang w:val="id-ID"/>
        </w:rPr>
        <w:t>Jasa untuk membantu Direksi Pekerjaan dalam pengawasan pekerjaan.</w:t>
      </w:r>
    </w:p>
    <w:p w:rsidR="00051996" w:rsidRPr="00EA666F"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EA666F" w:rsidRDefault="00BD31B0" w:rsidP="00BD31B0">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w:t>
      </w:r>
      <w:r w:rsidR="008B34E6">
        <w:rPr>
          <w:rFonts w:ascii="Tahoma" w:hAnsi="Tahoma" w:cs="Tahoma"/>
          <w:sz w:val="22"/>
          <w:szCs w:val="22"/>
          <w:lang w:val="id-ID"/>
        </w:rPr>
        <w:t>Pelelangan</w:t>
      </w:r>
      <w:r>
        <w:rPr>
          <w:rFonts w:ascii="Tahoma" w:hAnsi="Tahoma" w:cs="Tahoma"/>
          <w:sz w:val="22"/>
          <w:szCs w:val="22"/>
          <w:lang w:val="id-ID"/>
        </w:rPr>
        <w:t xml:space="preserve"> adalah </w:t>
      </w:r>
      <w:r w:rsidRPr="00BD31B0">
        <w:rPr>
          <w:rFonts w:ascii="Tahoma" w:hAnsi="Tahoma" w:cs="Tahoma"/>
          <w:sz w:val="22"/>
          <w:szCs w:val="22"/>
          <w:highlight w:val="cyan"/>
          <w:lang w:val="id-ID"/>
        </w:rPr>
        <w:t>#sumber dana#</w:t>
      </w:r>
      <w:r>
        <w:rPr>
          <w:rFonts w:ascii="Tahoma" w:hAnsi="Tahoma" w:cs="Tahoma"/>
          <w:sz w:val="22"/>
          <w:szCs w:val="22"/>
          <w:lang w:val="id-ID"/>
        </w:rPr>
        <w:t>.</w:t>
      </w:r>
    </w:p>
    <w:p w:rsidR="00594A62" w:rsidRPr="00EA666F"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EA666F">
        <w:rPr>
          <w:rFonts w:ascii="Tahoma" w:hAnsi="Tahoma" w:cs="Tahoma"/>
          <w:color w:val="000000"/>
          <w:sz w:val="22"/>
          <w:szCs w:val="22"/>
          <w:lang w:val="id-ID"/>
        </w:rPr>
        <w:t xml:space="preserve">Ketentuan </w:t>
      </w:r>
      <w:r w:rsidR="008B34E6">
        <w:rPr>
          <w:rFonts w:ascii="Tahoma" w:hAnsi="Tahoma" w:cs="Tahoma"/>
          <w:sz w:val="22"/>
          <w:szCs w:val="22"/>
          <w:lang w:val="id-ID"/>
        </w:rPr>
        <w:t>Pelelangan</w:t>
      </w:r>
      <w:r w:rsidRPr="00EA666F">
        <w:rPr>
          <w:rFonts w:ascii="Tahoma" w:hAnsi="Tahoma" w:cs="Tahoma"/>
          <w:color w:val="000000"/>
          <w:sz w:val="22"/>
          <w:szCs w:val="22"/>
          <w:lang w:val="id-ID"/>
        </w:rPr>
        <w:t xml:space="preserve"> ini berpedoman pada :</w:t>
      </w:r>
    </w:p>
    <w:p w:rsidR="00594A62" w:rsidRPr="00EA666F" w:rsidRDefault="00594A62" w:rsidP="00594A62">
      <w:pPr>
        <w:tabs>
          <w:tab w:val="left" w:pos="1800"/>
          <w:tab w:val="left" w:pos="2520"/>
        </w:tabs>
        <w:spacing w:before="60"/>
        <w:ind w:left="1656"/>
        <w:jc w:val="both"/>
        <w:rPr>
          <w:rFonts w:ascii="Tahoma" w:hAnsi="Tahoma" w:cs="Tahoma"/>
          <w:sz w:val="22"/>
          <w:szCs w:val="22"/>
          <w:lang w:val="it-IT"/>
        </w:rPr>
      </w:pPr>
      <w:r w:rsidRPr="00EA666F">
        <w:rPr>
          <w:rFonts w:ascii="Tahoma" w:hAnsi="Tahoma" w:cs="Tahoma"/>
          <w:sz w:val="22"/>
          <w:szCs w:val="22"/>
          <w:lang w:val="it-IT"/>
        </w:rPr>
        <w:t xml:space="preserve">Keputusan Direksi PT PLN (Persero) No. </w:t>
      </w:r>
      <w:bookmarkStart w:id="0" w:name="OLE_LINK3"/>
      <w:r w:rsidRPr="00EA666F">
        <w:rPr>
          <w:rFonts w:ascii="Tahoma" w:hAnsi="Tahoma" w:cs="Tahoma"/>
          <w:sz w:val="22"/>
          <w:szCs w:val="22"/>
          <w:lang w:val="id-ID"/>
        </w:rPr>
        <w:t>305</w:t>
      </w:r>
      <w:r w:rsidRPr="00EA666F">
        <w:rPr>
          <w:rFonts w:ascii="Tahoma" w:hAnsi="Tahoma" w:cs="Tahoma"/>
          <w:sz w:val="22"/>
          <w:szCs w:val="22"/>
          <w:lang w:val="it-IT"/>
        </w:rPr>
        <w:t>.K/DIR/20</w:t>
      </w:r>
      <w:r w:rsidRPr="00EA666F">
        <w:rPr>
          <w:rFonts w:ascii="Tahoma" w:hAnsi="Tahoma" w:cs="Tahoma"/>
          <w:sz w:val="22"/>
          <w:szCs w:val="22"/>
          <w:lang w:val="id-ID"/>
        </w:rPr>
        <w:t>1</w:t>
      </w:r>
      <w:r w:rsidRPr="00EA666F">
        <w:rPr>
          <w:rFonts w:ascii="Tahoma" w:hAnsi="Tahoma" w:cs="Tahoma"/>
          <w:sz w:val="22"/>
          <w:szCs w:val="22"/>
          <w:lang w:val="it-IT"/>
        </w:rPr>
        <w:t>0</w:t>
      </w:r>
      <w:bookmarkEnd w:id="0"/>
      <w:r w:rsidRPr="00EA666F">
        <w:rPr>
          <w:rFonts w:ascii="Tahoma" w:hAnsi="Tahoma" w:cs="Tahoma"/>
          <w:sz w:val="22"/>
          <w:szCs w:val="22"/>
          <w:lang w:val="it-IT"/>
        </w:rPr>
        <w:t xml:space="preserve"> tanggal </w:t>
      </w:r>
      <w:r w:rsidRPr="00EA666F">
        <w:rPr>
          <w:rFonts w:ascii="Tahoma" w:hAnsi="Tahoma" w:cs="Tahoma"/>
          <w:sz w:val="22"/>
          <w:szCs w:val="22"/>
          <w:lang w:val="id-ID"/>
        </w:rPr>
        <w:t xml:space="preserve">03 Juni </w:t>
      </w:r>
      <w:r w:rsidRPr="00EA666F">
        <w:rPr>
          <w:rFonts w:ascii="Tahoma" w:hAnsi="Tahoma" w:cs="Tahoma"/>
          <w:sz w:val="22"/>
          <w:szCs w:val="22"/>
          <w:lang w:val="it-IT"/>
        </w:rPr>
        <w:t>20</w:t>
      </w:r>
      <w:r w:rsidRPr="00EA666F">
        <w:rPr>
          <w:rFonts w:ascii="Tahoma" w:hAnsi="Tahoma" w:cs="Tahoma"/>
          <w:sz w:val="22"/>
          <w:szCs w:val="22"/>
          <w:lang w:val="id-ID"/>
        </w:rPr>
        <w:t>1</w:t>
      </w:r>
      <w:r w:rsidRPr="00EA666F">
        <w:rPr>
          <w:rFonts w:ascii="Tahoma" w:hAnsi="Tahoma" w:cs="Tahoma"/>
          <w:sz w:val="22"/>
          <w:szCs w:val="22"/>
          <w:lang w:val="it-IT"/>
        </w:rPr>
        <w:t>0 tentang Pedoman Pengadaan Barang</w:t>
      </w:r>
      <w:r w:rsidRPr="00EA666F">
        <w:rPr>
          <w:rFonts w:ascii="Tahoma" w:hAnsi="Tahoma" w:cs="Tahoma"/>
          <w:sz w:val="22"/>
          <w:szCs w:val="22"/>
          <w:lang w:val="id-ID"/>
        </w:rPr>
        <w:t xml:space="preserve"> </w:t>
      </w:r>
      <w:r w:rsidRPr="00EA666F">
        <w:rPr>
          <w:rFonts w:ascii="Tahoma" w:hAnsi="Tahoma" w:cs="Tahoma"/>
          <w:sz w:val="22"/>
          <w:szCs w:val="22"/>
          <w:lang w:val="it-IT"/>
        </w:rPr>
        <w:t>/</w:t>
      </w:r>
      <w:r w:rsidRPr="00EA666F">
        <w:rPr>
          <w:rFonts w:ascii="Tahoma" w:hAnsi="Tahoma" w:cs="Tahoma"/>
          <w:sz w:val="22"/>
          <w:szCs w:val="22"/>
          <w:lang w:val="id-ID"/>
        </w:rPr>
        <w:t xml:space="preserve"> J</w:t>
      </w:r>
      <w:r w:rsidRPr="00EA666F">
        <w:rPr>
          <w:rFonts w:ascii="Tahoma" w:hAnsi="Tahoma" w:cs="Tahoma"/>
          <w:sz w:val="22"/>
          <w:szCs w:val="22"/>
          <w:lang w:val="it-IT"/>
        </w:rPr>
        <w:t>asa di lingkungan PT PLN (Persero)</w:t>
      </w:r>
      <w:r w:rsidRPr="00EA666F">
        <w:rPr>
          <w:rFonts w:ascii="Tahoma" w:hAnsi="Tahoma" w:cs="Tahoma"/>
          <w:sz w:val="22"/>
          <w:szCs w:val="22"/>
          <w:lang w:val="id-ID"/>
        </w:rPr>
        <w:t xml:space="preserve"> beserta perubahan-perubahannya.</w:t>
      </w:r>
      <w:r w:rsidRPr="00EA666F">
        <w:rPr>
          <w:rFonts w:ascii="Tahoma" w:hAnsi="Tahoma" w:cs="Tahoma"/>
          <w:sz w:val="22"/>
          <w:szCs w:val="22"/>
          <w:lang w:val="it-IT"/>
        </w:rPr>
        <w:t xml:space="preserve"> </w:t>
      </w:r>
    </w:p>
    <w:p w:rsidR="00594A62" w:rsidRPr="00965EDE" w:rsidRDefault="00594A62" w:rsidP="00965EDE">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965EDE">
        <w:rPr>
          <w:rFonts w:ascii="Tahoma" w:hAnsi="Tahoma" w:cs="Tahoma"/>
          <w:color w:val="000000"/>
          <w:sz w:val="22"/>
          <w:szCs w:val="22"/>
          <w:lang w:val="id-ID"/>
        </w:rPr>
        <w:t xml:space="preserve">Metoda Pengadaan Barang / Jasa Pekerjaan ini dilaksanakan Secara On-line melalui E-procurement PT.PLN (Persero. Dengan cara sebagai berikut : </w:t>
      </w:r>
    </w:p>
    <w:p w:rsidR="00DC79FC" w:rsidRPr="00EA666F" w:rsidRDefault="00DC79FC" w:rsidP="00965EDE">
      <w:pPr>
        <w:spacing w:before="60"/>
        <w:jc w:val="both"/>
        <w:rPr>
          <w:rFonts w:ascii="Tahoma" w:hAnsi="Tahoma" w:cs="Tahoma"/>
          <w:sz w:val="22"/>
          <w:szCs w:val="22"/>
          <w:lang w:val="id-ID"/>
        </w:rPr>
      </w:pPr>
      <w:r w:rsidRPr="00EA666F">
        <w:rPr>
          <w:rFonts w:ascii="Tahoma" w:hAnsi="Tahoma" w:cs="Tahoma"/>
          <w:sz w:val="22"/>
          <w:szCs w:val="22"/>
          <w:lang w:val="id-ID"/>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Metoda Pengadaan</w:t>
      </w:r>
      <w:r w:rsidRPr="00EA666F">
        <w:rPr>
          <w:rFonts w:ascii="Tahoma" w:hAnsi="Tahoma" w:cs="Tahoma"/>
          <w:sz w:val="22"/>
          <w:szCs w:val="22"/>
          <w:lang w:val="it-IT"/>
        </w:rPr>
        <w:tab/>
      </w:r>
      <w:r w:rsidR="00965EDE">
        <w:rPr>
          <w:rFonts w:ascii="Tahoma" w:hAnsi="Tahoma" w:cs="Tahoma"/>
          <w:sz w:val="22"/>
          <w:szCs w:val="22"/>
          <w:lang w:val="id-ID"/>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cyan"/>
          <w:lang w:val="id-ID"/>
        </w:rPr>
        <w:t>#metode pengadaan#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lastRenderedPageBreak/>
        <w:tab/>
      </w:r>
      <w:r w:rsidRPr="00EA666F">
        <w:rPr>
          <w:rFonts w:ascii="Tahoma" w:hAnsi="Tahoma" w:cs="Tahoma"/>
          <w:sz w:val="22"/>
          <w:szCs w:val="22"/>
          <w:lang w:val="it-IT"/>
        </w:rPr>
        <w:t>Proses Kualifikasi Perusahaan</w:t>
      </w:r>
      <w:r w:rsidR="00965EDE">
        <w:rPr>
          <w:rFonts w:ascii="Tahoma" w:hAnsi="Tahoma" w:cs="Tahoma"/>
          <w:sz w:val="22"/>
          <w:szCs w:val="22"/>
          <w:lang w:val="id-ID"/>
        </w:rPr>
        <w:tab/>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#jenis kualifikasi#</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Penyampaian Dokumen Penawaran</w:t>
      </w:r>
      <w:r w:rsidRPr="00EA666F">
        <w:rPr>
          <w:rFonts w:ascii="Tahoma" w:hAnsi="Tahoma" w:cs="Tahoma"/>
          <w:sz w:val="22"/>
          <w:szCs w:val="22"/>
          <w:lang w:val="it-IT"/>
        </w:rPr>
        <w:tab/>
        <w:t>:</w:t>
      </w:r>
      <w:r w:rsidRPr="00EA666F">
        <w:rPr>
          <w:rFonts w:ascii="Tahoma" w:hAnsi="Tahoma" w:cs="Tahoma"/>
          <w:sz w:val="22"/>
          <w:szCs w:val="22"/>
          <w:lang w:val="it-IT"/>
        </w:rPr>
        <w:tab/>
      </w:r>
      <w:r w:rsidRPr="00EA666F">
        <w:rPr>
          <w:rFonts w:ascii="Tahoma" w:hAnsi="Tahoma" w:cs="Tahoma"/>
          <w:sz w:val="22"/>
          <w:szCs w:val="22"/>
          <w:highlight w:val="cyan"/>
          <w:lang w:val="id-ID"/>
        </w:rPr>
        <w:t>#metode penawaran#</w:t>
      </w:r>
    </w:p>
    <w:p w:rsidR="00DC79FC" w:rsidRPr="00EA666F" w:rsidRDefault="00DC79FC" w:rsidP="00965EDE">
      <w:pPr>
        <w:pStyle w:val="ListParagraph"/>
        <w:ind w:left="1656"/>
        <w:jc w:val="both"/>
        <w:rPr>
          <w:rFonts w:ascii="Tahoma" w:hAnsi="Tahoma" w:cs="Tahoma"/>
          <w:sz w:val="22"/>
          <w:szCs w:val="22"/>
          <w:lang w:val="id-ID"/>
        </w:rPr>
      </w:pPr>
      <w:r w:rsidRPr="00EA666F">
        <w:rPr>
          <w:rFonts w:ascii="Tahoma" w:hAnsi="Tahoma" w:cs="Tahoma"/>
          <w:sz w:val="22"/>
          <w:szCs w:val="22"/>
          <w:lang w:val="id-ID"/>
        </w:rPr>
        <w:tab/>
      </w:r>
      <w:r w:rsidRPr="00EA666F">
        <w:rPr>
          <w:rFonts w:ascii="Tahoma" w:hAnsi="Tahoma" w:cs="Tahoma"/>
          <w:sz w:val="22"/>
          <w:szCs w:val="22"/>
          <w:lang w:val="it-IT"/>
        </w:rPr>
        <w:t>Sistem Evaluasi Penawaran</w:t>
      </w:r>
      <w:r w:rsidRPr="00EA666F">
        <w:rPr>
          <w:rFonts w:ascii="Tahoma" w:hAnsi="Tahoma" w:cs="Tahoma"/>
          <w:sz w:val="22"/>
          <w:szCs w:val="22"/>
          <w:lang w:val="it-IT"/>
        </w:rPr>
        <w:tab/>
      </w:r>
      <w:r w:rsidR="00965EDE">
        <w:rPr>
          <w:rFonts w:ascii="Tahoma" w:hAnsi="Tahoma" w:cs="Tahoma"/>
          <w:sz w:val="22"/>
          <w:szCs w:val="22"/>
          <w:lang w:val="id-ID"/>
        </w:rPr>
        <w:tab/>
      </w:r>
      <w:r w:rsidRPr="00EA666F">
        <w:rPr>
          <w:rFonts w:ascii="Tahoma" w:hAnsi="Tahoma" w:cs="Tahoma"/>
          <w:sz w:val="22"/>
          <w:szCs w:val="22"/>
          <w:lang w:val="it-IT"/>
        </w:rPr>
        <w:t>:</w:t>
      </w:r>
      <w:r w:rsidRPr="00EA666F">
        <w:rPr>
          <w:rFonts w:ascii="Tahoma" w:hAnsi="Tahoma" w:cs="Tahoma"/>
          <w:sz w:val="22"/>
          <w:szCs w:val="22"/>
          <w:lang w:val="it-IT"/>
        </w:rPr>
        <w:tab/>
      </w:r>
      <w:r w:rsidRPr="00EA666F">
        <w:rPr>
          <w:rFonts w:ascii="Tahoma" w:hAnsi="Tahoma" w:cs="Tahoma"/>
          <w:sz w:val="22"/>
          <w:szCs w:val="22"/>
          <w:highlight w:val="yellow"/>
          <w:lang w:val="id-ID"/>
        </w:rPr>
        <w:t>#sistem evaluasi#</w:t>
      </w:r>
    </w:p>
    <w:p w:rsidR="007A0DA8" w:rsidRPr="00EA666F" w:rsidRDefault="007A0DA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277798" w:rsidRPr="00EA666F" w:rsidRDefault="00277798">
      <w:pPr>
        <w:spacing w:line="280" w:lineRule="atLeast"/>
        <w:jc w:val="both"/>
        <w:rPr>
          <w:rFonts w:ascii="Tahoma" w:hAnsi="Tahoma" w:cs="Tahoma"/>
          <w:sz w:val="22"/>
          <w:szCs w:val="22"/>
          <w:lang w:val="id-ID"/>
        </w:rPr>
      </w:pPr>
    </w:p>
    <w:p w:rsidR="007A0DA8" w:rsidRPr="00EA666F"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EA666F">
        <w:rPr>
          <w:rFonts w:ascii="Tahoma" w:hAnsi="Tahoma" w:cs="Tahoma"/>
          <w:sz w:val="22"/>
          <w:szCs w:val="22"/>
        </w:rPr>
        <w:t xml:space="preserve">Syarat-syarat Peserta </w:t>
      </w:r>
      <w:r w:rsidR="008B34E6">
        <w:rPr>
          <w:rFonts w:ascii="Tahoma" w:hAnsi="Tahoma" w:cs="Tahoma"/>
          <w:sz w:val="22"/>
          <w:szCs w:val="22"/>
        </w:rPr>
        <w:t>Pelelangan</w:t>
      </w:r>
      <w:r w:rsidRPr="00EA666F">
        <w:rPr>
          <w:rFonts w:ascii="Tahoma" w:hAnsi="Tahoma" w:cs="Tahoma"/>
          <w:sz w:val="22"/>
          <w:szCs w:val="22"/>
        </w:rPr>
        <w:t xml:space="preserve"> :</w:t>
      </w:r>
    </w:p>
    <w:p w:rsidR="007A0DA8" w:rsidRPr="00EA666F" w:rsidRDefault="007A0DA8">
      <w:pPr>
        <w:spacing w:line="280" w:lineRule="atLeast"/>
        <w:jc w:val="both"/>
        <w:rPr>
          <w:rFonts w:ascii="Tahoma" w:hAnsi="Tahoma" w:cs="Tahoma"/>
          <w:sz w:val="22"/>
          <w:szCs w:val="22"/>
        </w:rPr>
      </w:pPr>
    </w:p>
    <w:p w:rsidR="007A0DA8" w:rsidRPr="00EA666F" w:rsidRDefault="007A0DA8">
      <w:pPr>
        <w:spacing w:line="280" w:lineRule="atLeast"/>
        <w:ind w:left="1656"/>
        <w:jc w:val="both"/>
        <w:rPr>
          <w:rFonts w:ascii="Tahoma" w:hAnsi="Tahoma" w:cs="Tahoma"/>
          <w:sz w:val="22"/>
          <w:szCs w:val="22"/>
        </w:rPr>
      </w:pPr>
      <w:r w:rsidRPr="00EA666F">
        <w:rPr>
          <w:rFonts w:ascii="Tahoma" w:hAnsi="Tahoma" w:cs="Tahoma"/>
          <w:sz w:val="22"/>
          <w:szCs w:val="22"/>
        </w:rPr>
        <w:t xml:space="preserve">Yang dapat mengikuti </w:t>
      </w:r>
      <w:r w:rsidR="008B34E6">
        <w:rPr>
          <w:rFonts w:ascii="Tahoma" w:hAnsi="Tahoma" w:cs="Tahoma"/>
          <w:sz w:val="22"/>
          <w:szCs w:val="22"/>
        </w:rPr>
        <w:t>Pelelangan</w:t>
      </w:r>
      <w:r w:rsidRPr="00EA666F">
        <w:rPr>
          <w:rFonts w:ascii="Tahoma" w:hAnsi="Tahoma" w:cs="Tahoma"/>
          <w:sz w:val="22"/>
          <w:szCs w:val="22"/>
        </w:rPr>
        <w:t xml:space="preserve"> ini adalah </w:t>
      </w:r>
      <w:r w:rsidR="005D557C" w:rsidRPr="00EA666F">
        <w:rPr>
          <w:rFonts w:ascii="Tahoma" w:hAnsi="Tahoma" w:cs="Tahoma"/>
          <w:sz w:val="22"/>
          <w:szCs w:val="22"/>
        </w:rPr>
        <w:t>Penyedia Barang &amp; Jasa</w:t>
      </w:r>
      <w:r w:rsidRPr="00EA666F">
        <w:rPr>
          <w:rFonts w:ascii="Tahoma" w:hAnsi="Tahoma" w:cs="Tahoma"/>
          <w:sz w:val="22"/>
          <w:szCs w:val="22"/>
        </w:rPr>
        <w:t xml:space="preserve"> (untuk selanjutnya disebut </w:t>
      </w:r>
      <w:r w:rsidRPr="00EA666F">
        <w:rPr>
          <w:rFonts w:ascii="Tahoma" w:hAnsi="Tahoma" w:cs="Tahoma"/>
          <w:b/>
          <w:sz w:val="22"/>
          <w:szCs w:val="22"/>
        </w:rPr>
        <w:t xml:space="preserve">Peserta) </w:t>
      </w:r>
      <w:r w:rsidRPr="00EA666F">
        <w:rPr>
          <w:rFonts w:ascii="Tahoma" w:hAnsi="Tahoma" w:cs="Tahoma"/>
          <w:sz w:val="22"/>
          <w:szCs w:val="22"/>
        </w:rPr>
        <w:t>yang :</w:t>
      </w:r>
    </w:p>
    <w:p w:rsidR="007A0DA8" w:rsidRPr="00EA666F" w:rsidRDefault="007A0DA8">
      <w:pPr>
        <w:spacing w:line="280" w:lineRule="atLeast"/>
        <w:ind w:left="1530" w:hanging="1530"/>
        <w:jc w:val="both"/>
        <w:rPr>
          <w:rFonts w:ascii="Tahoma" w:hAnsi="Tahoma" w:cs="Tahoma"/>
          <w:sz w:val="22"/>
          <w:szCs w:val="22"/>
        </w:rPr>
      </w:pPr>
    </w:p>
    <w:p w:rsidR="00284E0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Surat Ijin Usaha dalam bidang pekerjaan yang akan dilaksanan  atau barang yang akan diserahkan.</w:t>
      </w:r>
    </w:p>
    <w:p w:rsidR="007A0DA8" w:rsidRPr="00EA666F" w:rsidRDefault="00051996" w:rsidP="00284E08">
      <w:pPr>
        <w:spacing w:line="280" w:lineRule="atLeast"/>
        <w:ind w:left="2127"/>
        <w:jc w:val="both"/>
        <w:rPr>
          <w:rFonts w:ascii="Tahoma" w:hAnsi="Tahoma" w:cs="Tahoma"/>
          <w:sz w:val="22"/>
          <w:szCs w:val="22"/>
        </w:rPr>
      </w:pPr>
      <w:r w:rsidRPr="00EA666F">
        <w:rPr>
          <w:rFonts w:ascii="Tahoma" w:hAnsi="Tahoma" w:cs="Tahoma"/>
          <w:sz w:val="22"/>
          <w:szCs w:val="22"/>
        </w:rPr>
        <w:t xml:space="preserve"> </w:t>
      </w: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Mengikuti penjelasan </w:t>
      </w:r>
      <w:r w:rsidR="008B34E6">
        <w:rPr>
          <w:rFonts w:ascii="Tahoma" w:hAnsi="Tahoma" w:cs="Tahoma"/>
          <w:sz w:val="22"/>
          <w:szCs w:val="22"/>
        </w:rPr>
        <w:t>Pelelangan</w:t>
      </w:r>
      <w:r w:rsidRPr="00EA666F">
        <w:rPr>
          <w:rFonts w:ascii="Tahoma" w:hAnsi="Tahoma" w:cs="Tahoma"/>
          <w:sz w:val="22"/>
          <w:szCs w:val="22"/>
        </w:rPr>
        <w:t xml:space="preserve"> yang diadakan oleh </w:t>
      </w:r>
      <w:r w:rsidR="00373438" w:rsidRPr="00EA666F">
        <w:rPr>
          <w:rFonts w:ascii="Tahoma" w:hAnsi="Tahoma" w:cs="Tahoma"/>
          <w:sz w:val="22"/>
          <w:szCs w:val="22"/>
          <w:highlight w:val="cyan"/>
          <w:lang w:val="id-ID"/>
        </w:rPr>
        <w:t>#jenis panitia#</w:t>
      </w:r>
      <w:r w:rsidR="00373438" w:rsidRPr="00EA666F">
        <w:rPr>
          <w:rFonts w:ascii="Tahoma" w:hAnsi="Tahoma" w:cs="Tahoma"/>
          <w:sz w:val="22"/>
          <w:szCs w:val="22"/>
          <w:lang w:val="id-ID"/>
        </w:rPr>
        <w:t xml:space="preserve"> </w:t>
      </w:r>
      <w:r w:rsidR="008B34E6">
        <w:rPr>
          <w:rFonts w:ascii="Tahoma" w:hAnsi="Tahoma" w:cs="Tahoma"/>
          <w:sz w:val="22"/>
          <w:szCs w:val="22"/>
        </w:rPr>
        <w:t>Pelelangan</w:t>
      </w:r>
      <w:r w:rsidR="00200EC3" w:rsidRPr="00EA666F">
        <w:rPr>
          <w:rFonts w:ascii="Tahoma" w:hAnsi="Tahoma" w:cs="Tahoma"/>
          <w:sz w:val="22"/>
          <w:szCs w:val="22"/>
          <w:lang w:val="id-ID"/>
        </w:rPr>
        <w:t xml:space="preserve"> </w:t>
      </w:r>
      <w:r w:rsidR="00200EC3" w:rsidRPr="00EA666F">
        <w:rPr>
          <w:rFonts w:ascii="Tahoma" w:hAnsi="Tahoma" w:cs="Tahoma"/>
          <w:sz w:val="22"/>
          <w:szCs w:val="22"/>
          <w:highlight w:val="cyan"/>
          <w:lang w:val="id-ID"/>
        </w:rPr>
        <w:t>#nama pengadaan#</w:t>
      </w:r>
      <w:r w:rsidR="00200EC3" w:rsidRPr="00EA666F">
        <w:rPr>
          <w:rFonts w:ascii="Tahoma" w:hAnsi="Tahoma" w:cs="Tahoma"/>
          <w:sz w:val="22"/>
          <w:szCs w:val="22"/>
          <w:lang w:val="id-ID"/>
        </w:rPr>
        <w:t xml:space="preserve"> </w:t>
      </w:r>
      <w:r w:rsidRPr="00EA666F">
        <w:rPr>
          <w:rFonts w:ascii="Tahoma" w:hAnsi="Tahoma" w:cs="Tahoma"/>
          <w:sz w:val="22"/>
          <w:szCs w:val="22"/>
        </w:rPr>
        <w:t>pada  waktu dan tempat yang telah ditentukan.</w:t>
      </w:r>
    </w:p>
    <w:p w:rsidR="007C083D" w:rsidRPr="00213E39" w:rsidRDefault="007A0DA8" w:rsidP="00213E3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Mempunyai Nomor Pokok Wajib Pajak (NPWP) dan Surat Pengukuhan sebagai Pengusaha Kena Pajak (PKP).</w:t>
      </w:r>
    </w:p>
    <w:p w:rsidR="00213E39" w:rsidRPr="00213E39" w:rsidRDefault="00213E39" w:rsidP="00213E39">
      <w:pPr>
        <w:spacing w:line="280" w:lineRule="atLeast"/>
        <w:ind w:left="2127"/>
        <w:jc w:val="both"/>
        <w:rPr>
          <w:rFonts w:ascii="Tahoma" w:hAnsi="Tahoma" w:cs="Tahoma"/>
          <w:sz w:val="22"/>
          <w:szCs w:val="22"/>
        </w:rPr>
      </w:pPr>
    </w:p>
    <w:p w:rsidR="00587647" w:rsidRPr="00EA666F" w:rsidRDefault="00587647"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Mempunyai Nomor rekening Bank.</w:t>
      </w:r>
    </w:p>
    <w:p w:rsidR="00587647" w:rsidRPr="00EA666F" w:rsidRDefault="00587647" w:rsidP="008F74EE">
      <w:pPr>
        <w:pStyle w:val="ListParagraph"/>
        <w:ind w:left="2127" w:hanging="471"/>
        <w:rPr>
          <w:rFonts w:ascii="Tahoma" w:hAnsi="Tahoma" w:cs="Tahoma"/>
          <w:sz w:val="22"/>
          <w:szCs w:val="22"/>
        </w:rPr>
      </w:pPr>
    </w:p>
    <w:p w:rsidR="007A0DA8" w:rsidRPr="00EA666F" w:rsidRDefault="007A0DA8" w:rsidP="00EA0A99">
      <w:pPr>
        <w:numPr>
          <w:ilvl w:val="0"/>
          <w:numId w:val="2"/>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Mematuhi ketentuan-ketentuan/syarat yang tercantum dalam Keputusan Direksi PT PLN (Persero) No. </w:t>
      </w:r>
      <w:r w:rsidR="00EF4795" w:rsidRPr="00EA666F">
        <w:rPr>
          <w:rFonts w:ascii="Tahoma" w:hAnsi="Tahoma" w:cs="Tahoma"/>
          <w:sz w:val="22"/>
          <w:szCs w:val="22"/>
          <w:lang w:val="id-ID"/>
        </w:rPr>
        <w:t>305</w:t>
      </w:r>
      <w:r w:rsidRPr="00EA666F">
        <w:rPr>
          <w:rFonts w:ascii="Tahoma" w:hAnsi="Tahoma" w:cs="Tahoma"/>
          <w:sz w:val="22"/>
          <w:szCs w:val="22"/>
        </w:rPr>
        <w:t>.K/DIR/</w:t>
      </w:r>
      <w:r w:rsidR="00EF4795" w:rsidRPr="00EA666F">
        <w:rPr>
          <w:rFonts w:ascii="Tahoma" w:hAnsi="Tahoma" w:cs="Tahoma"/>
          <w:sz w:val="22"/>
          <w:szCs w:val="22"/>
          <w:lang w:val="id-ID"/>
        </w:rPr>
        <w:t>2010</w:t>
      </w:r>
      <w:r w:rsidRPr="00EA666F">
        <w:rPr>
          <w:rFonts w:ascii="Tahoma" w:hAnsi="Tahoma" w:cs="Tahoma"/>
          <w:sz w:val="22"/>
          <w:szCs w:val="22"/>
        </w:rPr>
        <w:t xml:space="preserve"> tanggal 03 Juni </w:t>
      </w:r>
      <w:r w:rsidR="00EF4795" w:rsidRPr="00EA666F">
        <w:rPr>
          <w:rFonts w:ascii="Tahoma" w:hAnsi="Tahoma" w:cs="Tahoma"/>
          <w:sz w:val="22"/>
          <w:szCs w:val="22"/>
          <w:lang w:val="id-ID"/>
        </w:rPr>
        <w:t>2010</w:t>
      </w:r>
      <w:r w:rsidRPr="00EA666F">
        <w:rPr>
          <w:rFonts w:ascii="Tahoma" w:hAnsi="Tahoma" w:cs="Tahoma"/>
          <w:sz w:val="22"/>
          <w:szCs w:val="22"/>
        </w:rPr>
        <w:t xml:space="preserve"> serta Rencana Kerja dan Syarat-syarat (RKS) </w:t>
      </w:r>
      <w:r w:rsidR="008B34E6">
        <w:rPr>
          <w:rFonts w:ascii="Tahoma" w:hAnsi="Tahoma" w:cs="Tahoma"/>
          <w:sz w:val="22"/>
          <w:szCs w:val="22"/>
        </w:rPr>
        <w:t>Pelelangan</w:t>
      </w:r>
      <w:r w:rsidRPr="00EA666F">
        <w:rPr>
          <w:rFonts w:ascii="Tahoma" w:hAnsi="Tahoma" w:cs="Tahoma"/>
          <w:sz w:val="22"/>
          <w:szCs w:val="22"/>
        </w:rPr>
        <w:t xml:space="preserve"> ini beserta Lampiran-lampirannya.</w:t>
      </w:r>
    </w:p>
    <w:p w:rsidR="007A0DA8" w:rsidRPr="00EA666F" w:rsidRDefault="007A0DA8">
      <w:pPr>
        <w:spacing w:line="280" w:lineRule="atLeast"/>
        <w:jc w:val="both"/>
        <w:rPr>
          <w:rFonts w:ascii="Tahoma" w:hAnsi="Tahoma" w:cs="Tahoma"/>
          <w:sz w:val="22"/>
          <w:szCs w:val="22"/>
        </w:rPr>
      </w:pPr>
    </w:p>
    <w:p w:rsidR="007C083D" w:rsidRPr="00EA666F" w:rsidRDefault="007C083D" w:rsidP="00EA0A99">
      <w:pPr>
        <w:numPr>
          <w:ilvl w:val="0"/>
          <w:numId w:val="7"/>
        </w:numPr>
        <w:tabs>
          <w:tab w:val="clear" w:pos="1656"/>
        </w:tabs>
        <w:spacing w:line="280" w:lineRule="atLeast"/>
        <w:jc w:val="both"/>
        <w:rPr>
          <w:rFonts w:ascii="Tahoma" w:hAnsi="Tahoma" w:cs="Tahoma"/>
          <w:sz w:val="22"/>
          <w:szCs w:val="22"/>
        </w:rPr>
      </w:pPr>
      <w:r w:rsidRPr="00EA666F">
        <w:rPr>
          <w:rFonts w:ascii="Tahoma" w:hAnsi="Tahoma" w:cs="Tahoma"/>
          <w:sz w:val="22"/>
          <w:szCs w:val="22"/>
        </w:rPr>
        <w:t>Bentuk Surat Penawaran dan Cara Penyampaian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Peserta agar mengajukan surat penawaran harga jasa borongan pekerjaan </w:t>
      </w:r>
      <w:r w:rsidR="00526F14" w:rsidRPr="00EA666F">
        <w:rPr>
          <w:rFonts w:ascii="Tahoma" w:hAnsi="Tahoma" w:cs="Tahoma"/>
          <w:sz w:val="22"/>
          <w:szCs w:val="22"/>
          <w:highlight w:val="cyan"/>
          <w:lang w:val="id-ID"/>
        </w:rPr>
        <w:t>#nama pengadaan#</w:t>
      </w:r>
      <w:r w:rsidRPr="00EA666F">
        <w:rPr>
          <w:rFonts w:ascii="Tahoma" w:hAnsi="Tahoma" w:cs="Tahoma"/>
          <w:sz w:val="22"/>
          <w:szCs w:val="22"/>
        </w:rPr>
        <w:t>, PT PLN (Persero) KANTOR PUSAT sesuai dengan contoh surat penawaran pada lampiran 1</w:t>
      </w:r>
      <w:r w:rsidRPr="00EA666F">
        <w:rPr>
          <w:rFonts w:ascii="Tahoma" w:hAnsi="Tahoma" w:cs="Tahoma"/>
          <w:sz w:val="22"/>
          <w:szCs w:val="22"/>
          <w:lang w:val="id-ID"/>
        </w:rPr>
        <w:t xml:space="preserve"> dilengkapi dengan rincian harga sesuai contoh lampiran 2</w:t>
      </w:r>
      <w:r w:rsidRPr="00EA666F">
        <w:rPr>
          <w:rFonts w:ascii="Tahoma" w:hAnsi="Tahoma" w:cs="Tahoma"/>
          <w:sz w:val="22"/>
          <w:szCs w:val="22"/>
        </w:rPr>
        <w:t xml:space="preserve"> dimana spesifikasi teknik barang, persyaratan teknik dan lingkup pekerjaan sesuai dengan </w:t>
      </w:r>
      <w:r w:rsidRPr="00EA666F">
        <w:rPr>
          <w:rFonts w:ascii="Tahoma" w:hAnsi="Tahoma" w:cs="Tahoma"/>
          <w:sz w:val="22"/>
          <w:szCs w:val="22"/>
          <w:lang w:val="id-ID"/>
        </w:rPr>
        <w:t xml:space="preserve">contoh </w:t>
      </w:r>
      <w:r w:rsidRPr="00EA666F">
        <w:rPr>
          <w:rFonts w:ascii="Tahoma" w:hAnsi="Tahoma" w:cs="Tahoma"/>
          <w:sz w:val="22"/>
          <w:szCs w:val="22"/>
        </w:rPr>
        <w:t xml:space="preserve">lampiran </w:t>
      </w:r>
      <w:r w:rsidR="001D2736" w:rsidRPr="00EA666F">
        <w:rPr>
          <w:rFonts w:ascii="Tahoma" w:hAnsi="Tahoma" w:cs="Tahoma"/>
          <w:sz w:val="22"/>
          <w:szCs w:val="22"/>
          <w:lang w:val="id-ID"/>
        </w:rPr>
        <w:t>5</w:t>
      </w:r>
      <w:r w:rsidRPr="00EA666F">
        <w:rPr>
          <w:rFonts w:ascii="Tahoma" w:hAnsi="Tahoma" w:cs="Tahoma"/>
          <w:sz w:val="22"/>
          <w:szCs w:val="22"/>
        </w:rPr>
        <w:t xml:space="preserve"> RKS ini.</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Surat Penawaran berikut kelengkapannya harus dibuat dalam rangkap </w:t>
      </w:r>
      <w:r w:rsidRPr="00EA666F">
        <w:rPr>
          <w:rFonts w:ascii="Tahoma" w:hAnsi="Tahoma" w:cs="Tahoma"/>
          <w:sz w:val="22"/>
          <w:szCs w:val="22"/>
          <w:lang w:val="id-ID"/>
        </w:rPr>
        <w:t>2</w:t>
      </w:r>
      <w:r w:rsidRPr="00EA666F">
        <w:rPr>
          <w:rFonts w:ascii="Tahoma" w:hAnsi="Tahoma" w:cs="Tahoma"/>
          <w:sz w:val="22"/>
          <w:szCs w:val="22"/>
        </w:rPr>
        <w:t xml:space="preserve"> (</w:t>
      </w:r>
      <w:r w:rsidRPr="00EA666F">
        <w:rPr>
          <w:rFonts w:ascii="Tahoma" w:hAnsi="Tahoma" w:cs="Tahoma"/>
          <w:sz w:val="22"/>
          <w:szCs w:val="22"/>
          <w:lang w:val="id-ID"/>
        </w:rPr>
        <w:t>dua</w:t>
      </w:r>
      <w:r w:rsidRPr="00EA666F">
        <w:rPr>
          <w:rFonts w:ascii="Tahoma" w:hAnsi="Tahoma" w:cs="Tahoma"/>
          <w:sz w:val="22"/>
          <w:szCs w:val="22"/>
        </w:rPr>
        <w:t>) yang terdiri dari 1 (satu) asli dan 2 (dua) kopi, masing-masing lengkap dengan lampiran-lampirannya.</w:t>
      </w:r>
    </w:p>
    <w:p w:rsidR="007C083D" w:rsidRPr="00EA666F" w:rsidRDefault="007C083D" w:rsidP="007C083D">
      <w:pPr>
        <w:spacing w:line="280" w:lineRule="atLeast"/>
        <w:ind w:left="2127" w:hanging="426"/>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Surat Penawaran disampaikan dengan sampul tertutup yang tidak tembus baca serta di lem dengan baik tanpa mencantumkan nama dan alamat pengirim.</w:t>
      </w:r>
    </w:p>
    <w:p w:rsidR="007C083D" w:rsidRPr="00EA666F" w:rsidRDefault="007C083D" w:rsidP="007C083D">
      <w:pPr>
        <w:spacing w:line="280" w:lineRule="atLeast"/>
        <w:ind w:left="1980" w:hanging="450"/>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Pada sampul muka sebelah kiri atas agar ditulis :</w:t>
      </w:r>
    </w:p>
    <w:p w:rsidR="00E262D5" w:rsidRPr="00EA666F" w:rsidRDefault="008B34E6" w:rsidP="00E262D5">
      <w:pPr>
        <w:pStyle w:val="ListParagraph"/>
        <w:spacing w:line="280" w:lineRule="atLeast"/>
        <w:ind w:left="2016" w:firstLine="144"/>
        <w:jc w:val="both"/>
        <w:rPr>
          <w:rFonts w:ascii="Tahoma" w:hAnsi="Tahoma" w:cs="Tahoma"/>
          <w:sz w:val="22"/>
          <w:szCs w:val="22"/>
          <w:lang w:val="id-ID"/>
        </w:rPr>
      </w:pPr>
      <w:r>
        <w:rPr>
          <w:rFonts w:ascii="Tahoma" w:hAnsi="Tahoma" w:cs="Tahoma"/>
          <w:sz w:val="22"/>
          <w:szCs w:val="22"/>
        </w:rPr>
        <w:t>Pelelangan</w:t>
      </w:r>
      <w:r w:rsidR="00E262D5" w:rsidRPr="00EA666F">
        <w:rPr>
          <w:rFonts w:ascii="Tahoma" w:hAnsi="Tahoma" w:cs="Tahoma"/>
          <w:sz w:val="22"/>
          <w:szCs w:val="22"/>
        </w:rPr>
        <w:t xml:space="preserve"> Nomor</w:t>
      </w:r>
      <w:r w:rsidR="00E262D5" w:rsidRPr="00EA666F">
        <w:rPr>
          <w:rFonts w:ascii="Tahoma" w:hAnsi="Tahoma" w:cs="Tahoma"/>
          <w:sz w:val="22"/>
          <w:szCs w:val="22"/>
          <w:lang w:val="id-ID"/>
        </w:rPr>
        <w:tab/>
      </w:r>
      <w:r w:rsidR="00E262D5" w:rsidRPr="00EA666F">
        <w:rPr>
          <w:rFonts w:ascii="Tahoma" w:hAnsi="Tahoma" w:cs="Tahoma"/>
          <w:sz w:val="22"/>
          <w:szCs w:val="22"/>
        </w:rPr>
        <w:t xml:space="preserve"> </w:t>
      </w:r>
      <w:r w:rsidR="00B7779C" w:rsidRPr="00EA666F">
        <w:rPr>
          <w:rFonts w:ascii="Tahoma" w:hAnsi="Tahoma" w:cs="Tahoma"/>
          <w:sz w:val="22"/>
          <w:szCs w:val="22"/>
          <w:lang w:val="id-ID"/>
        </w:rPr>
        <w:tab/>
      </w:r>
      <w:r w:rsidR="00E262D5" w:rsidRPr="00EA666F">
        <w:rPr>
          <w:rFonts w:ascii="Tahoma" w:hAnsi="Tahoma" w:cs="Tahoma"/>
          <w:sz w:val="22"/>
          <w:szCs w:val="22"/>
        </w:rPr>
        <w:t xml:space="preserve">: </w:t>
      </w:r>
      <w:r w:rsidR="00E262D5" w:rsidRPr="00EA666F">
        <w:rPr>
          <w:rFonts w:ascii="Tahoma" w:hAnsi="Tahoma" w:cs="Tahoma"/>
          <w:sz w:val="22"/>
          <w:szCs w:val="22"/>
          <w:highlight w:val="yellow"/>
          <w:lang w:val="id-ID"/>
        </w:rPr>
        <w:t>#nomor rks#</w:t>
      </w:r>
      <w:r w:rsidR="00E262D5" w:rsidRPr="00EA666F">
        <w:rPr>
          <w:rFonts w:ascii="Tahoma" w:hAnsi="Tahoma" w:cs="Tahoma"/>
          <w:sz w:val="22"/>
          <w:szCs w:val="22"/>
        </w:rPr>
        <w:t xml:space="preserve"> </w:t>
      </w:r>
    </w:p>
    <w:p w:rsidR="00E262D5" w:rsidRPr="00EA666F" w:rsidRDefault="00B80CFF" w:rsidP="00E262D5">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lang w:val="id-ID"/>
        </w:rPr>
        <w:t>T</w:t>
      </w:r>
      <w:r w:rsidR="00B7779C" w:rsidRPr="00EA666F">
        <w:rPr>
          <w:rFonts w:ascii="Tahoma" w:hAnsi="Tahoma" w:cs="Tahoma"/>
          <w:sz w:val="22"/>
          <w:szCs w:val="22"/>
        </w:rPr>
        <w:t>anggal</w:t>
      </w:r>
      <w:r w:rsidR="008368DD">
        <w:rPr>
          <w:rFonts w:ascii="Tahoma" w:hAnsi="Tahoma" w:cs="Tahoma"/>
          <w:sz w:val="22"/>
          <w:szCs w:val="22"/>
          <w:lang w:val="id-ID"/>
        </w:rPr>
        <w:tab/>
      </w:r>
      <w:r w:rsidR="008368DD">
        <w:rPr>
          <w:rFonts w:ascii="Tahoma" w:hAnsi="Tahoma" w:cs="Tahoma"/>
          <w:sz w:val="22"/>
          <w:szCs w:val="22"/>
          <w:lang w:val="id-ID"/>
        </w:rPr>
        <w:tab/>
      </w:r>
      <w:r w:rsidR="008368DD">
        <w:rPr>
          <w:rFonts w:ascii="Tahoma" w:hAnsi="Tahoma" w:cs="Tahoma"/>
          <w:sz w:val="22"/>
          <w:szCs w:val="22"/>
          <w:lang w:val="id-ID"/>
        </w:rPr>
        <w:tab/>
      </w:r>
      <w:r w:rsidR="00E262D5" w:rsidRPr="00EA666F">
        <w:rPr>
          <w:rFonts w:ascii="Tahoma" w:hAnsi="Tahoma" w:cs="Tahoma"/>
          <w:sz w:val="22"/>
          <w:szCs w:val="22"/>
          <w:lang w:val="id-ID"/>
        </w:rPr>
        <w:t xml:space="preserve">: </w:t>
      </w:r>
      <w:r w:rsidR="00E262D5" w:rsidRPr="00EA666F">
        <w:rPr>
          <w:rFonts w:ascii="Tahoma" w:hAnsi="Tahoma" w:cs="Tahoma"/>
          <w:sz w:val="22"/>
          <w:szCs w:val="22"/>
          <w:highlight w:val="yellow"/>
          <w:lang w:val="id-ID"/>
        </w:rPr>
        <w:t>#tanggal rks#</w:t>
      </w:r>
    </w:p>
    <w:p w:rsidR="007C083D" w:rsidRPr="00EA666F" w:rsidRDefault="007C083D" w:rsidP="007C083D">
      <w:pPr>
        <w:spacing w:line="280" w:lineRule="atLeast"/>
        <w:jc w:val="both"/>
        <w:rPr>
          <w:rFonts w:ascii="Tahoma" w:hAnsi="Tahoma" w:cs="Tahoma"/>
          <w:sz w:val="22"/>
          <w:szCs w:val="22"/>
        </w:rPr>
      </w:pPr>
    </w:p>
    <w:p w:rsidR="00057EAC" w:rsidRPr="00EA666F" w:rsidRDefault="00057EAC" w:rsidP="00057EAC">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EA666F" w:rsidRDefault="007C083D" w:rsidP="00057EAC">
      <w:pPr>
        <w:spacing w:line="280" w:lineRule="atLeast"/>
        <w:ind w:left="2127"/>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Penyampaian Surat Penawaran yang melampaui batas waktu yang telah ditentukan sesuai dengan Bab I butir 2.</w:t>
      </w:r>
      <w:r w:rsidRPr="00EA666F">
        <w:rPr>
          <w:rFonts w:ascii="Tahoma" w:hAnsi="Tahoma" w:cs="Tahoma"/>
          <w:sz w:val="22"/>
          <w:szCs w:val="22"/>
          <w:lang w:val="id-ID"/>
        </w:rPr>
        <w:t>4</w:t>
      </w:r>
      <w:r w:rsidRPr="00EA666F">
        <w:rPr>
          <w:rFonts w:ascii="Tahoma" w:hAnsi="Tahoma" w:cs="Tahoma"/>
          <w:sz w:val="22"/>
          <w:szCs w:val="22"/>
        </w:rPr>
        <w:t>. tidak akan diterima.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 xml:space="preserve">Harga penawaran berlaku untuk jangka waktu sekurang-kurangnya </w:t>
      </w:r>
      <w:r w:rsidRPr="00EA666F">
        <w:rPr>
          <w:rFonts w:ascii="Tahoma" w:hAnsi="Tahoma" w:cs="Tahoma"/>
          <w:sz w:val="22"/>
          <w:szCs w:val="22"/>
          <w:lang w:val="id-ID"/>
        </w:rPr>
        <w:t xml:space="preserve">90 </w:t>
      </w:r>
      <w:r w:rsidRPr="00EA666F">
        <w:rPr>
          <w:rFonts w:ascii="Tahoma" w:hAnsi="Tahoma" w:cs="Tahoma"/>
          <w:sz w:val="22"/>
          <w:szCs w:val="22"/>
        </w:rPr>
        <w:t>(</w:t>
      </w:r>
      <w:r w:rsidRPr="00EA666F">
        <w:rPr>
          <w:rFonts w:ascii="Tahoma" w:hAnsi="Tahoma" w:cs="Tahoma"/>
          <w:sz w:val="22"/>
          <w:szCs w:val="22"/>
          <w:lang w:val="id-ID"/>
        </w:rPr>
        <w:t>sembilan puluh</w:t>
      </w:r>
      <w:r w:rsidRPr="00EA666F">
        <w:rPr>
          <w:rFonts w:ascii="Tahoma" w:hAnsi="Tahoma" w:cs="Tahoma"/>
          <w:sz w:val="22"/>
          <w:szCs w:val="22"/>
        </w:rPr>
        <w:t xml:space="preserve">) </w:t>
      </w:r>
      <w:r w:rsidRPr="00EA666F">
        <w:rPr>
          <w:rFonts w:ascii="Tahoma" w:hAnsi="Tahoma" w:cs="Tahoma"/>
          <w:sz w:val="22"/>
          <w:szCs w:val="22"/>
          <w:lang w:val="id-ID"/>
        </w:rPr>
        <w:t>hari kerja</w:t>
      </w:r>
      <w:r w:rsidRPr="00EA666F">
        <w:rPr>
          <w:rFonts w:ascii="Tahoma" w:hAnsi="Tahoma" w:cs="Tahoma"/>
          <w:sz w:val="22"/>
          <w:szCs w:val="22"/>
        </w:rPr>
        <w:t xml:space="preserve"> terhitung sejak tanggal pembukaan surat penawaran.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3"/>
        </w:numPr>
        <w:spacing w:line="280" w:lineRule="atLeast"/>
        <w:jc w:val="both"/>
        <w:rPr>
          <w:rFonts w:ascii="Tahoma" w:hAnsi="Tahoma" w:cs="Tahoma"/>
          <w:sz w:val="22"/>
          <w:szCs w:val="22"/>
        </w:rPr>
      </w:pPr>
      <w:r w:rsidRPr="00EA666F">
        <w:rPr>
          <w:rFonts w:ascii="Tahoma" w:hAnsi="Tahoma" w:cs="Tahoma"/>
          <w:b/>
          <w:sz w:val="22"/>
          <w:szCs w:val="22"/>
        </w:rPr>
        <w:t>Lampiran-lampiran Surat Penawaran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Peserta dalam menyampaikan Surat Penawaran harus melampirkan :</w:t>
      </w:r>
    </w:p>
    <w:p w:rsidR="007C083D" w:rsidRPr="00EA666F" w:rsidRDefault="007C083D" w:rsidP="007C083D">
      <w:pPr>
        <w:spacing w:line="280" w:lineRule="atLeast"/>
        <w:jc w:val="both"/>
        <w:rPr>
          <w:rFonts w:ascii="Tahoma" w:hAnsi="Tahoma" w:cs="Tahoma"/>
          <w:sz w:val="22"/>
          <w:szCs w:val="22"/>
        </w:rPr>
      </w:pPr>
    </w:p>
    <w:p w:rsidR="00277798" w:rsidRPr="00EA666F" w:rsidRDefault="00277798"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 xml:space="preserve">Mempunyai Sertifikat yang dikeluarkan oleh Asosiasi Perusahaan / Profesi terkait yang masih berlaku, </w:t>
      </w:r>
      <w:r w:rsidR="00011BB5" w:rsidRPr="00EA666F">
        <w:rPr>
          <w:rFonts w:ascii="Tahoma" w:hAnsi="Tahoma" w:cs="Tahoma"/>
          <w:sz w:val="22"/>
          <w:szCs w:val="22"/>
        </w:rPr>
        <w:t>untuk kualifikasi :</w:t>
      </w:r>
      <w:r w:rsidR="00011BB5" w:rsidRPr="00EA666F">
        <w:rPr>
          <w:rFonts w:ascii="Tahoma" w:hAnsi="Tahoma" w:cs="Tahoma"/>
          <w:b/>
          <w:sz w:val="22"/>
          <w:szCs w:val="22"/>
          <w:lang w:val="id-ID"/>
        </w:rPr>
        <w:t xml:space="preserve"> </w:t>
      </w:r>
      <w:r w:rsidR="00011BB5" w:rsidRPr="00EA666F">
        <w:rPr>
          <w:rFonts w:ascii="Tahoma" w:hAnsi="Tahoma" w:cs="Tahoma"/>
          <w:b/>
          <w:sz w:val="22"/>
          <w:szCs w:val="22"/>
          <w:highlight w:val="yellow"/>
          <w:lang w:val="id-ID"/>
        </w:rPr>
        <w:t>#kualifikasi#</w:t>
      </w:r>
      <w:r w:rsidR="00011BB5" w:rsidRPr="00EA666F">
        <w:rPr>
          <w:rFonts w:ascii="Tahoma" w:hAnsi="Tahoma" w:cs="Tahoma"/>
          <w:sz w:val="22"/>
          <w:szCs w:val="22"/>
        </w:rPr>
        <w:t xml:space="preserve">, klasifikasi : </w:t>
      </w:r>
      <w:r w:rsidR="00011BB5" w:rsidRPr="00EA666F">
        <w:rPr>
          <w:rFonts w:ascii="Tahoma" w:hAnsi="Tahoma" w:cs="Tahoma"/>
          <w:b/>
          <w:sz w:val="22"/>
          <w:szCs w:val="22"/>
          <w:highlight w:val="yellow"/>
          <w:lang w:val="id-ID"/>
        </w:rPr>
        <w:t>#klasifikasi#</w:t>
      </w:r>
      <w:r w:rsidR="00011BB5" w:rsidRPr="00EA666F">
        <w:rPr>
          <w:rFonts w:ascii="Tahoma" w:hAnsi="Tahoma" w:cs="Tahoma"/>
          <w:sz w:val="22"/>
          <w:szCs w:val="22"/>
          <w:lang w:val="id-ID"/>
        </w:rPr>
        <w:t xml:space="preserve">, </w:t>
      </w:r>
      <w:r w:rsidR="00011BB5" w:rsidRPr="00EA666F">
        <w:rPr>
          <w:rFonts w:ascii="Tahoma" w:hAnsi="Tahoma" w:cs="Tahoma"/>
          <w:sz w:val="22"/>
          <w:szCs w:val="22"/>
        </w:rPr>
        <w:t xml:space="preserve">Bidang : </w:t>
      </w:r>
      <w:r w:rsidR="00011BB5" w:rsidRPr="00EA666F">
        <w:rPr>
          <w:rFonts w:ascii="Tahoma" w:hAnsi="Tahoma" w:cs="Tahoma"/>
          <w:sz w:val="22"/>
          <w:szCs w:val="22"/>
          <w:highlight w:val="yellow"/>
          <w:lang w:val="id-ID"/>
        </w:rPr>
        <w:t>#bidang usaha#</w:t>
      </w:r>
      <w:r w:rsidR="00B7779C" w:rsidRPr="00EA666F">
        <w:rPr>
          <w:rFonts w:ascii="Tahoma" w:hAnsi="Tahoma" w:cs="Tahoma"/>
          <w:sz w:val="22"/>
          <w:szCs w:val="22"/>
          <w:lang w:val="id-ID"/>
        </w:rPr>
        <w:t>,</w:t>
      </w:r>
      <w:r w:rsidR="00011BB5" w:rsidRPr="00EA666F">
        <w:rPr>
          <w:rFonts w:ascii="Tahoma" w:hAnsi="Tahoma" w:cs="Tahoma"/>
          <w:sz w:val="22"/>
          <w:szCs w:val="22"/>
        </w:rPr>
        <w:t xml:space="preserve"> Sub Bidang : </w:t>
      </w:r>
      <w:r w:rsidR="00011BB5" w:rsidRPr="00EA666F">
        <w:rPr>
          <w:rFonts w:ascii="Tahoma" w:hAnsi="Tahoma" w:cs="Tahoma"/>
          <w:sz w:val="22"/>
          <w:szCs w:val="22"/>
          <w:highlight w:val="yellow"/>
          <w:lang w:val="id-ID"/>
        </w:rPr>
        <w:t>#sub bidang usaha#</w:t>
      </w:r>
      <w:r w:rsidR="00011BB5" w:rsidRPr="00EA666F">
        <w:rPr>
          <w:rFonts w:ascii="Tahoma" w:hAnsi="Tahoma" w:cs="Tahoma"/>
          <w:sz w:val="22"/>
          <w:szCs w:val="22"/>
          <w:lang w:val="id-ID"/>
        </w:rPr>
        <w:t>.</w:t>
      </w: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akte pendirian perusahaan beserta perubahan-perubahannya</w:t>
      </w:r>
      <w:r w:rsidRPr="00EA666F">
        <w:rPr>
          <w:rFonts w:ascii="Tahoma" w:hAnsi="Tahoma" w:cs="Tahoma"/>
          <w:sz w:val="22"/>
          <w:szCs w:val="22"/>
          <w:lang w:val="id-ID"/>
        </w:rPr>
        <w:t xml:space="preserve"> dan Pengesahan dari Instasi Berwenang.</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TDP</w:t>
      </w:r>
    </w:p>
    <w:p w:rsidR="007C083D" w:rsidRPr="00EA666F" w:rsidRDefault="007C083D" w:rsidP="007C083D">
      <w:pPr>
        <w:pStyle w:val="ListParagraph"/>
        <w:ind w:left="2127" w:hanging="471"/>
        <w:rPr>
          <w:rFonts w:ascii="Tahoma" w:hAnsi="Tahoma" w:cs="Tahoma"/>
          <w:sz w:val="22"/>
          <w:szCs w:val="22"/>
          <w:lang w:val="id-ID"/>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lang w:val="id-ID"/>
        </w:rPr>
        <w:t>Kopi Surat Keterangan Domisili</w:t>
      </w:r>
    </w:p>
    <w:p w:rsidR="007C083D" w:rsidRPr="00EA666F" w:rsidRDefault="007C083D" w:rsidP="007C083D">
      <w:pPr>
        <w:pStyle w:val="ListParagraph"/>
        <w:ind w:left="2127" w:hanging="471"/>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Ijin Usaha dalam bidang pekerjaan yang akan dilaksanakan atau barang yang akan diserahkan.</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sz w:val="22"/>
          <w:szCs w:val="22"/>
        </w:rPr>
      </w:pPr>
      <w:r w:rsidRPr="00EA666F">
        <w:rPr>
          <w:rFonts w:ascii="Tahoma" w:hAnsi="Tahoma" w:cs="Tahoma"/>
          <w:sz w:val="22"/>
          <w:szCs w:val="22"/>
        </w:rPr>
        <w:t>Kopi Surat Nomor Pokok Wajib Pajak (NPWP).</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lastRenderedPageBreak/>
        <w:t xml:space="preserve">Kopi Surat Keputusan Pengukuhan Pengusaha menjadi Pengusaha Kena </w:t>
      </w:r>
      <w:r w:rsidRPr="00EA666F">
        <w:rPr>
          <w:rFonts w:ascii="Tahoma" w:hAnsi="Tahoma" w:cs="Tahoma"/>
          <w:sz w:val="22"/>
          <w:szCs w:val="22"/>
          <w:lang w:val="id-ID"/>
        </w:rPr>
        <w:t xml:space="preserve">   </w:t>
      </w:r>
      <w:r w:rsidRPr="00EA666F">
        <w:rPr>
          <w:rFonts w:ascii="Tahoma" w:hAnsi="Tahoma" w:cs="Tahoma"/>
          <w:sz w:val="22"/>
          <w:szCs w:val="22"/>
        </w:rPr>
        <w:t>Pajak (PKP).</w:t>
      </w:r>
    </w:p>
    <w:p w:rsidR="007C083D" w:rsidRPr="00EA666F" w:rsidRDefault="007C083D" w:rsidP="007C083D">
      <w:pPr>
        <w:spacing w:line="280" w:lineRule="atLeast"/>
        <w:ind w:left="2127" w:hanging="471"/>
        <w:jc w:val="both"/>
        <w:rPr>
          <w:rFonts w:ascii="Tahoma" w:hAnsi="Tahoma" w:cs="Tahoma"/>
          <w:b/>
          <w:sz w:val="22"/>
          <w:szCs w:val="22"/>
        </w:rPr>
      </w:pPr>
    </w:p>
    <w:p w:rsidR="007C083D" w:rsidRPr="00EA666F" w:rsidRDefault="007C083D" w:rsidP="00EA0A99">
      <w:pPr>
        <w:numPr>
          <w:ilvl w:val="0"/>
          <w:numId w:val="4"/>
        </w:numPr>
        <w:spacing w:line="280" w:lineRule="atLeast"/>
        <w:jc w:val="both"/>
        <w:rPr>
          <w:rFonts w:ascii="Tahoma" w:hAnsi="Tahoma" w:cs="Tahoma"/>
          <w:sz w:val="22"/>
          <w:szCs w:val="22"/>
        </w:rPr>
      </w:pPr>
      <w:r w:rsidRPr="00EA666F">
        <w:rPr>
          <w:rFonts w:ascii="Tahoma" w:hAnsi="Tahoma" w:cs="Tahoma"/>
          <w:sz w:val="22"/>
          <w:szCs w:val="22"/>
          <w:lang w:val="id-ID"/>
        </w:rPr>
        <w:t>Kopi Pelunasan Pajak 3 bulan terakhir.</w:t>
      </w:r>
    </w:p>
    <w:p w:rsidR="007C083D" w:rsidRPr="00EA666F" w:rsidRDefault="007C083D" w:rsidP="007C083D">
      <w:pPr>
        <w:pStyle w:val="ListParagraph"/>
        <w:rPr>
          <w:rFonts w:ascii="Tahoma" w:hAnsi="Tahoma" w:cs="Tahoma"/>
          <w:sz w:val="22"/>
          <w:szCs w:val="22"/>
        </w:rPr>
      </w:pPr>
    </w:p>
    <w:p w:rsidR="00BE0F3E"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t>Daftar susunan pemilik modal.</w:t>
      </w:r>
    </w:p>
    <w:p w:rsidR="00BE0F3E" w:rsidRPr="00EA666F" w:rsidRDefault="00BE0F3E" w:rsidP="00BE0F3E">
      <w:pPr>
        <w:pStyle w:val="ListParagraph"/>
        <w:rPr>
          <w:rFonts w:ascii="Tahoma" w:hAnsi="Tahoma" w:cs="Tahoma"/>
          <w:sz w:val="22"/>
          <w:szCs w:val="22"/>
        </w:rPr>
      </w:pPr>
    </w:p>
    <w:p w:rsidR="007C083D" w:rsidRPr="00EA666F" w:rsidRDefault="007C083D" w:rsidP="00BE0F3E">
      <w:pPr>
        <w:numPr>
          <w:ilvl w:val="0"/>
          <w:numId w:val="4"/>
        </w:numPr>
        <w:spacing w:line="280" w:lineRule="atLeast"/>
        <w:jc w:val="both"/>
        <w:rPr>
          <w:rFonts w:ascii="Tahoma" w:hAnsi="Tahoma" w:cs="Tahoma"/>
          <w:sz w:val="22"/>
          <w:szCs w:val="22"/>
        </w:rPr>
      </w:pPr>
      <w:r w:rsidRPr="00EA666F">
        <w:rPr>
          <w:rFonts w:ascii="Tahoma" w:hAnsi="Tahoma" w:cs="Tahoma"/>
          <w:sz w:val="22"/>
          <w:szCs w:val="22"/>
        </w:rPr>
        <w:t>Daftar susunan pengurus perusahaan.</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spacing w:line="280" w:lineRule="atLeast"/>
        <w:ind w:left="2268" w:hanging="612"/>
        <w:jc w:val="both"/>
        <w:rPr>
          <w:rFonts w:ascii="Tahoma" w:hAnsi="Tahoma" w:cs="Tahoma"/>
          <w:sz w:val="22"/>
          <w:szCs w:val="22"/>
          <w:highlight w:val="green"/>
        </w:rPr>
      </w:pPr>
      <w:r w:rsidRPr="00EA666F">
        <w:rPr>
          <w:rFonts w:ascii="Tahoma" w:hAnsi="Tahoma" w:cs="Tahoma"/>
          <w:sz w:val="22"/>
          <w:szCs w:val="22"/>
          <w:highlight w:val="green"/>
        </w:rPr>
        <w:t>Kopi neraca perusahaan tahun terakhir yang telah diaudit oleh akuntan publik/BPKP</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612"/>
        <w:jc w:val="both"/>
        <w:rPr>
          <w:rFonts w:ascii="Tahoma" w:hAnsi="Tahoma" w:cs="Tahoma"/>
          <w:sz w:val="22"/>
          <w:szCs w:val="22"/>
        </w:rPr>
      </w:pPr>
      <w:r w:rsidRPr="00EA666F">
        <w:rPr>
          <w:rFonts w:ascii="Tahoma" w:hAnsi="Tahoma" w:cs="Tahoma"/>
          <w:sz w:val="22"/>
          <w:szCs w:val="22"/>
        </w:rPr>
        <w:t xml:space="preserve">Asli Referensi Bank tahun </w:t>
      </w:r>
      <w:r w:rsidR="00C06A4E" w:rsidRPr="00EA666F">
        <w:rPr>
          <w:rFonts w:ascii="Tahoma" w:hAnsi="Tahoma" w:cs="Tahoma"/>
          <w:sz w:val="22"/>
          <w:szCs w:val="22"/>
          <w:highlight w:val="red"/>
          <w:lang w:val="id-ID"/>
        </w:rPr>
        <w:t>........</w:t>
      </w:r>
      <w:r w:rsidRPr="00EA666F">
        <w:rPr>
          <w:rFonts w:ascii="Tahoma" w:hAnsi="Tahoma" w:cs="Tahoma"/>
          <w:sz w:val="22"/>
          <w:szCs w:val="22"/>
        </w:rPr>
        <w:t xml:space="preserve"> dan yang masih berlaku dari Bank Umum (tidak te</w:t>
      </w:r>
      <w:r w:rsidR="00BE0F3E" w:rsidRPr="00EA666F">
        <w:rPr>
          <w:rFonts w:ascii="Tahoma" w:hAnsi="Tahoma" w:cs="Tahoma"/>
          <w:sz w:val="22"/>
          <w:szCs w:val="22"/>
        </w:rPr>
        <w:t>rmasuk Bank Perkreditan Rakyat)</w:t>
      </w:r>
      <w:r w:rsidR="00BE0F3E"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 xml:space="preserve">Asli Surat Dukungan dari pabrikan asal/pabrikan lain yang   berpengalaman/perusahaan atau lembaga lain yang berpengalaman dibidang </w:t>
      </w:r>
      <w:r w:rsidRPr="00EA666F">
        <w:rPr>
          <w:rFonts w:ascii="Tahoma" w:hAnsi="Tahoma" w:cs="Tahoma"/>
          <w:b/>
          <w:sz w:val="22"/>
          <w:szCs w:val="22"/>
        </w:rPr>
        <w:t>**)</w:t>
      </w:r>
      <w:r w:rsidRPr="00EA666F">
        <w:rPr>
          <w:rFonts w:ascii="Tahoma" w:hAnsi="Tahoma" w:cs="Tahoma"/>
          <w:sz w:val="22"/>
          <w:szCs w:val="22"/>
        </w:rPr>
        <w:t xml:space="preserve"> sesuai kebutuhan dengan memperhatikan jenis pekerjaannya.</w:t>
      </w:r>
    </w:p>
    <w:p w:rsidR="007C083D" w:rsidRPr="00EA666F" w:rsidRDefault="007C083D" w:rsidP="007C083D">
      <w:pPr>
        <w:spacing w:line="280" w:lineRule="atLeast"/>
        <w:ind w:left="2160" w:hanging="672"/>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EA666F">
        <w:rPr>
          <w:rFonts w:ascii="Tahoma" w:hAnsi="Tahoma" w:cs="Tahoma"/>
          <w:sz w:val="22"/>
          <w:szCs w:val="22"/>
        </w:rPr>
        <w:t>.</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EA666F">
        <w:rPr>
          <w:rFonts w:ascii="Tahoma" w:hAnsi="Tahoma" w:cs="Tahoma"/>
          <w:sz w:val="22"/>
          <w:szCs w:val="22"/>
          <w:lang w:val="id-ID"/>
        </w:rPr>
        <w:t xml:space="preserve"> se</w:t>
      </w:r>
      <w:r w:rsidR="00277798" w:rsidRPr="00EA666F">
        <w:rPr>
          <w:rFonts w:ascii="Tahoma" w:hAnsi="Tahoma" w:cs="Tahoma"/>
          <w:sz w:val="22"/>
          <w:szCs w:val="22"/>
          <w:lang w:val="id-ID"/>
        </w:rPr>
        <w:t>suai dengan contoh lampiran no 6</w:t>
      </w:r>
      <w:r w:rsidRPr="00EA666F">
        <w:rPr>
          <w:rFonts w:ascii="Tahoma" w:hAnsi="Tahoma" w:cs="Tahoma"/>
          <w:sz w:val="22"/>
          <w:szCs w:val="22"/>
          <w:lang w:val="id-ID"/>
        </w:rPr>
        <w:t xml:space="preserve">. </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Asli Surat Kuasa bermeterai cukup dari penanggung jawab perusahaan kepada yang dikuasakan dalam hal surat penawaran ditandatangani oleh penerima kuasa.</w:t>
      </w:r>
    </w:p>
    <w:p w:rsidR="002C2B13" w:rsidRPr="00EA666F" w:rsidRDefault="002C2B13" w:rsidP="002C2B13">
      <w:pPr>
        <w:pStyle w:val="ListParagraph"/>
        <w:rPr>
          <w:rFonts w:ascii="Tahoma" w:hAnsi="Tahoma" w:cs="Tahoma"/>
          <w:sz w:val="22"/>
          <w:szCs w:val="22"/>
        </w:rPr>
      </w:pPr>
    </w:p>
    <w:p w:rsidR="002C2B13" w:rsidRPr="00EA666F" w:rsidRDefault="002C2B13" w:rsidP="002C2B13">
      <w:pPr>
        <w:numPr>
          <w:ilvl w:val="0"/>
          <w:numId w:val="4"/>
        </w:numPr>
        <w:tabs>
          <w:tab w:val="num" w:pos="2410"/>
        </w:tabs>
        <w:spacing w:line="280" w:lineRule="atLeast"/>
        <w:ind w:left="2232" w:hanging="531"/>
        <w:jc w:val="both"/>
        <w:rPr>
          <w:rFonts w:ascii="Tahoma" w:hAnsi="Tahoma" w:cs="Tahoma"/>
          <w:sz w:val="22"/>
          <w:szCs w:val="22"/>
          <w:highlight w:val="green"/>
        </w:rPr>
      </w:pPr>
      <w:r w:rsidRPr="00EA666F">
        <w:rPr>
          <w:rFonts w:ascii="Tahoma" w:hAnsi="Tahoma" w:cs="Tahoma"/>
          <w:sz w:val="22"/>
          <w:szCs w:val="22"/>
          <w:highlight w:val="green"/>
        </w:rPr>
        <w:t>Asli Jaminan Penawaran (Bid Bond), sesuai dengan ketentuan BAB III butir 2.</w:t>
      </w:r>
    </w:p>
    <w:p w:rsidR="007C083D" w:rsidRPr="00EA666F" w:rsidRDefault="007C083D" w:rsidP="007C083D">
      <w:pPr>
        <w:spacing w:line="280" w:lineRule="atLeast"/>
        <w:ind w:left="2268" w:hanging="567"/>
        <w:jc w:val="both"/>
        <w:rPr>
          <w:rFonts w:ascii="Tahoma" w:hAnsi="Tahoma" w:cs="Tahoma"/>
          <w:sz w:val="22"/>
          <w:szCs w:val="22"/>
        </w:rPr>
      </w:pP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Rencana pelaksanaan pekerjaan yang meliputi jadwal antara lain :</w:t>
      </w:r>
    </w:p>
    <w:p w:rsidR="007C083D" w:rsidRPr="00EA666F" w:rsidRDefault="007C083D" w:rsidP="007C083D">
      <w:pPr>
        <w:spacing w:line="280" w:lineRule="atLeast"/>
        <w:ind w:left="2268" w:hanging="567"/>
        <w:jc w:val="both"/>
        <w:rPr>
          <w:rFonts w:ascii="Tahoma" w:hAnsi="Tahoma" w:cs="Tahoma"/>
          <w:sz w:val="22"/>
          <w:szCs w:val="22"/>
          <w:lang w:val="id-ID"/>
        </w:rPr>
      </w:pPr>
      <w:r w:rsidRPr="00EA666F">
        <w:rPr>
          <w:rFonts w:ascii="Tahoma" w:hAnsi="Tahoma" w:cs="Tahoma"/>
          <w:sz w:val="22"/>
          <w:szCs w:val="22"/>
          <w:lang w:val="id-ID"/>
        </w:rPr>
        <w:lastRenderedPageBreak/>
        <w:t xml:space="preserve">        </w:t>
      </w:r>
      <w:r w:rsidRPr="00EA666F">
        <w:rPr>
          <w:rFonts w:ascii="Tahoma" w:hAnsi="Tahoma" w:cs="Tahoma"/>
          <w:sz w:val="22"/>
          <w:szCs w:val="22"/>
        </w:rPr>
        <w:t>(isi sesuai kebutuhan lingkup pekerjaan).</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Barang yang telah dipasok harus dijamin 100% (seratus persen) baru dan asli (genuine) sesuai dengan spesifikasi teknik yang dipesan dan bebas dari cacat/kerusakan</w:t>
      </w:r>
      <w:r w:rsidRPr="00EA666F">
        <w:rPr>
          <w:rFonts w:ascii="Tahoma" w:hAnsi="Tahoma" w:cs="Tahoma"/>
          <w:sz w:val="22"/>
          <w:szCs w:val="22"/>
          <w:highlight w:val="magenta"/>
          <w:lang w:val="id-ID"/>
        </w:rPr>
        <w:t xml:space="preserve"> dan mengisi surat pernyataan </w:t>
      </w:r>
      <w:r w:rsidR="00277798" w:rsidRPr="00EA666F">
        <w:rPr>
          <w:rFonts w:ascii="Tahoma" w:hAnsi="Tahoma" w:cs="Tahoma"/>
          <w:sz w:val="22"/>
          <w:szCs w:val="22"/>
          <w:highlight w:val="magenta"/>
          <w:lang w:val="id-ID"/>
        </w:rPr>
        <w:t>jaminan sesuai contoh lampiran 7</w:t>
      </w:r>
      <w:r w:rsidRPr="00EA666F">
        <w:rPr>
          <w:rFonts w:ascii="Tahoma" w:hAnsi="Tahoma" w:cs="Tahoma"/>
          <w:sz w:val="22"/>
          <w:szCs w:val="22"/>
          <w:highlight w:val="magenta"/>
          <w:lang w:val="id-ID"/>
        </w:rPr>
        <w:t>.</w:t>
      </w:r>
    </w:p>
    <w:p w:rsidR="007C083D" w:rsidRPr="00EA666F" w:rsidRDefault="007C083D" w:rsidP="007C083D">
      <w:pPr>
        <w:spacing w:line="280" w:lineRule="atLeast"/>
        <w:ind w:left="2268" w:hanging="567"/>
        <w:jc w:val="both"/>
        <w:rPr>
          <w:rFonts w:ascii="Tahoma" w:hAnsi="Tahoma" w:cs="Tahoma"/>
          <w:sz w:val="22"/>
          <w:szCs w:val="22"/>
          <w:lang w:val="id-ID"/>
        </w:rPr>
      </w:pPr>
    </w:p>
    <w:p w:rsidR="007C083D" w:rsidRPr="00EA666F" w:rsidRDefault="007C083D" w:rsidP="00EA0A99">
      <w:pPr>
        <w:numPr>
          <w:ilvl w:val="0"/>
          <w:numId w:val="4"/>
        </w:numPr>
        <w:spacing w:line="280" w:lineRule="atLeast"/>
        <w:ind w:left="2268" w:hanging="567"/>
        <w:jc w:val="both"/>
        <w:rPr>
          <w:rFonts w:ascii="Tahoma" w:hAnsi="Tahoma" w:cs="Tahoma"/>
          <w:sz w:val="22"/>
          <w:szCs w:val="22"/>
          <w:highlight w:val="magenta"/>
        </w:rPr>
      </w:pPr>
      <w:r w:rsidRPr="00EA666F">
        <w:rPr>
          <w:rFonts w:ascii="Tahoma" w:hAnsi="Tahoma" w:cs="Tahoma"/>
          <w:sz w:val="22"/>
          <w:szCs w:val="22"/>
          <w:highlight w:val="magenta"/>
        </w:rPr>
        <w:t>Brosur-brosur teknis asli/spesifikasi teknik yang diterbitkan pabrik yang ada kaitannya dengan pekerjaan/barang yang ditawarkan.</w:t>
      </w:r>
    </w:p>
    <w:p w:rsidR="007C083D" w:rsidRPr="00EA666F" w:rsidRDefault="007C083D" w:rsidP="00EA0A99">
      <w:pPr>
        <w:numPr>
          <w:ilvl w:val="0"/>
          <w:numId w:val="4"/>
        </w:numPr>
        <w:spacing w:line="280" w:lineRule="atLeast"/>
        <w:ind w:left="2268" w:hanging="567"/>
        <w:jc w:val="both"/>
        <w:rPr>
          <w:rFonts w:ascii="Tahoma" w:hAnsi="Tahoma" w:cs="Tahoma"/>
          <w:sz w:val="22"/>
          <w:szCs w:val="22"/>
        </w:rPr>
      </w:pPr>
      <w:r w:rsidRPr="00EA666F">
        <w:rPr>
          <w:rFonts w:ascii="Tahoma" w:hAnsi="Tahoma" w:cs="Tahoma"/>
          <w:sz w:val="22"/>
          <w:szCs w:val="22"/>
        </w:rPr>
        <w:t>Brosur-brosur tersebut harus berbahasa Indonesia atau Inggris.</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Kopi-kopi surat tersebut di atas bila diperlukan, PT PLN (Persero) KANTOR PUSAT berhak melihat aslinya.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350" w:hanging="1350"/>
        <w:jc w:val="both"/>
        <w:rPr>
          <w:rFonts w:ascii="Tahoma" w:hAnsi="Tahoma" w:cs="Tahoma"/>
          <w:b/>
          <w:sz w:val="22"/>
          <w:szCs w:val="22"/>
        </w:rPr>
      </w:pPr>
    </w:p>
    <w:p w:rsidR="007C083D" w:rsidRPr="00EA666F" w:rsidRDefault="007C083D" w:rsidP="007C083D">
      <w:pPr>
        <w:spacing w:line="280" w:lineRule="atLeast"/>
        <w:ind w:left="1350" w:hanging="1350"/>
        <w:jc w:val="both"/>
        <w:rPr>
          <w:rFonts w:ascii="Tahoma" w:hAnsi="Tahoma" w:cs="Tahoma"/>
          <w:b/>
          <w:sz w:val="22"/>
          <w:szCs w:val="22"/>
        </w:rPr>
      </w:pPr>
      <w:r w:rsidRPr="00EA666F">
        <w:rPr>
          <w:rFonts w:ascii="Tahoma" w:hAnsi="Tahoma" w:cs="Tahoma"/>
          <w:b/>
          <w:sz w:val="22"/>
          <w:szCs w:val="22"/>
        </w:rPr>
        <w:t xml:space="preserve">BAB III.      SYARAT-SYARAT ADMINISTRASI. </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sz w:val="22"/>
          <w:szCs w:val="22"/>
        </w:rPr>
        <w:t>Syarat-syarat Penawaran dan Penyerahan Barang.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Surat Pernawaran Harga dilengkapi dengan daftar rincian harga yang dibuat sesuai dengan </w:t>
      </w:r>
      <w:r w:rsidRPr="00EA666F">
        <w:rPr>
          <w:rFonts w:ascii="Tahoma" w:hAnsi="Tahoma" w:cs="Tahoma"/>
          <w:sz w:val="22"/>
          <w:szCs w:val="22"/>
          <w:lang w:val="id-ID"/>
        </w:rPr>
        <w:t xml:space="preserve">contoh </w:t>
      </w:r>
      <w:r w:rsidRPr="00EA666F">
        <w:rPr>
          <w:rFonts w:ascii="Tahoma" w:hAnsi="Tahoma" w:cs="Tahoma"/>
          <w:sz w:val="22"/>
          <w:szCs w:val="22"/>
        </w:rPr>
        <w:t>Lampiran 2 RKS ini dan Peserta harus menawarkan  lingkup pekerjaan  dengan lengkap (seluruh item).</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Dalam surat penawaran harga harus dilampirkan analisa harga satuan secara rinci dan lengkap sesuai dengan </w:t>
      </w:r>
      <w:r w:rsidRPr="00EA666F">
        <w:rPr>
          <w:rFonts w:ascii="Tahoma" w:hAnsi="Tahoma" w:cs="Tahoma"/>
          <w:sz w:val="22"/>
          <w:szCs w:val="22"/>
          <w:lang w:val="id-ID"/>
        </w:rPr>
        <w:t xml:space="preserve">contoh </w:t>
      </w:r>
      <w:r w:rsidRPr="00EA666F">
        <w:rPr>
          <w:rFonts w:ascii="Tahoma" w:hAnsi="Tahoma" w:cs="Tahoma"/>
          <w:sz w:val="22"/>
          <w:szCs w:val="22"/>
        </w:rPr>
        <w:t>lampiran 3  RKS ini.</w:t>
      </w:r>
      <w:r w:rsidRPr="00EA666F">
        <w:rPr>
          <w:rFonts w:ascii="Tahoma" w:hAnsi="Tahoma" w:cs="Tahoma"/>
          <w:sz w:val="22"/>
          <w:szCs w:val="22"/>
        </w:rPr>
        <w:tab/>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 xml:space="preserve">Jenis kontrak adalah kontrak harga satuan (fixed unit price contract)/ kontrak lump sum (fixed lump sum contract) </w:t>
      </w:r>
      <w:r w:rsidRPr="00EA666F">
        <w:rPr>
          <w:rFonts w:ascii="Tahoma" w:hAnsi="Tahoma" w:cs="Tahoma"/>
          <w:b/>
          <w:sz w:val="22"/>
          <w:szCs w:val="22"/>
        </w:rPr>
        <w:t>**)</w:t>
      </w:r>
      <w:r w:rsidRPr="00EA666F">
        <w:rPr>
          <w:rFonts w:ascii="Tahoma" w:hAnsi="Tahoma" w:cs="Tahoma"/>
          <w:sz w:val="22"/>
          <w:szCs w:val="22"/>
        </w:rPr>
        <w:t>.</w:t>
      </w:r>
      <w:r w:rsidRPr="00EA666F">
        <w:rPr>
          <w:rFonts w:ascii="Tahoma" w:hAnsi="Tahoma" w:cs="Tahoma"/>
          <w:sz w:val="22"/>
          <w:szCs w:val="22"/>
        </w:rPr>
        <w:tab/>
      </w:r>
    </w:p>
    <w:p w:rsidR="007C083D" w:rsidRPr="00EA666F" w:rsidRDefault="007C083D" w:rsidP="007C083D">
      <w:pPr>
        <w:spacing w:line="280" w:lineRule="atLeast"/>
        <w:ind w:left="2160"/>
        <w:jc w:val="both"/>
        <w:rPr>
          <w:rFonts w:ascii="Tahoma" w:hAnsi="Tahoma" w:cs="Tahoma"/>
          <w:sz w:val="22"/>
          <w:szCs w:val="22"/>
        </w:rPr>
      </w:pP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Jumlah yang tertera dalam angka harus sama dengan jumlah yang tertera dalam huruf, sudah termasuk semua biaya-biaya yang berkaitan dengan pekerjaan ini.</w:t>
      </w:r>
    </w:p>
    <w:p w:rsidR="007C083D" w:rsidRPr="00EA666F" w:rsidRDefault="007C083D" w:rsidP="007C083D">
      <w:pPr>
        <w:spacing w:line="280" w:lineRule="atLeast"/>
        <w:jc w:val="both"/>
        <w:rPr>
          <w:rFonts w:ascii="Tahoma" w:hAnsi="Tahoma" w:cs="Tahoma"/>
          <w:sz w:val="22"/>
          <w:szCs w:val="22"/>
        </w:rPr>
      </w:pPr>
    </w:p>
    <w:p w:rsidR="008106EE" w:rsidRPr="00EA666F" w:rsidRDefault="008106EE" w:rsidP="008106EE">
      <w:pPr>
        <w:numPr>
          <w:ilvl w:val="0"/>
          <w:numId w:val="9"/>
        </w:numPr>
        <w:spacing w:line="280" w:lineRule="atLeast"/>
        <w:jc w:val="both"/>
        <w:rPr>
          <w:rFonts w:ascii="Tahoma" w:hAnsi="Tahoma" w:cs="Tahoma"/>
          <w:sz w:val="22"/>
          <w:szCs w:val="22"/>
        </w:rPr>
      </w:pPr>
      <w:r w:rsidRPr="00EA666F">
        <w:rPr>
          <w:rFonts w:ascii="Tahoma" w:hAnsi="Tahoma" w:cs="Tahoma"/>
          <w:sz w:val="22"/>
          <w:szCs w:val="22"/>
        </w:rPr>
        <w:t xml:space="preserve">Jangka waktu penyerahan pekerjaan sebagaimana dimaksud dalam BAB I butir 1 adalah </w:t>
      </w:r>
      <w:r w:rsidRPr="00EA666F">
        <w:rPr>
          <w:rFonts w:ascii="Tahoma" w:hAnsi="Tahoma" w:cs="Tahoma"/>
          <w:sz w:val="22"/>
          <w:szCs w:val="22"/>
          <w:highlight w:val="yellow"/>
          <w:lang w:val="id-ID"/>
        </w:rPr>
        <w:t>#jangka waktu penyerahan#</w:t>
      </w:r>
      <w:r w:rsidRPr="00EA666F">
        <w:rPr>
          <w:rFonts w:ascii="Tahoma" w:hAnsi="Tahoma" w:cs="Tahoma"/>
          <w:sz w:val="22"/>
          <w:szCs w:val="22"/>
        </w:rPr>
        <w:t xml:space="preserve"> (</w:t>
      </w:r>
      <w:r w:rsidRPr="00EA666F">
        <w:rPr>
          <w:rFonts w:ascii="Tahoma" w:hAnsi="Tahoma" w:cs="Tahoma"/>
          <w:sz w:val="22"/>
          <w:szCs w:val="22"/>
          <w:highlight w:val="cyan"/>
          <w:lang w:val="id-ID"/>
        </w:rPr>
        <w:t>#terbilang jangka waktu#</w:t>
      </w:r>
      <w:r w:rsidRPr="00EA666F">
        <w:rPr>
          <w:rFonts w:ascii="Tahoma" w:hAnsi="Tahoma" w:cs="Tahoma"/>
          <w:sz w:val="22"/>
          <w:szCs w:val="22"/>
        </w:rPr>
        <w:t xml:space="preserve">) </w:t>
      </w:r>
      <w:r w:rsidR="00BD31B0">
        <w:rPr>
          <w:rFonts w:ascii="Tahoma" w:hAnsi="Tahoma" w:cs="Tahoma"/>
          <w:sz w:val="22"/>
          <w:szCs w:val="22"/>
          <w:lang w:val="id-ID"/>
        </w:rPr>
        <w:t xml:space="preserve">hari </w:t>
      </w:r>
      <w:r w:rsidRPr="00EA666F">
        <w:rPr>
          <w:rFonts w:ascii="Tahoma" w:hAnsi="Tahoma" w:cs="Tahoma"/>
          <w:sz w:val="22"/>
          <w:szCs w:val="22"/>
        </w:rPr>
        <w:t xml:space="preserve"> terhitung sejak tanggal ditandatangani Surat Penunjukan/Surat Perjanjian </w:t>
      </w:r>
      <w:r w:rsidRPr="00EA666F">
        <w:rPr>
          <w:rFonts w:ascii="Tahoma" w:hAnsi="Tahoma" w:cs="Tahoma"/>
          <w:b/>
          <w:sz w:val="22"/>
          <w:szCs w:val="22"/>
        </w:rPr>
        <w:t>**)</w:t>
      </w:r>
      <w:r w:rsidRPr="00EA666F">
        <w:rPr>
          <w:rFonts w:ascii="Tahoma" w:hAnsi="Tahoma" w:cs="Tahoma"/>
          <w:sz w:val="22"/>
          <w:szCs w:val="22"/>
          <w:lang w:val="id-ID"/>
        </w:rPr>
        <w:t>.</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9"/>
        </w:numPr>
        <w:spacing w:line="280" w:lineRule="atLeast"/>
        <w:jc w:val="both"/>
        <w:rPr>
          <w:rFonts w:ascii="Tahoma" w:hAnsi="Tahoma" w:cs="Tahoma"/>
          <w:sz w:val="22"/>
          <w:szCs w:val="22"/>
        </w:rPr>
      </w:pPr>
      <w:r w:rsidRPr="00EA666F">
        <w:rPr>
          <w:rFonts w:ascii="Tahoma" w:hAnsi="Tahoma" w:cs="Tahoma"/>
          <w:sz w:val="22"/>
          <w:szCs w:val="22"/>
        </w:rPr>
        <w:lastRenderedPageBreak/>
        <w:t>Temp</w:t>
      </w:r>
      <w:r w:rsidR="008F74EE" w:rsidRPr="00EA666F">
        <w:rPr>
          <w:rFonts w:ascii="Tahoma" w:hAnsi="Tahoma" w:cs="Tahoma"/>
          <w:sz w:val="22"/>
          <w:szCs w:val="22"/>
        </w:rPr>
        <w:t xml:space="preserve">at penyerahan pekerjaan </w:t>
      </w:r>
      <w:r w:rsidRPr="00EA666F">
        <w:rPr>
          <w:rFonts w:ascii="Tahoma" w:hAnsi="Tahoma" w:cs="Tahoma"/>
          <w:sz w:val="22"/>
          <w:szCs w:val="22"/>
        </w:rPr>
        <w:t>adalah di PT PLN (Persero) KANTOR PUSAT</w:t>
      </w:r>
    </w:p>
    <w:p w:rsidR="002C2B13" w:rsidRPr="00EA666F" w:rsidRDefault="002C2B13" w:rsidP="002C2B13">
      <w:pPr>
        <w:pStyle w:val="ListParagraph"/>
        <w:rPr>
          <w:rFonts w:ascii="Tahoma" w:hAnsi="Tahoma" w:cs="Tahoma"/>
          <w:sz w:val="22"/>
          <w:szCs w:val="22"/>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lang w:val="id-ID"/>
        </w:rPr>
      </w:pPr>
    </w:p>
    <w:p w:rsidR="002C2B13" w:rsidRPr="00EA666F" w:rsidRDefault="002C2B13" w:rsidP="002C2B13">
      <w:pPr>
        <w:spacing w:line="280" w:lineRule="atLeast"/>
        <w:ind w:left="2160"/>
        <w:jc w:val="both"/>
        <w:rPr>
          <w:rFonts w:ascii="Tahoma" w:hAnsi="Tahoma" w:cs="Tahoma"/>
          <w:sz w:val="22"/>
          <w:szCs w:val="22"/>
        </w:rPr>
      </w:pPr>
    </w:p>
    <w:p w:rsidR="002C2B13" w:rsidRPr="00EA666F" w:rsidRDefault="002C2B13" w:rsidP="002C2B13">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Jaminan Penawaran :</w:t>
      </w:r>
    </w:p>
    <w:p w:rsidR="002C2B13" w:rsidRPr="00EA666F" w:rsidRDefault="002C2B13" w:rsidP="002C2B13">
      <w:pPr>
        <w:spacing w:line="280" w:lineRule="atLeast"/>
        <w:ind w:left="2160" w:hanging="2160"/>
        <w:jc w:val="both"/>
        <w:rPr>
          <w:rFonts w:ascii="Tahoma" w:hAnsi="Tahoma" w:cs="Tahoma"/>
          <w:b/>
          <w:sz w:val="22"/>
          <w:szCs w:val="22"/>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wajib diserahkan oleh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yang menawarkan harga barang atau pekerjaan dengan nilai di atas Rp. </w:t>
      </w:r>
      <w:r w:rsidRPr="00EA666F">
        <w:rPr>
          <w:rFonts w:ascii="Tahoma" w:hAnsi="Tahoma" w:cs="Tahoma"/>
          <w:sz w:val="22"/>
          <w:szCs w:val="22"/>
          <w:highlight w:val="green"/>
          <w:lang w:val="id-ID"/>
        </w:rPr>
        <w:t>30</w:t>
      </w:r>
      <w:r w:rsidRPr="00EA666F">
        <w:rPr>
          <w:rFonts w:ascii="Tahoma" w:hAnsi="Tahoma" w:cs="Tahoma"/>
          <w:sz w:val="22"/>
          <w:szCs w:val="22"/>
          <w:highlight w:val="green"/>
        </w:rPr>
        <w:t>0.000.000,00 (</w:t>
      </w:r>
      <w:r w:rsidRPr="00EA666F">
        <w:rPr>
          <w:rFonts w:ascii="Tahoma" w:hAnsi="Tahoma" w:cs="Tahoma"/>
          <w:sz w:val="22"/>
          <w:szCs w:val="22"/>
          <w:highlight w:val="green"/>
          <w:lang w:val="id-ID"/>
        </w:rPr>
        <w:t>tiga ratus</w:t>
      </w:r>
      <w:r w:rsidRPr="00EA666F">
        <w:rPr>
          <w:rFonts w:ascii="Tahoma" w:hAnsi="Tahoma" w:cs="Tahoma"/>
          <w:sz w:val="22"/>
          <w:szCs w:val="22"/>
          <w:highlight w:val="green"/>
        </w:rPr>
        <w:t xml:space="preserve"> juta rupiah).</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Besarnya Jaminan Penawaran (Bid Bond) adalah 1</w:t>
      </w:r>
      <w:r w:rsidRPr="00EA666F">
        <w:rPr>
          <w:rFonts w:ascii="Tahoma" w:hAnsi="Tahoma" w:cs="Tahoma"/>
          <w:sz w:val="22"/>
          <w:szCs w:val="22"/>
          <w:highlight w:val="green"/>
          <w:lang w:val="id-ID"/>
        </w:rPr>
        <w:t xml:space="preserve"> % </w:t>
      </w:r>
      <w:r w:rsidRPr="00EA666F">
        <w:rPr>
          <w:rFonts w:ascii="Tahoma" w:hAnsi="Tahoma" w:cs="Tahoma"/>
          <w:sz w:val="22"/>
          <w:szCs w:val="22"/>
          <w:highlight w:val="green"/>
        </w:rPr>
        <w:t xml:space="preserve">dari nilai total </w:t>
      </w:r>
      <w:r w:rsidRPr="00EA666F">
        <w:rPr>
          <w:rFonts w:ascii="Tahoma" w:hAnsi="Tahoma" w:cs="Tahoma"/>
          <w:sz w:val="22"/>
          <w:szCs w:val="22"/>
          <w:highlight w:val="green"/>
          <w:lang w:val="id-ID"/>
        </w:rPr>
        <w:t xml:space="preserve">HPS yang ditetapkan </w:t>
      </w:r>
      <w:r w:rsidR="00D27F02">
        <w:rPr>
          <w:rFonts w:ascii="Tahoma" w:hAnsi="Tahoma" w:cs="Tahoma"/>
          <w:sz w:val="22"/>
          <w:szCs w:val="22"/>
          <w:highlight w:val="green"/>
          <w:lang w:val="id-ID"/>
        </w:rPr>
        <w:t>#jenis p</w:t>
      </w:r>
      <w:r w:rsidRPr="00EA666F">
        <w:rPr>
          <w:rFonts w:ascii="Tahoma" w:hAnsi="Tahoma" w:cs="Tahoma"/>
          <w:sz w:val="22"/>
          <w:szCs w:val="22"/>
          <w:highlight w:val="green"/>
          <w:lang w:val="id-ID"/>
        </w:rPr>
        <w:t>anitia</w:t>
      </w:r>
      <w:r w:rsidR="002D3DB8">
        <w:rPr>
          <w:rFonts w:ascii="Tahoma" w:hAnsi="Tahoma" w:cs="Tahoma"/>
          <w:sz w:val="22"/>
          <w:szCs w:val="22"/>
          <w:highlight w:val="green"/>
          <w:lang w:val="id-ID"/>
        </w:rPr>
        <w:t>#.</w:t>
      </w: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Dalam hal harga satuan yang menjadi HPS, maka besar nilai nominal Jaminan Penawaran minimum 1% (satu persen) dari hasil perkalian antara harga satuan dengan perkiraan volume yang dibutuhkan untuk jangka waktu maksimum 1 (satu) tahun.</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Jaminan Penawaran (Bid Bond) yang sah adalah yang dikeluarkan oleh bank umum (tidak termasuk Bank Perkreditan Rakyat)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Masa berlaku Jaminan Penawaran (Bid Bond) sekurang-kurangnya sama dengan berlakunya harga penawaran </w:t>
      </w:r>
      <w:r w:rsidRPr="00EA666F">
        <w:rPr>
          <w:rFonts w:ascii="Tahoma" w:hAnsi="Tahoma" w:cs="Tahoma"/>
          <w:sz w:val="22"/>
          <w:szCs w:val="22"/>
          <w:highlight w:val="green"/>
          <w:lang w:val="id-ID"/>
        </w:rPr>
        <w:t>dengan batas akhir waktu pengajuan tuntutan pencarian sekurang-kurangnya 28 (dua puluh delapan) hari kalender setelah masa berlaku</w:t>
      </w:r>
      <w:r w:rsidRPr="00EA666F">
        <w:rPr>
          <w:rFonts w:ascii="Tahoma" w:hAnsi="Tahoma" w:cs="Tahoma"/>
          <w:sz w:val="22"/>
          <w:szCs w:val="22"/>
          <w:highlight w:val="green"/>
        </w:rPr>
        <w:t>.</w:t>
      </w:r>
      <w:r w:rsidRPr="00EA666F">
        <w:rPr>
          <w:rFonts w:ascii="Tahoma" w:hAnsi="Tahoma" w:cs="Tahoma"/>
          <w:sz w:val="22"/>
          <w:szCs w:val="22"/>
          <w:highlight w:val="green"/>
          <w:lang w:val="id-ID"/>
        </w:rPr>
        <w:t xml:space="preserve"> </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Apabila masa berlaku Jaminan Penawaran (Bid Bond) sudah habis, sedangkan keputusan </w:t>
      </w:r>
      <w:r w:rsidR="008B34E6">
        <w:rPr>
          <w:rFonts w:ascii="Tahoma" w:hAnsi="Tahoma" w:cs="Tahoma"/>
          <w:sz w:val="22"/>
          <w:szCs w:val="22"/>
          <w:highlight w:val="green"/>
        </w:rPr>
        <w:t>Pelelangan</w:t>
      </w:r>
      <w:r w:rsidRPr="00EA666F">
        <w:rPr>
          <w:rFonts w:ascii="Tahoma" w:hAnsi="Tahoma" w:cs="Tahoma"/>
          <w:sz w:val="22"/>
          <w:szCs w:val="22"/>
          <w:highlight w:val="green"/>
        </w:rPr>
        <w:t xml:space="preserve"> belum ditetapkan, maka PT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minta perpanjangan masa berlakunya Jaminan Penawaran tersenut.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t xml:space="preserve">Jaminan Penawaran (Bid Bond) akan dikembalikan kepada  </w:t>
      </w:r>
      <w:r w:rsidRPr="00EA666F">
        <w:rPr>
          <w:rFonts w:ascii="Tahoma" w:hAnsi="Tahoma" w:cs="Tahoma"/>
          <w:sz w:val="22"/>
          <w:szCs w:val="22"/>
          <w:highlight w:val="green"/>
          <w:lang w:val="id-ID"/>
        </w:rPr>
        <w:t>Penyedia Barang &amp; Jasa</w:t>
      </w:r>
      <w:r w:rsidRPr="00EA666F">
        <w:rPr>
          <w:rFonts w:ascii="Tahoma" w:hAnsi="Tahoma" w:cs="Tahoma"/>
          <w:sz w:val="22"/>
          <w:szCs w:val="22"/>
          <w:highlight w:val="green"/>
        </w:rPr>
        <w:t xml:space="preserve"> jika tidak terjadi kesepakatan dalam </w:t>
      </w:r>
      <w:r w:rsidR="008B34E6">
        <w:rPr>
          <w:rFonts w:ascii="Tahoma" w:hAnsi="Tahoma" w:cs="Tahoma"/>
          <w:sz w:val="22"/>
          <w:szCs w:val="22"/>
          <w:highlight w:val="green"/>
          <w:lang w:val="id-ID"/>
        </w:rPr>
        <w:t>Pelelangan</w:t>
      </w:r>
      <w:r w:rsidRPr="00EA666F">
        <w:rPr>
          <w:rFonts w:ascii="Tahoma" w:hAnsi="Tahoma" w:cs="Tahoma"/>
          <w:sz w:val="22"/>
          <w:szCs w:val="22"/>
          <w:highlight w:val="green"/>
        </w:rPr>
        <w:t xml:space="preserve"> ini setelah ada keputusan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spacing w:line="280" w:lineRule="atLeast"/>
        <w:ind w:left="2160"/>
        <w:jc w:val="both"/>
        <w:rPr>
          <w:rFonts w:ascii="Tahoma" w:hAnsi="Tahoma" w:cs="Tahoma"/>
          <w:sz w:val="22"/>
          <w:szCs w:val="22"/>
          <w:highlight w:val="green"/>
        </w:rPr>
      </w:pPr>
      <w:r w:rsidRPr="00EA666F">
        <w:rPr>
          <w:rFonts w:ascii="Tahoma" w:hAnsi="Tahoma" w:cs="Tahoma"/>
          <w:sz w:val="22"/>
          <w:szCs w:val="22"/>
          <w:highlight w:val="green"/>
        </w:rPr>
        <w:t xml:space="preserve">Jika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ditunjuk sebagai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Jaminan Penawaran (Bid Bond) akan dikembalikan setelah  </w:t>
      </w: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menyerahkan Jaminan Pelaksanaan (Performance Bond) kepada PT PLN (Persero).</w:t>
      </w:r>
    </w:p>
    <w:p w:rsidR="002C2B13" w:rsidRPr="00EA666F" w:rsidRDefault="002C2B13" w:rsidP="002C2B13">
      <w:pPr>
        <w:spacing w:line="280" w:lineRule="atLeast"/>
        <w:ind w:left="2160" w:hanging="2160"/>
        <w:jc w:val="both"/>
        <w:rPr>
          <w:rFonts w:ascii="Tahoma" w:hAnsi="Tahoma" w:cs="Tahoma"/>
          <w:sz w:val="22"/>
          <w:szCs w:val="22"/>
          <w:highlight w:val="green"/>
        </w:rPr>
      </w:pP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rPr>
        <w:lastRenderedPageBreak/>
        <w:t xml:space="preserve"> </w:t>
      </w:r>
      <w:r w:rsidRPr="00EA666F">
        <w:rPr>
          <w:rFonts w:ascii="Tahoma" w:hAnsi="Tahoma" w:cs="Tahoma"/>
          <w:sz w:val="22"/>
          <w:szCs w:val="22"/>
          <w:highlight w:val="green"/>
          <w:lang w:val="id-ID"/>
        </w:rPr>
        <w:t>Penyedia Barang &amp; Jasa</w:t>
      </w:r>
      <w:r w:rsidRPr="00EA666F">
        <w:rPr>
          <w:rFonts w:ascii="Tahoma" w:hAnsi="Tahoma" w:cs="Tahoma"/>
          <w:b/>
          <w:sz w:val="22"/>
          <w:szCs w:val="22"/>
          <w:highlight w:val="green"/>
        </w:rPr>
        <w:t xml:space="preserve"> </w:t>
      </w:r>
      <w:r w:rsidRPr="00EA666F">
        <w:rPr>
          <w:rFonts w:ascii="Tahoma" w:hAnsi="Tahoma" w:cs="Tahoma"/>
          <w:sz w:val="22"/>
          <w:szCs w:val="22"/>
          <w:highlight w:val="green"/>
        </w:rPr>
        <w:t xml:space="preserve">yang telah memasukkan penawaran lengkap dengan Jaminan Penawaran (Bid Bond) tetapi menarik diri (membatalkan sebagian atau seluruh penawarannya) dari </w:t>
      </w:r>
      <w:r w:rsidR="008B34E6">
        <w:rPr>
          <w:rFonts w:ascii="Tahoma" w:hAnsi="Tahoma" w:cs="Tahoma"/>
          <w:sz w:val="22"/>
          <w:szCs w:val="22"/>
          <w:highlight w:val="green"/>
        </w:rPr>
        <w:t>Pelelangan</w:t>
      </w:r>
      <w:r w:rsidRPr="00EA666F">
        <w:rPr>
          <w:rFonts w:ascii="Tahoma" w:hAnsi="Tahoma" w:cs="Tahoma"/>
          <w:sz w:val="22"/>
          <w:szCs w:val="22"/>
          <w:highlight w:val="green"/>
        </w:rPr>
        <w:t xml:space="preserve"> ini sebelum ada keputusan pemenang dari </w:t>
      </w:r>
      <w:r w:rsidR="00A61C75" w:rsidRPr="00EA666F">
        <w:rPr>
          <w:rFonts w:ascii="Tahoma" w:hAnsi="Tahoma" w:cs="Tahoma"/>
          <w:sz w:val="22"/>
          <w:szCs w:val="22"/>
          <w:highlight w:val="green"/>
          <w:lang w:val="id-ID"/>
        </w:rPr>
        <w:t xml:space="preserve">#pengesah# </w:t>
      </w:r>
      <w:r w:rsidRPr="00EA666F">
        <w:rPr>
          <w:rFonts w:ascii="Tahoma" w:hAnsi="Tahoma" w:cs="Tahoma"/>
          <w:sz w:val="22"/>
          <w:szCs w:val="22"/>
          <w:highlight w:val="green"/>
        </w:rPr>
        <w:t xml:space="preserve">PT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maka Jaminan Penawaran (Bid Bond) tersebut akan dicairkan dan menjadi milik PT PLN (Persero) PUSAT</w:t>
      </w:r>
    </w:p>
    <w:p w:rsidR="002C2B13" w:rsidRPr="00EA666F" w:rsidRDefault="002C2B13" w:rsidP="002C2B13">
      <w:pPr>
        <w:spacing w:line="280" w:lineRule="atLeast"/>
        <w:ind w:left="2160" w:hanging="2160"/>
        <w:jc w:val="both"/>
        <w:rPr>
          <w:rFonts w:ascii="Tahoma" w:hAnsi="Tahoma" w:cs="Tahoma"/>
          <w:sz w:val="22"/>
          <w:szCs w:val="22"/>
          <w:highlight w:val="green"/>
        </w:rPr>
      </w:pPr>
      <w:r w:rsidRPr="00EA666F">
        <w:rPr>
          <w:rFonts w:ascii="Tahoma" w:hAnsi="Tahoma" w:cs="Tahoma"/>
          <w:sz w:val="22"/>
          <w:szCs w:val="22"/>
          <w:highlight w:val="green"/>
        </w:rPr>
        <w:t xml:space="preserve"> </w:t>
      </w:r>
    </w:p>
    <w:p w:rsidR="002C2B13" w:rsidRPr="00EA666F" w:rsidRDefault="002C2B13" w:rsidP="002C2B13">
      <w:pPr>
        <w:numPr>
          <w:ilvl w:val="0"/>
          <w:numId w:val="38"/>
        </w:numPr>
        <w:spacing w:line="280" w:lineRule="atLeast"/>
        <w:jc w:val="both"/>
        <w:rPr>
          <w:rFonts w:ascii="Tahoma" w:hAnsi="Tahoma" w:cs="Tahoma"/>
          <w:sz w:val="22"/>
          <w:szCs w:val="22"/>
          <w:highlight w:val="green"/>
        </w:rPr>
      </w:pPr>
      <w:r w:rsidRPr="00EA666F">
        <w:rPr>
          <w:rFonts w:ascii="Tahoma" w:hAnsi="Tahoma" w:cs="Tahoma"/>
          <w:sz w:val="22"/>
          <w:szCs w:val="22"/>
          <w:highlight w:val="green"/>
          <w:lang w:val="id-ID"/>
        </w:rPr>
        <w:t xml:space="preserve">Penyedia Barang &amp; Jasa </w:t>
      </w:r>
      <w:r w:rsidRPr="00EA666F">
        <w:rPr>
          <w:rFonts w:ascii="Tahoma" w:hAnsi="Tahoma" w:cs="Tahoma"/>
          <w:sz w:val="22"/>
          <w:szCs w:val="22"/>
          <w:highlight w:val="green"/>
        </w:rPr>
        <w:t xml:space="preserve">yang sudah ditunjuk menjadi </w:t>
      </w:r>
      <w:r w:rsidRPr="00EA666F">
        <w:rPr>
          <w:rFonts w:ascii="Tahoma" w:hAnsi="Tahoma" w:cs="Tahoma"/>
          <w:sz w:val="22"/>
          <w:szCs w:val="22"/>
          <w:highlight w:val="green"/>
          <w:lang w:val="id-ID"/>
        </w:rPr>
        <w:t>kontraktor</w:t>
      </w:r>
      <w:r w:rsidRPr="00EA666F">
        <w:rPr>
          <w:rFonts w:ascii="Tahoma" w:hAnsi="Tahoma" w:cs="Tahoma"/>
          <w:sz w:val="22"/>
          <w:szCs w:val="22"/>
          <w:highlight w:val="green"/>
        </w:rPr>
        <w:t xml:space="preserve"> dalam </w:t>
      </w:r>
      <w:r w:rsidR="008B34E6">
        <w:rPr>
          <w:rFonts w:ascii="Tahoma" w:hAnsi="Tahoma" w:cs="Tahoma"/>
          <w:sz w:val="22"/>
          <w:szCs w:val="22"/>
          <w:highlight w:val="green"/>
        </w:rPr>
        <w:t>Pelelangan</w:t>
      </w:r>
      <w:r w:rsidRPr="00EA666F">
        <w:rPr>
          <w:rFonts w:ascii="Tahoma" w:hAnsi="Tahoma" w:cs="Tahoma"/>
          <w:sz w:val="22"/>
          <w:szCs w:val="22"/>
          <w:highlight w:val="green"/>
        </w:rPr>
        <w:t xml:space="preserve"> ini dan tidak bersedia menandatangani Surat Penunjukan atau menolak penunjukan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maka Jaminan Penawaran (Bid Bond) akan dicairkan dan menjadi milik PT PLN (Persero), selanjutnya PT PLN (Persero) </w:t>
      </w:r>
      <w:r w:rsidRPr="00EA666F">
        <w:rPr>
          <w:rFonts w:ascii="Tahoma" w:hAnsi="Tahoma" w:cs="Tahoma"/>
          <w:sz w:val="22"/>
          <w:szCs w:val="22"/>
          <w:highlight w:val="green"/>
          <w:lang w:val="id-ID"/>
        </w:rPr>
        <w:t>Kantor Pusat</w:t>
      </w:r>
      <w:r w:rsidRPr="00EA666F">
        <w:rPr>
          <w:rFonts w:ascii="Tahoma" w:hAnsi="Tahoma" w:cs="Tahoma"/>
          <w:sz w:val="22"/>
          <w:szCs w:val="22"/>
          <w:highlight w:val="green"/>
        </w:rPr>
        <w:t xml:space="preserve"> berhak menunjuk Peserta lainnya.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 xml:space="preserve">Jaminan Pelaksanaan : </w:t>
      </w:r>
    </w:p>
    <w:p w:rsidR="007C083D" w:rsidRPr="00EA666F" w:rsidRDefault="007C083D" w:rsidP="007C083D">
      <w:pPr>
        <w:spacing w:line="280" w:lineRule="atLeast"/>
        <w:ind w:left="2160" w:hanging="2160"/>
        <w:jc w:val="both"/>
        <w:rPr>
          <w:rFonts w:ascii="Tahoma" w:hAnsi="Tahoma" w:cs="Tahoma"/>
          <w:b/>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Apabila Peserta telah ditunjuk untuk melaksanakan pekerjaan selanjutnya disebut </w:t>
      </w:r>
      <w:r w:rsidRPr="00EA666F">
        <w:rPr>
          <w:rFonts w:ascii="Tahoma" w:hAnsi="Tahoma" w:cs="Tahoma"/>
          <w:b/>
          <w:sz w:val="22"/>
          <w:szCs w:val="22"/>
        </w:rPr>
        <w:t>Penyedia Barang/Jasa</w:t>
      </w:r>
      <w:r w:rsidRPr="00EA666F">
        <w:rPr>
          <w:rFonts w:ascii="Tahoma" w:hAnsi="Tahoma" w:cs="Tahoma"/>
          <w:sz w:val="22"/>
          <w:szCs w:val="22"/>
        </w:rPr>
        <w:t xml:space="preserve">, dengan nilai kontrak di atas Rp. </w:t>
      </w:r>
      <w:r w:rsidRPr="00EA666F">
        <w:rPr>
          <w:rFonts w:ascii="Tahoma" w:hAnsi="Tahoma" w:cs="Tahoma"/>
          <w:sz w:val="22"/>
          <w:szCs w:val="22"/>
          <w:lang w:val="id-ID"/>
        </w:rPr>
        <w:t>3</w:t>
      </w:r>
      <w:r w:rsidRPr="00EA666F">
        <w:rPr>
          <w:rFonts w:ascii="Tahoma" w:hAnsi="Tahoma" w:cs="Tahoma"/>
          <w:sz w:val="22"/>
          <w:szCs w:val="22"/>
        </w:rPr>
        <w:t>00.000.000,00 (</w:t>
      </w:r>
      <w:r w:rsidRPr="00EA666F">
        <w:rPr>
          <w:rFonts w:ascii="Tahoma" w:hAnsi="Tahoma" w:cs="Tahoma"/>
          <w:sz w:val="22"/>
          <w:szCs w:val="22"/>
          <w:lang w:val="id-ID"/>
        </w:rPr>
        <w:t>tiga</w:t>
      </w:r>
      <w:r w:rsidRPr="00EA666F">
        <w:rPr>
          <w:rFonts w:ascii="Tahoma" w:hAnsi="Tahoma" w:cs="Tahoma"/>
          <w:sz w:val="22"/>
          <w:szCs w:val="22"/>
        </w:rPr>
        <w:t xml:space="preserve"> ratus juta rupiah), harus menyerahkan Surat Jaminan Pelaksanaan (Performance Bond) sebagai syarat penandatanganan Surat Perjanjian.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Besarnya Jaminan Pelaksanaan (Performance Bond) adalah sebesar 5% (lima persen) dari nilai Surat Perjanjian</w:t>
      </w:r>
      <w:r w:rsidRPr="00EA666F">
        <w:rPr>
          <w:rFonts w:ascii="Tahoma" w:hAnsi="Tahoma" w:cs="Tahoma"/>
          <w:sz w:val="22"/>
          <w:szCs w:val="22"/>
          <w:lang w:val="id-ID"/>
        </w:rPr>
        <w:t>/ Kontrak</w:t>
      </w:r>
      <w:r w:rsidRPr="00EA666F">
        <w:rPr>
          <w:rFonts w:ascii="Tahoma" w:hAnsi="Tahoma" w:cs="Tahoma"/>
          <w:sz w:val="22"/>
          <w:szCs w:val="22"/>
        </w:rPr>
        <w:t>.</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t xml:space="preserve">Jaminan Pelaksanaan (Performance Bond) harus sudah diserahkan selambat-lambatnya </w:t>
      </w:r>
      <w:r w:rsidR="008F74EE" w:rsidRPr="00EA666F">
        <w:rPr>
          <w:rFonts w:ascii="Tahoma" w:hAnsi="Tahoma" w:cs="Tahoma"/>
          <w:sz w:val="22"/>
          <w:szCs w:val="22"/>
          <w:lang w:val="id-ID"/>
        </w:rPr>
        <w:t>14</w:t>
      </w:r>
      <w:r w:rsidRPr="00EA666F">
        <w:rPr>
          <w:rFonts w:ascii="Tahoma" w:hAnsi="Tahoma" w:cs="Tahoma"/>
          <w:sz w:val="22"/>
          <w:szCs w:val="22"/>
        </w:rPr>
        <w:t xml:space="preserve"> (</w:t>
      </w:r>
      <w:r w:rsidR="008F74EE" w:rsidRPr="00EA666F">
        <w:rPr>
          <w:rFonts w:ascii="Tahoma" w:hAnsi="Tahoma" w:cs="Tahoma"/>
          <w:sz w:val="22"/>
          <w:szCs w:val="22"/>
          <w:lang w:val="id-ID"/>
        </w:rPr>
        <w:t>empat belas</w:t>
      </w:r>
      <w:r w:rsidRPr="00EA666F">
        <w:rPr>
          <w:rFonts w:ascii="Tahoma" w:hAnsi="Tahoma" w:cs="Tahoma"/>
          <w:sz w:val="22"/>
          <w:szCs w:val="22"/>
        </w:rPr>
        <w:t>) hari</w:t>
      </w:r>
      <w:r w:rsidR="008F74EE" w:rsidRPr="00EA666F">
        <w:rPr>
          <w:rFonts w:ascii="Tahoma" w:hAnsi="Tahoma" w:cs="Tahoma"/>
          <w:sz w:val="22"/>
          <w:szCs w:val="22"/>
          <w:lang w:val="id-ID"/>
        </w:rPr>
        <w:t xml:space="preserve"> kerja</w:t>
      </w:r>
      <w:r w:rsidRPr="00EA666F">
        <w:rPr>
          <w:rFonts w:ascii="Tahoma" w:hAnsi="Tahoma" w:cs="Tahoma"/>
          <w:sz w:val="22"/>
          <w:szCs w:val="22"/>
        </w:rPr>
        <w:t xml:space="preserve"> setelah tanggal Surat Penunjukan.</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yang sah adalah yang dikeluarkan oleh bank umum (tidak termasuk Bank Perkredikat Rakyat) </w:t>
      </w:r>
    </w:p>
    <w:p w:rsidR="007C083D" w:rsidRPr="00EA666F" w:rsidRDefault="007C083D" w:rsidP="007C083D">
      <w:pPr>
        <w:tabs>
          <w:tab w:val="left" w:pos="1985"/>
        </w:tabs>
        <w:spacing w:line="280" w:lineRule="atLeast"/>
        <w:ind w:left="1985"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 xml:space="preserve">Jaminan Pelaksanaan (Performance Bond) harus mempunyai masa laku  </w:t>
      </w:r>
      <w:r w:rsidRPr="00EA666F">
        <w:rPr>
          <w:rFonts w:ascii="Tahoma" w:hAnsi="Tahoma" w:cs="Tahoma"/>
          <w:sz w:val="22"/>
          <w:szCs w:val="22"/>
          <w:lang w:val="id-ID"/>
        </w:rPr>
        <w:t xml:space="preserve">dari tanggal penandatangan kontrak </w:t>
      </w:r>
      <w:r w:rsidRPr="00EA666F">
        <w:rPr>
          <w:rFonts w:ascii="Tahoma" w:hAnsi="Tahoma" w:cs="Tahoma"/>
          <w:sz w:val="22"/>
          <w:szCs w:val="22"/>
        </w:rPr>
        <w:t xml:space="preserve">sampai dengan </w:t>
      </w:r>
      <w:r w:rsidRPr="00EA666F">
        <w:rPr>
          <w:rFonts w:ascii="Tahoma" w:hAnsi="Tahoma" w:cs="Tahoma"/>
          <w:sz w:val="22"/>
          <w:szCs w:val="22"/>
          <w:lang w:val="id-ID"/>
        </w:rPr>
        <w:t>s</w:t>
      </w:r>
      <w:r w:rsidRPr="00EA666F">
        <w:rPr>
          <w:rFonts w:ascii="Tahoma" w:hAnsi="Tahoma" w:cs="Tahoma"/>
          <w:sz w:val="22"/>
          <w:szCs w:val="22"/>
        </w:rPr>
        <w:t>ekurang-kurangnya</w:t>
      </w:r>
      <w:r w:rsidRPr="00EA666F">
        <w:rPr>
          <w:rFonts w:ascii="Tahoma" w:hAnsi="Tahoma" w:cs="Tahoma"/>
          <w:sz w:val="22"/>
          <w:szCs w:val="22"/>
          <w:lang w:val="id-ID"/>
        </w:rPr>
        <w:t xml:space="preserve"> 14 (Empat Belas) Hari setelah serah terima pekerjaan (TOC)</w:t>
      </w:r>
      <w:r w:rsidRPr="00EA666F">
        <w:rPr>
          <w:rFonts w:ascii="Tahoma" w:hAnsi="Tahoma" w:cs="Tahoma"/>
          <w:sz w:val="22"/>
          <w:szCs w:val="22"/>
        </w:rPr>
        <w:t xml:space="preserve"> dan Penyedia Barang/Jasa wajib memperpanjang atau memperbarui Jaminan Pelaksanaan (Performance Bond) pada saat serah terima seluruh barang selama </w:t>
      </w:r>
      <w:r w:rsidR="00882B20" w:rsidRPr="00EA666F">
        <w:rPr>
          <w:rFonts w:ascii="Tahoma" w:hAnsi="Tahoma" w:cs="Tahoma"/>
          <w:sz w:val="22"/>
          <w:szCs w:val="22"/>
          <w:highlight w:val="yellow"/>
          <w:lang w:val="id-ID"/>
        </w:rPr>
        <w:t>#lama berlaku jaminan#</w:t>
      </w:r>
      <w:r w:rsidR="00882B20" w:rsidRPr="00EA666F">
        <w:rPr>
          <w:rFonts w:ascii="Tahoma" w:hAnsi="Tahoma" w:cs="Tahoma"/>
          <w:sz w:val="22"/>
          <w:szCs w:val="22"/>
        </w:rPr>
        <w:t xml:space="preserve"> (</w:t>
      </w:r>
      <w:r w:rsidR="00882B20" w:rsidRPr="00EA666F">
        <w:rPr>
          <w:rFonts w:ascii="Tahoma" w:hAnsi="Tahoma" w:cs="Tahoma"/>
          <w:sz w:val="22"/>
          <w:szCs w:val="22"/>
          <w:highlight w:val="cyan"/>
          <w:lang w:val="id-ID"/>
        </w:rPr>
        <w:t>#terbilang lama berlaku jaminan#</w:t>
      </w:r>
      <w:r w:rsidR="00882B20" w:rsidRPr="00EA666F">
        <w:rPr>
          <w:rFonts w:ascii="Tahoma" w:hAnsi="Tahoma" w:cs="Tahoma"/>
          <w:sz w:val="22"/>
          <w:szCs w:val="22"/>
        </w:rPr>
        <w:t>)</w:t>
      </w:r>
      <w:r w:rsidR="00882B20" w:rsidRPr="00EA666F">
        <w:rPr>
          <w:rFonts w:ascii="Tahoma" w:hAnsi="Tahoma" w:cs="Tahoma"/>
          <w:sz w:val="22"/>
          <w:szCs w:val="22"/>
          <w:lang w:val="id-ID"/>
        </w:rPr>
        <w:t xml:space="preserve"> </w:t>
      </w:r>
      <w:r w:rsidR="00321366">
        <w:rPr>
          <w:rFonts w:ascii="Tahoma" w:hAnsi="Tahoma" w:cs="Tahoma"/>
          <w:sz w:val="22"/>
          <w:szCs w:val="22"/>
          <w:lang w:val="id-ID"/>
        </w:rPr>
        <w:t>hari kalender</w:t>
      </w:r>
      <w:r w:rsidRPr="00EA666F">
        <w:rPr>
          <w:rFonts w:ascii="Tahoma" w:hAnsi="Tahoma" w:cs="Tahoma"/>
          <w:sz w:val="22"/>
          <w:szCs w:val="22"/>
        </w:rPr>
        <w:t xml:space="preserve"> terhitung sejak tanggal serah terima seluruh barang sebagai jaminan masa garansi.</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7C083D">
      <w:pPr>
        <w:tabs>
          <w:tab w:val="left" w:pos="2127"/>
        </w:tabs>
        <w:spacing w:line="280" w:lineRule="atLeast"/>
        <w:ind w:left="2127"/>
        <w:jc w:val="both"/>
        <w:rPr>
          <w:rFonts w:ascii="Tahoma" w:hAnsi="Tahoma" w:cs="Tahoma"/>
          <w:sz w:val="22"/>
          <w:szCs w:val="22"/>
        </w:rPr>
      </w:pPr>
      <w:r w:rsidRPr="00EA666F">
        <w:rPr>
          <w:rFonts w:ascii="Tahoma" w:hAnsi="Tahoma" w:cs="Tahoma"/>
          <w:sz w:val="22"/>
          <w:szCs w:val="22"/>
        </w:rPr>
        <w:lastRenderedPageBreak/>
        <w:t xml:space="preserve">Jaminan masa garansi dapat dikembalikan kepada Penyedia Barang/Jasa setelah masa garansi habis yang dibuktikan dengan pernyataan dari PT PLN (Persero) KANTOR PUSAT </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Penyedia Barang/Jasa yang telah ditunjuk untuk melaksanakan pekerjaan harus bersedia memperpanjang Jamina Pelaksanaan (Performance Bond) jika penyerahan pekerjaan tertunda dari waktu yang telah ditetapkan dalam Surat Perjanjian.</w:t>
      </w:r>
    </w:p>
    <w:p w:rsidR="007C083D" w:rsidRPr="00EA666F" w:rsidRDefault="007C083D" w:rsidP="007C083D">
      <w:pPr>
        <w:tabs>
          <w:tab w:val="left" w:pos="2127"/>
        </w:tabs>
        <w:spacing w:line="280" w:lineRule="atLeast"/>
        <w:ind w:left="2127" w:hanging="426"/>
        <w:jc w:val="both"/>
        <w:rPr>
          <w:rFonts w:ascii="Tahoma" w:hAnsi="Tahoma" w:cs="Tahoma"/>
          <w:sz w:val="22"/>
          <w:szCs w:val="22"/>
        </w:rPr>
      </w:pPr>
    </w:p>
    <w:p w:rsidR="007C083D" w:rsidRPr="00EA666F"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EA666F">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EA666F" w:rsidRDefault="007C083D" w:rsidP="007C083D">
      <w:pPr>
        <w:tabs>
          <w:tab w:val="left" w:pos="1985"/>
        </w:tabs>
        <w:spacing w:line="280" w:lineRule="atLeast"/>
        <w:ind w:left="1985" w:hanging="284"/>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Syarat Pembayaran : </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PT PLN (Persero) KANTOR PUSAT tidak memberikan uang muka.</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Pembayaran dilakukan setelah Penyedia Barang/Jasa mengajukan Surat Permohonan Permintaan Pembayaran kepada PT PLN (Persero) KANTOR PUSAT </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dilakukan PT PLN (Persero) KANTOR PUSAT dan akan ditransfer ke nomor rekening Bank yang ditunjuk oleh Penyedia Barang/Jasa</w:t>
      </w:r>
      <w:r w:rsidRPr="00EA666F">
        <w:rPr>
          <w:rFonts w:ascii="Tahoma" w:hAnsi="Tahoma" w:cs="Tahoma"/>
          <w:sz w:val="22"/>
          <w:szCs w:val="22"/>
          <w:lang w:val="id-ID"/>
        </w:rPr>
        <w:t xml:space="preserve"> setelah penyedia barang/jasa terdaftar Vendor Master SAP</w:t>
      </w:r>
      <w:r w:rsidRPr="00EA666F">
        <w:rPr>
          <w:rFonts w:ascii="Tahoma" w:hAnsi="Tahoma" w:cs="Tahoma"/>
          <w:sz w:val="22"/>
          <w:szCs w:val="22"/>
        </w:rPr>
        <w:t>.</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akan dilakukan dengan cara sebagai berikut :</w:t>
      </w:r>
    </w:p>
    <w:p w:rsidR="007C083D" w:rsidRPr="00EA666F" w:rsidRDefault="00743BB6" w:rsidP="00743BB6">
      <w:pPr>
        <w:spacing w:line="280" w:lineRule="atLeast"/>
        <w:ind w:left="2127" w:hanging="471"/>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(isi syarat pembayaran disesuaikan dengan aturan dan kebutuhan yang berlaku).</w:t>
      </w:r>
    </w:p>
    <w:p w:rsidR="007C083D" w:rsidRPr="00EA666F" w:rsidRDefault="007C083D" w:rsidP="00743BB6">
      <w:pPr>
        <w:spacing w:line="280" w:lineRule="atLeast"/>
        <w:ind w:left="2127" w:hanging="471"/>
        <w:jc w:val="both"/>
        <w:rPr>
          <w:rFonts w:ascii="Tahoma" w:hAnsi="Tahoma" w:cs="Tahoma"/>
          <w:sz w:val="22"/>
          <w:szCs w:val="22"/>
        </w:rPr>
      </w:pPr>
    </w:p>
    <w:p w:rsidR="007C083D" w:rsidRPr="00EA666F" w:rsidRDefault="007C083D" w:rsidP="00EA0A99">
      <w:pPr>
        <w:numPr>
          <w:ilvl w:val="0"/>
          <w:numId w:val="11"/>
        </w:numPr>
        <w:spacing w:line="280" w:lineRule="atLeast"/>
        <w:ind w:left="2127" w:hanging="471"/>
        <w:jc w:val="both"/>
        <w:rPr>
          <w:rFonts w:ascii="Tahoma" w:hAnsi="Tahoma" w:cs="Tahoma"/>
          <w:sz w:val="22"/>
          <w:szCs w:val="22"/>
        </w:rPr>
      </w:pPr>
      <w:r w:rsidRPr="00EA666F">
        <w:rPr>
          <w:rFonts w:ascii="Tahoma" w:hAnsi="Tahoma" w:cs="Tahoma"/>
          <w:sz w:val="22"/>
          <w:szCs w:val="22"/>
        </w:rPr>
        <w:t>Pembayaran sebagaimana dimaksud pada butir 4.4 tersebut di atas, akan dilakukan setelah Penyedia Barang/Jasa melengkapi dokumen-dokumen sebagai berikut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Surat Permohonan Pembayaran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Berita Acara Pemeriksaan Pekerjaan yang ditandatangani penyedia barang/jasa dan pengawas pekerjaan serta disetujui Direksi Pekerjaan</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Berita Acara Serah Terima Pekerjaan</w:t>
      </w:r>
      <w:r w:rsidRPr="00EA666F">
        <w:rPr>
          <w:rFonts w:ascii="Tahoma" w:hAnsi="Tahoma" w:cs="Tahoma"/>
          <w:sz w:val="22"/>
          <w:szCs w:val="22"/>
          <w:lang w:val="id-ID"/>
        </w:rPr>
        <w:t xml:space="preserve"> yang ditandatangani penyedia barang/jasa dan Direksi pekerjaan serta disetujui Pengguna Barang Jasa</w:t>
      </w:r>
      <w:r w:rsidRPr="00EA666F">
        <w:rPr>
          <w:rFonts w:ascii="Tahoma" w:hAnsi="Tahoma" w:cs="Tahoma"/>
          <w:sz w:val="22"/>
          <w:szCs w:val="22"/>
        </w:rPr>
        <w:t xml:space="preserve">, </w:t>
      </w:r>
      <w:r w:rsidRPr="00EA666F">
        <w:rPr>
          <w:rFonts w:ascii="Tahoma" w:hAnsi="Tahoma" w:cs="Tahoma"/>
          <w:sz w:val="22"/>
          <w:szCs w:val="22"/>
          <w:lang w:val="id-ID"/>
        </w:rPr>
        <w:t xml:space="preserve">(option: </w:t>
      </w:r>
      <w:r w:rsidRPr="00EA666F">
        <w:rPr>
          <w:rFonts w:ascii="Tahoma" w:hAnsi="Tahoma" w:cs="Tahoma"/>
          <w:sz w:val="22"/>
          <w:szCs w:val="22"/>
        </w:rPr>
        <w:t xml:space="preserve">dengan menyerahkan asli Jaminan Bank (sebagai Jaminan Masa Pemeliharaan) yang telah diperpanjang selama </w:t>
      </w:r>
      <w:r w:rsidRPr="00EA666F">
        <w:rPr>
          <w:rFonts w:ascii="Tahoma" w:hAnsi="Tahoma" w:cs="Tahoma"/>
          <w:sz w:val="22"/>
          <w:szCs w:val="22"/>
          <w:highlight w:val="red"/>
        </w:rPr>
        <w:t>.........</w:t>
      </w:r>
      <w:r w:rsidRPr="00EA666F">
        <w:rPr>
          <w:rFonts w:ascii="Tahoma" w:hAnsi="Tahoma" w:cs="Tahoma"/>
          <w:sz w:val="22"/>
          <w:szCs w:val="22"/>
        </w:rPr>
        <w:t xml:space="preserve"> </w:t>
      </w:r>
      <w:r w:rsidRPr="00EA666F">
        <w:rPr>
          <w:rFonts w:ascii="Tahoma" w:hAnsi="Tahoma" w:cs="Tahoma"/>
          <w:sz w:val="22"/>
          <w:szCs w:val="22"/>
          <w:highlight w:val="red"/>
        </w:rPr>
        <w:t>(............)</w:t>
      </w:r>
      <w:r w:rsidRPr="00EA666F">
        <w:rPr>
          <w:rFonts w:ascii="Tahoma" w:hAnsi="Tahoma" w:cs="Tahoma"/>
          <w:sz w:val="22"/>
          <w:szCs w:val="22"/>
        </w:rPr>
        <w:t xml:space="preserve"> bulan sesuai dengan masa garansi barang</w:t>
      </w:r>
      <w:r w:rsidRPr="00EA666F">
        <w:rPr>
          <w:rFonts w:ascii="Tahoma" w:hAnsi="Tahoma" w:cs="Tahoma"/>
          <w:sz w:val="22"/>
          <w:szCs w:val="22"/>
          <w:lang w:val="id-ID"/>
        </w:rPr>
        <w:t>)</w:t>
      </w:r>
      <w:r w:rsidRPr="00EA666F">
        <w:rPr>
          <w:rFonts w:ascii="Tahoma" w:hAnsi="Tahoma" w:cs="Tahoma"/>
          <w:sz w:val="22"/>
          <w:szCs w:val="22"/>
        </w:rPr>
        <w:t>.</w:t>
      </w:r>
    </w:p>
    <w:p w:rsidR="008F74EE" w:rsidRPr="00EA666F" w:rsidRDefault="008F74EE" w:rsidP="00EA0A99">
      <w:pPr>
        <w:numPr>
          <w:ilvl w:val="0"/>
          <w:numId w:val="12"/>
        </w:numPr>
        <w:spacing w:line="280" w:lineRule="atLeast"/>
        <w:jc w:val="both"/>
        <w:rPr>
          <w:rFonts w:ascii="Tahoma" w:hAnsi="Tahoma" w:cs="Tahoma"/>
          <w:sz w:val="22"/>
          <w:szCs w:val="22"/>
          <w:highlight w:val="magenta"/>
        </w:rPr>
      </w:pPr>
      <w:r w:rsidRPr="00EA666F">
        <w:rPr>
          <w:rFonts w:ascii="Tahoma" w:hAnsi="Tahoma" w:cs="Tahoma"/>
          <w:sz w:val="22"/>
          <w:szCs w:val="22"/>
          <w:highlight w:val="magenta"/>
        </w:rPr>
        <w:t>Berita Acara Penyerahan Barang</w:t>
      </w:r>
      <w:r w:rsidRPr="00EA666F">
        <w:rPr>
          <w:rFonts w:ascii="Tahoma" w:hAnsi="Tahoma" w:cs="Tahoma"/>
          <w:sz w:val="22"/>
          <w:szCs w:val="22"/>
          <w:highlight w:val="magenta"/>
          <w:lang w:val="id-ID"/>
        </w:rPr>
        <w:t xml:space="preserve"> </w:t>
      </w:r>
      <w:r w:rsidRPr="00EA666F">
        <w:rPr>
          <w:rFonts w:ascii="Tahoma" w:hAnsi="Tahoma" w:cs="Tahoma"/>
          <w:sz w:val="22"/>
          <w:szCs w:val="22"/>
          <w:highlight w:val="magenta"/>
        </w:rPr>
        <w:t>(lampiran 4 RKS ini)</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lastRenderedPageBreak/>
        <w:t>K</w:t>
      </w:r>
      <w:r w:rsidRPr="00EA666F">
        <w:rPr>
          <w:rFonts w:ascii="Tahoma" w:hAnsi="Tahoma" w:cs="Tahoma"/>
          <w:sz w:val="22"/>
          <w:szCs w:val="22"/>
          <w:lang w:val="id-ID"/>
        </w:rPr>
        <w:t>u</w:t>
      </w:r>
      <w:r w:rsidRPr="00EA666F">
        <w:rPr>
          <w:rFonts w:ascii="Tahoma" w:hAnsi="Tahoma" w:cs="Tahoma"/>
          <w:sz w:val="22"/>
          <w:szCs w:val="22"/>
        </w:rPr>
        <w:t xml:space="preserve">itansi  dalam rangkap </w:t>
      </w:r>
      <w:r w:rsidRPr="00EA666F">
        <w:rPr>
          <w:rFonts w:ascii="Tahoma" w:hAnsi="Tahoma" w:cs="Tahoma"/>
          <w:sz w:val="22"/>
          <w:szCs w:val="22"/>
          <w:lang w:val="id-ID"/>
        </w:rPr>
        <w:t>4</w:t>
      </w:r>
      <w:r w:rsidRPr="00EA666F">
        <w:rPr>
          <w:rFonts w:ascii="Tahoma" w:hAnsi="Tahoma" w:cs="Tahoma"/>
          <w:sz w:val="22"/>
          <w:szCs w:val="22"/>
        </w:rPr>
        <w:t xml:space="preserve"> (e</w:t>
      </w:r>
      <w:r w:rsidRPr="00EA666F">
        <w:rPr>
          <w:rFonts w:ascii="Tahoma" w:hAnsi="Tahoma" w:cs="Tahoma"/>
          <w:sz w:val="22"/>
          <w:szCs w:val="22"/>
          <w:lang w:val="id-ID"/>
        </w:rPr>
        <w:t>mpat</w:t>
      </w:r>
      <w:r w:rsidRPr="00EA666F">
        <w:rPr>
          <w:rFonts w:ascii="Tahoma" w:hAnsi="Tahoma" w:cs="Tahoma"/>
          <w:sz w:val="22"/>
          <w:szCs w:val="22"/>
        </w:rPr>
        <w:t>).</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Faktur Pajak </w:t>
      </w:r>
      <w:r w:rsidRPr="00EA666F">
        <w:rPr>
          <w:rFonts w:ascii="Tahoma" w:hAnsi="Tahoma" w:cs="Tahoma"/>
          <w:sz w:val="22"/>
          <w:szCs w:val="22"/>
        </w:rPr>
        <w:t xml:space="preserve">dalam rangkap </w:t>
      </w:r>
      <w:r w:rsidRPr="00EA666F">
        <w:rPr>
          <w:rFonts w:ascii="Tahoma" w:hAnsi="Tahoma" w:cs="Tahoma"/>
          <w:sz w:val="22"/>
          <w:szCs w:val="22"/>
          <w:lang w:val="id-ID"/>
        </w:rPr>
        <w:t xml:space="preserve">3 </w:t>
      </w:r>
      <w:r w:rsidRPr="00EA666F">
        <w:rPr>
          <w:rFonts w:ascii="Tahoma" w:hAnsi="Tahoma" w:cs="Tahoma"/>
          <w:sz w:val="22"/>
          <w:szCs w:val="22"/>
        </w:rPr>
        <w:t>(</w:t>
      </w:r>
      <w:r w:rsidRPr="00EA666F">
        <w:rPr>
          <w:rFonts w:ascii="Tahoma" w:hAnsi="Tahoma" w:cs="Tahoma"/>
          <w:sz w:val="22"/>
          <w:szCs w:val="22"/>
          <w:lang w:val="id-ID"/>
        </w:rPr>
        <w:t>tiga)</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Kopi NPWP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SSP (surat setoran Pajak) dalam rangkap 5 (lima) </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lang w:val="id-ID"/>
        </w:rPr>
        <w:t xml:space="preserve">Asli </w:t>
      </w:r>
      <w:r w:rsidRPr="00EA666F">
        <w:rPr>
          <w:rFonts w:ascii="Tahoma" w:hAnsi="Tahoma" w:cs="Tahoma"/>
          <w:sz w:val="22"/>
          <w:szCs w:val="22"/>
        </w:rPr>
        <w:t>Surat Perjanjian/Kontrak</w:t>
      </w:r>
    </w:p>
    <w:p w:rsidR="007C083D" w:rsidRPr="00EA666F" w:rsidRDefault="007C083D" w:rsidP="00EA0A99">
      <w:pPr>
        <w:numPr>
          <w:ilvl w:val="0"/>
          <w:numId w:val="12"/>
        </w:numPr>
        <w:spacing w:line="280" w:lineRule="atLeast"/>
        <w:jc w:val="both"/>
        <w:rPr>
          <w:rFonts w:ascii="Tahoma" w:hAnsi="Tahoma" w:cs="Tahoma"/>
          <w:sz w:val="22"/>
          <w:szCs w:val="22"/>
        </w:rPr>
      </w:pPr>
      <w:r w:rsidRPr="00EA666F">
        <w:rPr>
          <w:rFonts w:ascii="Tahoma" w:hAnsi="Tahoma" w:cs="Tahoma"/>
          <w:sz w:val="22"/>
          <w:szCs w:val="22"/>
        </w:rPr>
        <w:t>Kopi Surat Keputusan Pengukuhan Pengusaha menjadi Pengusaha Kena Pajak.</w:t>
      </w:r>
    </w:p>
    <w:p w:rsidR="007C083D" w:rsidRPr="00EA666F" w:rsidRDefault="007C083D" w:rsidP="007C083D">
      <w:pPr>
        <w:spacing w:line="280" w:lineRule="atLeast"/>
        <w:ind w:left="2520" w:hanging="2520"/>
        <w:jc w:val="both"/>
        <w:rPr>
          <w:rFonts w:ascii="Tahoma" w:hAnsi="Tahoma" w:cs="Tahoma"/>
          <w:sz w:val="22"/>
          <w:szCs w:val="22"/>
          <w:lang w:val="id-ID"/>
        </w:rPr>
      </w:pPr>
    </w:p>
    <w:p w:rsidR="002C2B13" w:rsidRPr="00EA666F" w:rsidRDefault="002C2B13" w:rsidP="007C083D">
      <w:pPr>
        <w:spacing w:line="280" w:lineRule="atLeast"/>
        <w:ind w:left="2520" w:hanging="2520"/>
        <w:jc w:val="both"/>
        <w:rPr>
          <w:rFonts w:ascii="Tahoma" w:hAnsi="Tahoma" w:cs="Tahoma"/>
          <w:sz w:val="22"/>
          <w:szCs w:val="22"/>
          <w:lang w:val="id-ID"/>
        </w:rPr>
      </w:pPr>
    </w:p>
    <w:p w:rsidR="007C083D" w:rsidRPr="00EA666F" w:rsidRDefault="007C083D" w:rsidP="00EA0A99">
      <w:pPr>
        <w:numPr>
          <w:ilvl w:val="0"/>
          <w:numId w:val="8"/>
        </w:numPr>
        <w:spacing w:line="280" w:lineRule="atLeast"/>
        <w:jc w:val="both"/>
        <w:rPr>
          <w:rFonts w:ascii="Tahoma" w:hAnsi="Tahoma" w:cs="Tahoma"/>
          <w:b/>
          <w:sz w:val="22"/>
          <w:szCs w:val="22"/>
        </w:rPr>
      </w:pPr>
      <w:r w:rsidRPr="00EA666F">
        <w:rPr>
          <w:rFonts w:ascii="Tahoma" w:hAnsi="Tahoma" w:cs="Tahoma"/>
          <w:b/>
          <w:sz w:val="22"/>
          <w:szCs w:val="22"/>
        </w:rPr>
        <w:t>Pajak dan Pungutan :</w:t>
      </w:r>
    </w:p>
    <w:p w:rsidR="007C083D" w:rsidRPr="00EA666F" w:rsidRDefault="007C083D" w:rsidP="007C083D">
      <w:pPr>
        <w:spacing w:line="280" w:lineRule="atLeast"/>
        <w:ind w:left="2070" w:hanging="2070"/>
        <w:jc w:val="both"/>
        <w:rPr>
          <w:rFonts w:ascii="Tahoma" w:hAnsi="Tahoma" w:cs="Tahoma"/>
          <w:b/>
          <w:sz w:val="22"/>
          <w:szCs w:val="22"/>
        </w:rPr>
      </w:pPr>
    </w:p>
    <w:p w:rsidR="007C083D" w:rsidRPr="00EA666F" w:rsidRDefault="007C083D" w:rsidP="00EA0A99">
      <w:pPr>
        <w:numPr>
          <w:ilvl w:val="0"/>
          <w:numId w:val="13"/>
        </w:numPr>
        <w:spacing w:line="280" w:lineRule="atLeast"/>
        <w:jc w:val="both"/>
        <w:rPr>
          <w:rFonts w:ascii="Tahoma" w:hAnsi="Tahoma" w:cs="Tahoma"/>
          <w:sz w:val="22"/>
          <w:szCs w:val="22"/>
        </w:rPr>
      </w:pPr>
      <w:r w:rsidRPr="00EA666F">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EA666F" w:rsidRDefault="007C083D" w:rsidP="007C083D">
      <w:pPr>
        <w:spacing w:line="280" w:lineRule="atLeast"/>
        <w:ind w:left="1620" w:hanging="1440"/>
        <w:jc w:val="both"/>
        <w:rPr>
          <w:rFonts w:ascii="Tahoma" w:hAnsi="Tahoma" w:cs="Tahoma"/>
          <w:sz w:val="22"/>
          <w:szCs w:val="22"/>
        </w:rPr>
      </w:pPr>
    </w:p>
    <w:p w:rsidR="007C083D" w:rsidRPr="00EA666F" w:rsidRDefault="007C083D" w:rsidP="00EA0A99">
      <w:pPr>
        <w:numPr>
          <w:ilvl w:val="0"/>
          <w:numId w:val="8"/>
        </w:numPr>
        <w:spacing w:line="280" w:lineRule="atLeast"/>
        <w:jc w:val="both"/>
        <w:rPr>
          <w:rFonts w:ascii="Tahoma" w:hAnsi="Tahoma" w:cs="Tahoma"/>
          <w:sz w:val="22"/>
          <w:szCs w:val="22"/>
        </w:rPr>
      </w:pPr>
      <w:r w:rsidRPr="00EA666F">
        <w:rPr>
          <w:rFonts w:ascii="Tahoma" w:hAnsi="Tahoma" w:cs="Tahoma"/>
          <w:b/>
          <w:sz w:val="22"/>
          <w:szCs w:val="22"/>
        </w:rPr>
        <w:t xml:space="preserve">Sanksi Keterlambatan :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Dalam hal terjadi keterlambatan penyerahan barang yang melampaui batas waktu yang ditentukan, akan dikenakan sanksi berupa denda sebesar</w:t>
      </w:r>
      <w:r w:rsidR="00E60E14" w:rsidRPr="00EA666F">
        <w:rPr>
          <w:rFonts w:ascii="Tahoma" w:hAnsi="Tahoma" w:cs="Tahoma"/>
          <w:sz w:val="22"/>
          <w:szCs w:val="22"/>
          <w:lang w:val="id-ID"/>
        </w:rPr>
        <w:t xml:space="preserve">       </w:t>
      </w:r>
      <w:r w:rsidRPr="00EA666F">
        <w:rPr>
          <w:rFonts w:ascii="Tahoma" w:hAnsi="Tahoma" w:cs="Tahoma"/>
          <w:sz w:val="22"/>
          <w:szCs w:val="22"/>
        </w:rPr>
        <w:t xml:space="preserve"> 1 </w:t>
      </w:r>
      <w:r w:rsidRPr="00EA666F">
        <w:rPr>
          <w:rFonts w:ascii="Tahoma" w:hAnsi="Tahoma" w:cs="Tahoma"/>
          <w:sz w:val="22"/>
          <w:szCs w:val="22"/>
          <w:lang w:val="id-ID"/>
        </w:rPr>
        <w:t>o</w:t>
      </w:r>
      <w:r w:rsidRPr="00EA666F">
        <w:rPr>
          <w:rFonts w:ascii="Tahoma" w:hAnsi="Tahoma" w:cs="Tahoma"/>
          <w:sz w:val="22"/>
          <w:szCs w:val="22"/>
        </w:rPr>
        <w:t>/oo (satu per</w:t>
      </w:r>
      <w:r w:rsidRPr="00EA666F">
        <w:rPr>
          <w:rFonts w:ascii="Tahoma" w:hAnsi="Tahoma" w:cs="Tahoma"/>
          <w:sz w:val="22"/>
          <w:szCs w:val="22"/>
          <w:lang w:val="id-ID"/>
        </w:rPr>
        <w:t>seribu</w:t>
      </w:r>
      <w:r w:rsidRPr="00EA666F">
        <w:rPr>
          <w:rFonts w:ascii="Tahoma" w:hAnsi="Tahoma" w:cs="Tahoma"/>
          <w:sz w:val="22"/>
          <w:szCs w:val="22"/>
        </w:rPr>
        <w:t xml:space="preserve">) </w:t>
      </w:r>
      <w:r w:rsidRPr="00EA666F">
        <w:rPr>
          <w:rFonts w:ascii="Tahoma" w:hAnsi="Tahoma" w:cs="Tahoma"/>
          <w:sz w:val="22"/>
          <w:szCs w:val="22"/>
          <w:lang w:val="id-ID"/>
        </w:rPr>
        <w:t xml:space="preserve">dari nilai kontrak </w:t>
      </w:r>
      <w:r w:rsidRPr="00EA666F">
        <w:rPr>
          <w:rFonts w:ascii="Tahoma" w:hAnsi="Tahoma" w:cs="Tahoma"/>
          <w:sz w:val="22"/>
          <w:szCs w:val="22"/>
        </w:rPr>
        <w:t>atau</w:t>
      </w:r>
      <w:r w:rsidRPr="00EA666F">
        <w:rPr>
          <w:rFonts w:ascii="Tahoma" w:hAnsi="Tahoma" w:cs="Tahoma"/>
          <w:sz w:val="22"/>
          <w:szCs w:val="22"/>
          <w:lang w:val="id-ID"/>
        </w:rPr>
        <w:t xml:space="preserve"> bagian kontrak untuk</w:t>
      </w:r>
      <w:r w:rsidRPr="00EA666F">
        <w:rPr>
          <w:rFonts w:ascii="Tahoma" w:hAnsi="Tahoma" w:cs="Tahoma"/>
          <w:sz w:val="22"/>
          <w:szCs w:val="22"/>
        </w:rPr>
        <w:t xml:space="preserve"> setiap hari keterlambatan dan maximum </w:t>
      </w:r>
      <w:r w:rsidRPr="00EA666F">
        <w:rPr>
          <w:rFonts w:ascii="Tahoma" w:hAnsi="Tahoma" w:cs="Tahoma"/>
          <w:sz w:val="22"/>
          <w:szCs w:val="22"/>
          <w:lang w:val="id-ID"/>
        </w:rPr>
        <w:t>5</w:t>
      </w:r>
      <w:r w:rsidRPr="00EA666F">
        <w:rPr>
          <w:rFonts w:ascii="Tahoma" w:hAnsi="Tahoma" w:cs="Tahoma"/>
          <w:sz w:val="22"/>
          <w:szCs w:val="22"/>
        </w:rPr>
        <w:t xml:space="preserve"> % (</w:t>
      </w:r>
      <w:r w:rsidRPr="00EA666F">
        <w:rPr>
          <w:rFonts w:ascii="Tahoma" w:hAnsi="Tahoma" w:cs="Tahoma"/>
          <w:sz w:val="22"/>
          <w:szCs w:val="22"/>
          <w:lang w:val="id-ID"/>
        </w:rPr>
        <w:t>lima</w:t>
      </w:r>
      <w:r w:rsidRPr="00EA666F">
        <w:rPr>
          <w:rFonts w:ascii="Tahoma" w:hAnsi="Tahoma" w:cs="Tahoma"/>
          <w:sz w:val="22"/>
          <w:szCs w:val="22"/>
        </w:rPr>
        <w:t xml:space="preserve"> per</w:t>
      </w:r>
      <w:r w:rsidRPr="00EA666F">
        <w:rPr>
          <w:rFonts w:ascii="Tahoma" w:hAnsi="Tahoma" w:cs="Tahoma"/>
          <w:sz w:val="22"/>
          <w:szCs w:val="22"/>
          <w:lang w:val="id-ID"/>
        </w:rPr>
        <w:t xml:space="preserve"> seratus)</w:t>
      </w:r>
      <w:r w:rsidRPr="00EA666F">
        <w:rPr>
          <w:rFonts w:ascii="Tahoma" w:hAnsi="Tahoma" w:cs="Tahoma"/>
          <w:sz w:val="22"/>
          <w:szCs w:val="22"/>
        </w:rPr>
        <w:t xml:space="preserve"> dari nilai kontrak untuk setiap hari keterlambatan penyerahan barang.</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EA666F" w:rsidRDefault="00E60E14" w:rsidP="00E60E14">
      <w:pPr>
        <w:spacing w:line="280" w:lineRule="atLeast"/>
        <w:ind w:left="1985" w:hanging="502"/>
        <w:jc w:val="both"/>
        <w:rPr>
          <w:rFonts w:ascii="Tahoma" w:hAnsi="Tahoma" w:cs="Tahoma"/>
          <w:sz w:val="22"/>
          <w:szCs w:val="22"/>
        </w:rPr>
      </w:pPr>
      <w:r w:rsidRPr="00EA666F">
        <w:rPr>
          <w:rFonts w:ascii="Tahoma" w:hAnsi="Tahoma" w:cs="Tahoma"/>
          <w:sz w:val="22"/>
          <w:szCs w:val="22"/>
          <w:lang w:val="id-ID"/>
        </w:rPr>
        <w:t xml:space="preserve">       </w:t>
      </w:r>
      <w:r w:rsidR="007C083D" w:rsidRPr="00EA666F">
        <w:rPr>
          <w:rFonts w:ascii="Tahoma" w:hAnsi="Tahoma" w:cs="Tahoma"/>
          <w:sz w:val="22"/>
          <w:szCs w:val="22"/>
        </w:rPr>
        <w:t>Denda tersebut akan langsung dikenakan pada saat pelaksanaan pembayaran.</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t xml:space="preserve">Setelah batas waktu penyerahan pekerjaan ditambah </w:t>
      </w:r>
      <w:r w:rsidR="00E60E14" w:rsidRPr="00EA666F">
        <w:rPr>
          <w:rFonts w:ascii="Tahoma" w:hAnsi="Tahoma" w:cs="Tahoma"/>
          <w:sz w:val="22"/>
          <w:szCs w:val="22"/>
          <w:lang w:val="id-ID"/>
        </w:rPr>
        <w:t xml:space="preserve">14 </w:t>
      </w:r>
      <w:r w:rsidRPr="00EA666F">
        <w:rPr>
          <w:rFonts w:ascii="Tahoma" w:hAnsi="Tahoma" w:cs="Tahoma"/>
          <w:sz w:val="22"/>
          <w:szCs w:val="22"/>
        </w:rPr>
        <w:t>(</w:t>
      </w:r>
      <w:r w:rsidR="00E60E14" w:rsidRPr="00EA666F">
        <w:rPr>
          <w:rFonts w:ascii="Tahoma" w:hAnsi="Tahoma" w:cs="Tahoma"/>
          <w:sz w:val="22"/>
          <w:szCs w:val="22"/>
          <w:lang w:val="id-ID"/>
        </w:rPr>
        <w:t>empat belas</w:t>
      </w:r>
      <w:r w:rsidRPr="00EA666F">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EA666F">
        <w:rPr>
          <w:rFonts w:ascii="Tahoma" w:hAnsi="Tahoma" w:cs="Tahoma"/>
          <w:sz w:val="22"/>
          <w:szCs w:val="22"/>
          <w:lang w:val="id-ID"/>
        </w:rPr>
        <w:t xml:space="preserve">KANTOR PUSAT </w:t>
      </w:r>
      <w:r w:rsidRPr="00EA666F">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EA666F" w:rsidRDefault="007C083D" w:rsidP="00E60E14">
      <w:pPr>
        <w:spacing w:line="280" w:lineRule="atLeast"/>
        <w:ind w:left="1985" w:hanging="502"/>
        <w:jc w:val="both"/>
        <w:rPr>
          <w:rFonts w:ascii="Tahoma" w:hAnsi="Tahoma" w:cs="Tahoma"/>
          <w:sz w:val="22"/>
          <w:szCs w:val="22"/>
        </w:rPr>
      </w:pPr>
    </w:p>
    <w:p w:rsidR="007C083D" w:rsidRPr="00EA666F" w:rsidRDefault="007C083D" w:rsidP="00EA0A99">
      <w:pPr>
        <w:numPr>
          <w:ilvl w:val="0"/>
          <w:numId w:val="14"/>
        </w:numPr>
        <w:spacing w:line="280" w:lineRule="atLeast"/>
        <w:ind w:left="1985" w:hanging="502"/>
        <w:jc w:val="both"/>
        <w:rPr>
          <w:rFonts w:ascii="Tahoma" w:hAnsi="Tahoma" w:cs="Tahoma"/>
          <w:sz w:val="22"/>
          <w:szCs w:val="22"/>
        </w:rPr>
      </w:pPr>
      <w:r w:rsidRPr="00EA666F">
        <w:rPr>
          <w:rFonts w:ascii="Tahoma" w:hAnsi="Tahoma" w:cs="Tahoma"/>
          <w:sz w:val="22"/>
          <w:szCs w:val="22"/>
        </w:rPr>
        <w:lastRenderedPageBreak/>
        <w:t>Dalam hal terjadi pemutusan Surat Perjanjian secara sepihak, kedua belah pihak sepakat untuk tidak memberlakukan Pasal 1266 dan Pasal 1267 Kitab Undang-Undang Hukum Perdata.</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2C2B13">
      <w:pPr>
        <w:numPr>
          <w:ilvl w:val="0"/>
          <w:numId w:val="39"/>
        </w:numPr>
        <w:spacing w:line="280" w:lineRule="atLeast"/>
        <w:jc w:val="both"/>
        <w:rPr>
          <w:rFonts w:ascii="Tahoma" w:hAnsi="Tahoma" w:cs="Tahoma"/>
          <w:sz w:val="22"/>
          <w:szCs w:val="22"/>
        </w:rPr>
      </w:pPr>
      <w:r w:rsidRPr="00EA666F">
        <w:rPr>
          <w:rFonts w:ascii="Tahoma" w:hAnsi="Tahoma" w:cs="Tahoma"/>
          <w:b/>
          <w:sz w:val="22"/>
          <w:szCs w:val="22"/>
        </w:rPr>
        <w:t xml:space="preserve">Penyelesaian Perselisihan : </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Perselisihan pendapat yang timbul dalam pelaksanaan Surat Perjanjian akan diselesaikan secara musyawarah.</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EA666F" w:rsidRDefault="007C083D" w:rsidP="007C083D">
      <w:pPr>
        <w:spacing w:line="280" w:lineRule="atLeast"/>
        <w:ind w:left="2127" w:hanging="471"/>
        <w:jc w:val="both"/>
        <w:rPr>
          <w:rFonts w:ascii="Tahoma" w:hAnsi="Tahoma" w:cs="Tahoma"/>
          <w:sz w:val="22"/>
          <w:szCs w:val="22"/>
        </w:rPr>
      </w:pPr>
    </w:p>
    <w:p w:rsidR="007C083D" w:rsidRPr="00EA666F" w:rsidRDefault="007C083D" w:rsidP="00EA0A99">
      <w:pPr>
        <w:numPr>
          <w:ilvl w:val="0"/>
          <w:numId w:val="15"/>
        </w:numPr>
        <w:spacing w:line="280" w:lineRule="atLeast"/>
        <w:ind w:left="2127" w:hanging="471"/>
        <w:jc w:val="both"/>
        <w:rPr>
          <w:rFonts w:ascii="Tahoma" w:hAnsi="Tahoma" w:cs="Tahoma"/>
          <w:sz w:val="22"/>
          <w:szCs w:val="22"/>
        </w:rPr>
      </w:pPr>
      <w:r w:rsidRPr="00EA666F">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EA666F">
        <w:rPr>
          <w:rFonts w:ascii="Tahoma" w:hAnsi="Tahoma" w:cs="Tahoma"/>
          <w:sz w:val="22"/>
          <w:szCs w:val="22"/>
          <w:lang w:val="id-ID"/>
        </w:rPr>
        <w:t>Negeri Jakarta Selatan.</w:t>
      </w: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2070" w:hanging="1440"/>
        <w:jc w:val="both"/>
        <w:rPr>
          <w:rFonts w:ascii="Tahoma" w:hAnsi="Tahoma" w:cs="Tahoma"/>
          <w:sz w:val="22"/>
          <w:szCs w:val="22"/>
        </w:rPr>
      </w:pPr>
    </w:p>
    <w:p w:rsidR="007C083D" w:rsidRPr="00EA666F" w:rsidRDefault="007C083D" w:rsidP="007C083D">
      <w:pPr>
        <w:spacing w:line="280" w:lineRule="atLeast"/>
        <w:ind w:left="1170" w:hanging="1170"/>
        <w:jc w:val="both"/>
        <w:rPr>
          <w:rFonts w:ascii="Tahoma" w:hAnsi="Tahoma" w:cs="Tahoma"/>
          <w:sz w:val="22"/>
          <w:szCs w:val="22"/>
        </w:rPr>
      </w:pPr>
      <w:r w:rsidRPr="00EA666F">
        <w:rPr>
          <w:rFonts w:ascii="Tahoma" w:hAnsi="Tahoma" w:cs="Tahoma"/>
          <w:b/>
          <w:sz w:val="22"/>
          <w:szCs w:val="22"/>
        </w:rPr>
        <w:t>BAB IV.</w:t>
      </w:r>
      <w:r w:rsidRPr="00EA666F">
        <w:rPr>
          <w:rFonts w:ascii="Tahoma" w:hAnsi="Tahoma" w:cs="Tahoma"/>
          <w:b/>
          <w:sz w:val="22"/>
          <w:szCs w:val="22"/>
        </w:rPr>
        <w:tab/>
        <w:t xml:space="preserve"> SYARAT-SYARAT TEKNIK.</w:t>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2070" w:hanging="2070"/>
        <w:jc w:val="both"/>
        <w:rPr>
          <w:rFonts w:ascii="Tahoma" w:hAnsi="Tahoma" w:cs="Tahoma"/>
          <w:sz w:val="22"/>
          <w:szCs w:val="22"/>
        </w:rPr>
      </w:pPr>
      <w:r w:rsidRPr="00EA666F">
        <w:rPr>
          <w:rFonts w:ascii="Tahoma" w:hAnsi="Tahoma" w:cs="Tahoma"/>
          <w:sz w:val="22"/>
          <w:szCs w:val="22"/>
        </w:rPr>
        <w:tab/>
      </w:r>
    </w:p>
    <w:p w:rsidR="007C083D" w:rsidRPr="00EA666F" w:rsidRDefault="007C083D" w:rsidP="007C083D">
      <w:pPr>
        <w:spacing w:line="280" w:lineRule="atLeast"/>
        <w:ind w:left="1710" w:hanging="1710"/>
        <w:jc w:val="both"/>
        <w:rPr>
          <w:rFonts w:ascii="Tahoma" w:hAnsi="Tahoma" w:cs="Tahoma"/>
          <w:b/>
          <w:sz w:val="22"/>
          <w:szCs w:val="22"/>
        </w:rPr>
      </w:pPr>
    </w:p>
    <w:p w:rsidR="007C083D" w:rsidRPr="00EA666F" w:rsidRDefault="007C083D" w:rsidP="00EA0A99">
      <w:pPr>
        <w:numPr>
          <w:ilvl w:val="1"/>
          <w:numId w:val="28"/>
        </w:numPr>
        <w:spacing w:line="280" w:lineRule="atLeast"/>
        <w:ind w:left="1276" w:hanging="261"/>
        <w:jc w:val="both"/>
        <w:rPr>
          <w:rFonts w:ascii="Tahoma" w:hAnsi="Tahoma" w:cs="Tahoma"/>
          <w:sz w:val="22"/>
          <w:szCs w:val="22"/>
          <w:lang w:val="id-ID"/>
        </w:rPr>
      </w:pPr>
      <w:r w:rsidRPr="00EA666F">
        <w:rPr>
          <w:rFonts w:ascii="Tahoma" w:hAnsi="Tahoma" w:cs="Tahoma"/>
          <w:sz w:val="22"/>
          <w:szCs w:val="22"/>
          <w:lang w:val="id-ID"/>
        </w:rPr>
        <w:t>PENDAHULUAN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4.1.1 Latar Belakang</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4.1.2 Maksud dan Tujuan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4.1.3 Lingkup Pekerjaan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4.1.4 Jangka Waktu Pelaksanaan</w:t>
      </w:r>
    </w:p>
    <w:p w:rsidR="007C083D" w:rsidRPr="00EA666F" w:rsidRDefault="007C083D" w:rsidP="007C083D">
      <w:pPr>
        <w:spacing w:line="280" w:lineRule="atLeast"/>
        <w:ind w:left="993"/>
        <w:jc w:val="both"/>
        <w:rPr>
          <w:rFonts w:ascii="Tahoma" w:hAnsi="Tahoma" w:cs="Tahoma"/>
          <w:sz w:val="22"/>
          <w:szCs w:val="22"/>
          <w:lang w:val="id-ID"/>
        </w:rPr>
      </w:pPr>
      <w:r w:rsidRPr="00EA666F">
        <w:rPr>
          <w:rFonts w:ascii="Tahoma" w:hAnsi="Tahoma" w:cs="Tahoma"/>
          <w:sz w:val="22"/>
          <w:szCs w:val="22"/>
          <w:lang w:val="id-ID"/>
        </w:rPr>
        <w:t xml:space="preserve">  4.2</w:t>
      </w:r>
      <w:r w:rsidRPr="00EA666F">
        <w:rPr>
          <w:rFonts w:ascii="Tahoma" w:hAnsi="Tahoma" w:cs="Tahoma"/>
          <w:b/>
          <w:sz w:val="22"/>
          <w:szCs w:val="22"/>
          <w:lang w:val="id-ID"/>
        </w:rPr>
        <w:t xml:space="preserve">  </w:t>
      </w:r>
      <w:r w:rsidRPr="00EA666F">
        <w:rPr>
          <w:rFonts w:ascii="Tahoma" w:hAnsi="Tahoma" w:cs="Tahoma"/>
          <w:sz w:val="22"/>
          <w:szCs w:val="22"/>
          <w:lang w:val="id-ID"/>
        </w:rPr>
        <w:t>KETENTUAN TEKNIS DAN PETUNJUK PELAKSANAAN</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4.2.1 Spesifikasi Teknis</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4.2.2 Hak dan Kewajiban PT PLN (Persero) Kantor Pusat</w:t>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4.2.3 Hak dan Kewajiban Penyedia Barang/ Jasa untuk Pekerjaan...</w:t>
      </w:r>
    </w:p>
    <w:p w:rsidR="007C083D" w:rsidRPr="00EA666F" w:rsidRDefault="007C083D" w:rsidP="007C083D">
      <w:pPr>
        <w:spacing w:line="280" w:lineRule="atLeast"/>
        <w:ind w:left="851"/>
        <w:jc w:val="both"/>
        <w:rPr>
          <w:rFonts w:ascii="Tahoma" w:hAnsi="Tahoma" w:cs="Tahoma"/>
          <w:sz w:val="22"/>
          <w:szCs w:val="22"/>
          <w:lang w:val="id-ID"/>
        </w:rPr>
      </w:pPr>
      <w:r w:rsidRPr="00EA666F">
        <w:rPr>
          <w:rFonts w:ascii="Tahoma" w:hAnsi="Tahoma" w:cs="Tahoma"/>
          <w:sz w:val="22"/>
          <w:szCs w:val="22"/>
          <w:lang w:val="id-ID"/>
        </w:rPr>
        <w:t xml:space="preserve">   4.3 HASIL PEKERJAAN YANG HARUS DISERAHKAN</w:t>
      </w:r>
    </w:p>
    <w:p w:rsidR="007C083D" w:rsidRPr="00EA666F" w:rsidRDefault="007C083D" w:rsidP="007C083D">
      <w:pPr>
        <w:tabs>
          <w:tab w:val="center" w:pos="5321"/>
        </w:tabs>
        <w:spacing w:line="280" w:lineRule="atLeast"/>
        <w:ind w:left="1276"/>
        <w:jc w:val="both"/>
        <w:rPr>
          <w:rFonts w:ascii="Tahoma" w:hAnsi="Tahoma" w:cs="Tahoma"/>
          <w:sz w:val="22"/>
          <w:szCs w:val="22"/>
          <w:lang w:val="id-ID"/>
        </w:rPr>
      </w:pPr>
      <w:r w:rsidRPr="00EA666F">
        <w:rPr>
          <w:rFonts w:ascii="Tahoma" w:hAnsi="Tahoma" w:cs="Tahoma"/>
          <w:sz w:val="22"/>
          <w:szCs w:val="22"/>
          <w:lang w:val="id-ID"/>
        </w:rPr>
        <w:t>4.3.1 Hasil Yang Harus Diserahkan</w:t>
      </w:r>
      <w:r w:rsidRPr="00EA666F">
        <w:rPr>
          <w:rFonts w:ascii="Tahoma" w:hAnsi="Tahoma" w:cs="Tahoma"/>
          <w:sz w:val="22"/>
          <w:szCs w:val="22"/>
          <w:lang w:val="id-ID"/>
        </w:rPr>
        <w:tab/>
      </w:r>
    </w:p>
    <w:p w:rsidR="007C083D" w:rsidRPr="00EA666F" w:rsidRDefault="007C083D" w:rsidP="007C083D">
      <w:pPr>
        <w:spacing w:line="280" w:lineRule="atLeast"/>
        <w:ind w:left="1276"/>
        <w:jc w:val="both"/>
        <w:rPr>
          <w:rFonts w:ascii="Tahoma" w:hAnsi="Tahoma" w:cs="Tahoma"/>
          <w:sz w:val="22"/>
          <w:szCs w:val="22"/>
          <w:lang w:val="id-ID"/>
        </w:rPr>
      </w:pPr>
      <w:r w:rsidRPr="00EA666F">
        <w:rPr>
          <w:rFonts w:ascii="Tahoma" w:hAnsi="Tahoma" w:cs="Tahoma"/>
          <w:sz w:val="22"/>
          <w:szCs w:val="22"/>
          <w:lang w:val="id-ID"/>
        </w:rPr>
        <w:t>4.3.2 Ukuran Prestasi Kerja</w:t>
      </w:r>
    </w:p>
    <w:p w:rsidR="007C083D" w:rsidRPr="00EA666F" w:rsidRDefault="00E60E14" w:rsidP="007C083D">
      <w:pPr>
        <w:spacing w:line="280" w:lineRule="atLeast"/>
        <w:ind w:left="1276" w:hanging="1980"/>
        <w:jc w:val="both"/>
        <w:rPr>
          <w:rFonts w:ascii="Tahoma" w:hAnsi="Tahoma" w:cs="Tahoma"/>
          <w:i/>
          <w:sz w:val="22"/>
          <w:szCs w:val="22"/>
          <w:lang w:val="id-ID"/>
        </w:rPr>
      </w:pPr>
      <w:r w:rsidRPr="00EA666F">
        <w:rPr>
          <w:rFonts w:ascii="Tahoma" w:hAnsi="Tahoma" w:cs="Tahoma"/>
          <w:i/>
          <w:sz w:val="22"/>
          <w:szCs w:val="22"/>
          <w:lang w:val="id-ID"/>
        </w:rPr>
        <w:t xml:space="preserve">                            </w:t>
      </w:r>
      <w:r w:rsidR="007C083D" w:rsidRPr="00EA666F">
        <w:rPr>
          <w:rFonts w:ascii="Tahoma" w:hAnsi="Tahoma" w:cs="Tahoma"/>
          <w:i/>
          <w:sz w:val="22"/>
          <w:szCs w:val="22"/>
          <w:lang w:val="id-ID"/>
        </w:rPr>
        <w:t>(dapat dikembangkan sesuai TOR yang diterima)</w:t>
      </w:r>
    </w:p>
    <w:p w:rsidR="007C083D" w:rsidRPr="00EA666F" w:rsidRDefault="007C083D" w:rsidP="007C083D">
      <w:pPr>
        <w:spacing w:line="280" w:lineRule="atLeast"/>
        <w:ind w:left="1276" w:hanging="1260"/>
        <w:jc w:val="both"/>
        <w:rPr>
          <w:rFonts w:ascii="Tahoma" w:hAnsi="Tahoma" w:cs="Tahoma"/>
          <w:b/>
          <w:sz w:val="22"/>
          <w:szCs w:val="22"/>
          <w:lang w:val="id-ID"/>
        </w:rPr>
      </w:pPr>
    </w:p>
    <w:p w:rsidR="002C2B13" w:rsidRPr="00EA666F" w:rsidRDefault="002C2B13" w:rsidP="002C2B13">
      <w:pPr>
        <w:pStyle w:val="Heading2"/>
        <w:spacing w:line="280" w:lineRule="atLeast"/>
        <w:rPr>
          <w:rFonts w:ascii="Tahoma" w:hAnsi="Tahoma" w:cs="Tahoma"/>
          <w:sz w:val="22"/>
          <w:szCs w:val="22"/>
          <w:highlight w:val="green"/>
        </w:rPr>
      </w:pPr>
      <w:r w:rsidRPr="00EA666F">
        <w:rPr>
          <w:rFonts w:ascii="Tahoma" w:hAnsi="Tahoma" w:cs="Tahoma"/>
          <w:sz w:val="22"/>
          <w:szCs w:val="22"/>
          <w:highlight w:val="green"/>
        </w:rPr>
        <w:t>BAB V.     DIREKSI KIT / KANTOR SEMENTARA</w:t>
      </w:r>
    </w:p>
    <w:p w:rsidR="002C2B13" w:rsidRPr="00EA666F" w:rsidRDefault="002C2B13" w:rsidP="002C2B13">
      <w:pPr>
        <w:spacing w:line="280" w:lineRule="atLeast"/>
        <w:ind w:left="1080" w:hanging="1080"/>
        <w:jc w:val="both"/>
        <w:rPr>
          <w:rFonts w:ascii="Tahoma" w:hAnsi="Tahoma" w:cs="Tahoma"/>
          <w:sz w:val="22"/>
          <w:szCs w:val="22"/>
          <w:highlight w:val="green"/>
        </w:rPr>
      </w:pPr>
    </w:p>
    <w:p w:rsidR="002C2B13" w:rsidRPr="00EA666F" w:rsidRDefault="002C2B13" w:rsidP="002C2B13">
      <w:pPr>
        <w:pStyle w:val="BodyTextIndent3"/>
        <w:tabs>
          <w:tab w:val="clear" w:pos="1440"/>
          <w:tab w:val="clear" w:pos="2340"/>
        </w:tabs>
        <w:spacing w:line="280" w:lineRule="atLeast"/>
        <w:rPr>
          <w:rFonts w:ascii="Tahoma" w:hAnsi="Tahoma" w:cs="Tahoma"/>
          <w:szCs w:val="22"/>
          <w:highlight w:val="green"/>
        </w:rPr>
      </w:pPr>
      <w:r w:rsidRPr="00EA666F">
        <w:rPr>
          <w:rFonts w:ascii="Tahoma" w:hAnsi="Tahoma" w:cs="Tahoma"/>
          <w:szCs w:val="22"/>
          <w:highlight w:val="green"/>
        </w:rPr>
        <w:t>Selama pelak</w:t>
      </w:r>
      <w:r w:rsidR="00DD53CF" w:rsidRPr="00EA666F">
        <w:rPr>
          <w:rFonts w:ascii="Tahoma" w:hAnsi="Tahoma" w:cs="Tahoma"/>
          <w:szCs w:val="22"/>
          <w:highlight w:val="green"/>
        </w:rPr>
        <w:t xml:space="preserve">sanaan jasa pekerjaan </w:t>
      </w:r>
      <w:r w:rsidR="00394156" w:rsidRPr="00EA666F">
        <w:rPr>
          <w:rFonts w:ascii="Tahoma" w:hAnsi="Tahoma" w:cs="Tahoma"/>
          <w:szCs w:val="22"/>
          <w:highlight w:val="green"/>
          <w:lang w:val="id-ID"/>
        </w:rPr>
        <w:t>#nama pengadaan#</w:t>
      </w:r>
      <w:r w:rsidRPr="00EA666F">
        <w:rPr>
          <w:rFonts w:ascii="Tahoma" w:hAnsi="Tahoma" w:cs="Tahoma"/>
          <w:szCs w:val="22"/>
          <w:highlight w:val="green"/>
        </w:rPr>
        <w:t xml:space="preserve"> PT PLN (Persero) KANTOR PUSAT. Penyedia Barang/Jasa diharuskan menyediakan Direksi Kit/Kantor Sementara dilapangan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highlight w:val="green"/>
        </w:rPr>
      </w:pPr>
      <w:r w:rsidRPr="00EA666F">
        <w:rPr>
          <w:rFonts w:ascii="Tahoma" w:hAnsi="Tahoma" w:cs="Tahoma"/>
          <w:sz w:val="22"/>
          <w:szCs w:val="22"/>
          <w:highlight w:val="green"/>
        </w:rPr>
        <w:lastRenderedPageBreak/>
        <w:t>Ukuran dan letak Direksi Kit/Kantor Sementara tersebut akan ditentukan kemudian yang disesuaikan dengan kondisi lapangan dan pekerjaan.</w:t>
      </w:r>
    </w:p>
    <w:p w:rsidR="002C2B13" w:rsidRPr="00EA666F" w:rsidRDefault="002C2B13" w:rsidP="002C2B13">
      <w:pPr>
        <w:spacing w:line="280" w:lineRule="atLeast"/>
        <w:ind w:left="1224"/>
        <w:jc w:val="both"/>
        <w:rPr>
          <w:rFonts w:ascii="Tahoma" w:hAnsi="Tahoma" w:cs="Tahoma"/>
          <w:sz w:val="22"/>
          <w:szCs w:val="22"/>
          <w:highlight w:val="green"/>
        </w:rPr>
      </w:pPr>
    </w:p>
    <w:p w:rsidR="002C2B13" w:rsidRPr="00EA666F" w:rsidRDefault="002C2B13" w:rsidP="002C2B13">
      <w:pPr>
        <w:spacing w:line="280" w:lineRule="atLeast"/>
        <w:ind w:left="1224"/>
        <w:jc w:val="both"/>
        <w:rPr>
          <w:rFonts w:ascii="Tahoma" w:hAnsi="Tahoma" w:cs="Tahoma"/>
          <w:sz w:val="22"/>
          <w:szCs w:val="22"/>
        </w:rPr>
      </w:pPr>
      <w:r w:rsidRPr="00EA666F">
        <w:rPr>
          <w:rFonts w:ascii="Tahoma" w:hAnsi="Tahoma" w:cs="Tahoma"/>
          <w:sz w:val="22"/>
          <w:szCs w:val="22"/>
          <w:highlight w:val="green"/>
        </w:rPr>
        <w:t>Kopi dari dokumen-dokumen yang merupakan Arsip Lapangan harus selalu ada di Kantor Sementara tersebut untuk sewaktu-waktu dapat dipergunakan, dan segala komunikasi yang ditujukan kepada Penyedia Barang/Jasa yang berkaitan dengan pelaksanaan pekerjaan akan disampaikan melalui Kantor Sementara itu juga.</w:t>
      </w:r>
    </w:p>
    <w:p w:rsidR="002C2B13" w:rsidRPr="00EA666F" w:rsidRDefault="002C2B13" w:rsidP="002C2B13">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spacing w:line="280" w:lineRule="atLeast"/>
        <w:ind w:left="1260" w:hanging="1260"/>
        <w:jc w:val="both"/>
        <w:rPr>
          <w:rFonts w:ascii="Tahoma" w:hAnsi="Tahoma" w:cs="Tahoma"/>
          <w:b/>
          <w:sz w:val="22"/>
          <w:szCs w:val="22"/>
          <w:lang w:val="id-ID"/>
        </w:rPr>
      </w:pPr>
    </w:p>
    <w:p w:rsidR="007C083D" w:rsidRPr="00EA666F" w:rsidRDefault="007C083D" w:rsidP="007C083D">
      <w:pPr>
        <w:pStyle w:val="Heading1"/>
        <w:spacing w:line="280" w:lineRule="atLeast"/>
        <w:rPr>
          <w:rFonts w:ascii="Tahoma" w:hAnsi="Tahoma" w:cs="Tahoma"/>
          <w:sz w:val="22"/>
          <w:szCs w:val="22"/>
        </w:rPr>
      </w:pPr>
      <w:r w:rsidRPr="00EA666F">
        <w:rPr>
          <w:rFonts w:ascii="Tahoma" w:hAnsi="Tahoma" w:cs="Tahoma"/>
          <w:sz w:val="22"/>
          <w:szCs w:val="22"/>
        </w:rPr>
        <w:t>BAB V</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 E A M A N A N </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bertanggung jawab untuk keamanan barang dan peralatan yang dipergunakan atau yang ada dibawah tanggungjawabnya.</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Pengamanan harus dilaksanakan oleh Penyedia Barang/Jasa untuk menjaga terhadap bahaya pencurian, pengrusakan, kebakaran dan kerugian lainnya.</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Barang atau peralatan yang keluar masuk dari lapangan pekerjaan harus seijin Penyedia Barang/Jasa dan Direksi Pekerjaan/PT PLN (Persero) KANTOR PUSAT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EA666F" w:rsidRDefault="007C083D" w:rsidP="007C083D">
      <w:pPr>
        <w:spacing w:line="280" w:lineRule="atLeast"/>
        <w:ind w:left="1224"/>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spacing w:line="280" w:lineRule="atLeast"/>
        <w:ind w:left="1080" w:hanging="1080"/>
        <w:jc w:val="both"/>
        <w:rPr>
          <w:rFonts w:ascii="Tahoma" w:hAnsi="Tahoma" w:cs="Tahoma"/>
          <w:b/>
          <w:sz w:val="22"/>
          <w:szCs w:val="22"/>
        </w:rPr>
      </w:pPr>
      <w:r w:rsidRPr="00EA666F">
        <w:rPr>
          <w:rFonts w:ascii="Tahoma" w:hAnsi="Tahoma" w:cs="Tahoma"/>
          <w:b/>
          <w:sz w:val="22"/>
          <w:szCs w:val="22"/>
        </w:rPr>
        <w:t>BAB 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FASILITAS-FASILITAS SEMENTARA</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tenaga listrik.</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tidak akan menyediakan fasilitas air.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lastRenderedPageBreak/>
        <w:t>Penyedia Barang/Jasa dimungkinkan menggunakan fasilitas air dari PT PLN (Persero) KANTOR PUSAT dengan dikenakan biaya sesuai dengan ketentuan yang berlaku.</w:t>
      </w: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BAHAN BAKAR</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PT PLN (Persero) KANTOR PUSAT hanya akan menyediakan fasilitas bahan bakar untuk keperluan komisioning dan test untuk kerja.</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6"/>
        </w:numPr>
        <w:spacing w:line="280" w:lineRule="atLeast"/>
        <w:jc w:val="both"/>
        <w:rPr>
          <w:rFonts w:ascii="Tahoma" w:hAnsi="Tahoma" w:cs="Tahoma"/>
          <w:sz w:val="22"/>
          <w:szCs w:val="22"/>
        </w:rPr>
      </w:pPr>
      <w:r w:rsidRPr="00EA666F">
        <w:rPr>
          <w:rFonts w:ascii="Tahoma" w:hAnsi="Tahoma" w:cs="Tahoma"/>
          <w:sz w:val="22"/>
          <w:szCs w:val="22"/>
        </w:rPr>
        <w:t>FASILITAS KESEHATAN</w:t>
      </w: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menyediakan fasilitas kesehatan antara lain obat-obatan untuk PPPK serta taat dan memenuhi peraturan-peraturan dari Badan-badan yang mengatur kesehatan.</w:t>
      </w:r>
    </w:p>
    <w:p w:rsidR="007C083D" w:rsidRPr="00EA666F" w:rsidRDefault="007C083D" w:rsidP="007C083D">
      <w:pPr>
        <w:spacing w:line="280" w:lineRule="atLeast"/>
        <w:ind w:left="1656"/>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Pr="00EA666F">
        <w:rPr>
          <w:rFonts w:ascii="Tahoma" w:hAnsi="Tahoma" w:cs="Tahoma"/>
          <w:sz w:val="22"/>
          <w:szCs w:val="22"/>
          <w:lang w:val="id-ID"/>
        </w:rPr>
        <w:t>VI</w:t>
      </w:r>
      <w:r w:rsidRPr="00EA666F">
        <w:rPr>
          <w:rFonts w:ascii="Tahoma" w:hAnsi="Tahoma" w:cs="Tahoma"/>
          <w:sz w:val="22"/>
          <w:szCs w:val="22"/>
        </w:rPr>
        <w:t>I</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 xml:space="preserve">KESELAMATAN KERJA DAN PERBURUHAN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Penyedia Barang/Jasa berkewajiban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 xml:space="preserve">Mengurus ijin-ijin tenaga kerja asing kepada Instansi yang terkait/Departemen Tenaga Kerja setempat sesuai dengan ketentuan yang berlaku. </w:t>
      </w:r>
    </w:p>
    <w:p w:rsidR="007C083D" w:rsidRPr="00EA666F" w:rsidRDefault="007C083D" w:rsidP="007C083D">
      <w:pPr>
        <w:numPr>
          <w:ilvl w:val="12"/>
          <w:numId w:val="0"/>
        </w:numPr>
        <w:spacing w:line="280" w:lineRule="atLeast"/>
        <w:ind w:left="1440" w:hanging="360"/>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EA666F">
        <w:rPr>
          <w:rFonts w:ascii="Tahoma" w:hAnsi="Tahoma" w:cs="Tahoma"/>
          <w:sz w:val="22"/>
          <w:szCs w:val="22"/>
          <w:lang w:val="id-ID"/>
        </w:rPr>
        <w: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EA666F" w:rsidRDefault="007C083D" w:rsidP="007C083D">
      <w:pPr>
        <w:spacing w:line="280" w:lineRule="atLeast"/>
        <w:jc w:val="both"/>
        <w:rPr>
          <w:rFonts w:ascii="Tahoma" w:hAnsi="Tahoma" w:cs="Tahoma"/>
          <w:sz w:val="22"/>
          <w:szCs w:val="22"/>
          <w:lang w:val="id-ID"/>
        </w:rPr>
      </w:pPr>
    </w:p>
    <w:p w:rsidR="007C083D" w:rsidRPr="00EA666F" w:rsidRDefault="007C083D" w:rsidP="00EA0A99">
      <w:pPr>
        <w:numPr>
          <w:ilvl w:val="0"/>
          <w:numId w:val="17"/>
        </w:numPr>
        <w:spacing w:line="280" w:lineRule="atLeast"/>
        <w:jc w:val="both"/>
        <w:rPr>
          <w:rFonts w:ascii="Tahoma" w:hAnsi="Tahoma" w:cs="Tahoma"/>
          <w:sz w:val="22"/>
          <w:szCs w:val="22"/>
        </w:rPr>
      </w:pPr>
      <w:r w:rsidRPr="00EA666F">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 xml:space="preserve">BAB </w:t>
      </w:r>
      <w:r w:rsidR="002C2B13" w:rsidRPr="00EA666F">
        <w:rPr>
          <w:rFonts w:ascii="Tahoma" w:hAnsi="Tahoma" w:cs="Tahoma"/>
          <w:sz w:val="22"/>
          <w:szCs w:val="22"/>
          <w:lang w:val="id-ID"/>
        </w:rPr>
        <w:t>IX</w:t>
      </w:r>
      <w:r w:rsidRPr="00EA666F">
        <w:rPr>
          <w:rFonts w:ascii="Tahoma" w:hAnsi="Tahoma" w:cs="Tahoma"/>
          <w:sz w:val="22"/>
          <w:szCs w:val="22"/>
        </w:rPr>
        <w:t>.</w:t>
      </w:r>
      <w:r w:rsidRPr="00EA666F">
        <w:rPr>
          <w:rFonts w:ascii="Tahoma" w:hAnsi="Tahoma" w:cs="Tahoma"/>
          <w:sz w:val="22"/>
          <w:szCs w:val="22"/>
        </w:rPr>
        <w:tab/>
        <w:t>VOLUME KERJA TAMBAH DAN VOLUME KERJA KURANG</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 xml:space="preserve">Bilamana ada penambahan/pengurangan volume pekerjaan dari volume yang telah ditentukan dalam RKS ini, maka akan dibuat pernyataan tertulis dari </w:t>
      </w:r>
      <w:r w:rsidRPr="00EA666F">
        <w:rPr>
          <w:rFonts w:ascii="Tahoma" w:hAnsi="Tahoma" w:cs="Tahoma"/>
          <w:sz w:val="22"/>
          <w:szCs w:val="22"/>
          <w:lang w:val="id-ID"/>
        </w:rPr>
        <w:t xml:space="preserve">    </w:t>
      </w:r>
      <w:r w:rsidRPr="00EA666F">
        <w:rPr>
          <w:rFonts w:ascii="Tahoma" w:hAnsi="Tahoma" w:cs="Tahoma"/>
          <w:sz w:val="22"/>
          <w:szCs w:val="22"/>
        </w:rPr>
        <w:t>PT PLN (Persero) KANTOR PUSAT. Berita Acara yang ditandatangani oleh kedua belah pihak.</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18"/>
        </w:numPr>
        <w:spacing w:line="280" w:lineRule="atLeast"/>
        <w:jc w:val="both"/>
        <w:rPr>
          <w:rFonts w:ascii="Tahoma" w:hAnsi="Tahoma" w:cs="Tahoma"/>
          <w:sz w:val="22"/>
          <w:szCs w:val="22"/>
        </w:rPr>
      </w:pPr>
      <w:r w:rsidRPr="00EA666F">
        <w:rPr>
          <w:rFonts w:ascii="Tahoma" w:hAnsi="Tahoma" w:cs="Tahoma"/>
          <w:sz w:val="22"/>
          <w:szCs w:val="22"/>
        </w:rPr>
        <w:t>Penyedia Barang/Jasa harus menerima hasil volume tambah atau kurang yang didasarkan atas harga satuan yang tercantum dalam kontrak.</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rPr>
        <w:tab/>
        <w:t xml:space="preserve">FORCE MAJEURE/SEBAB KAHAR. </w:t>
      </w:r>
    </w:p>
    <w:p w:rsidR="007C083D" w:rsidRPr="00EA666F" w:rsidRDefault="007C083D" w:rsidP="007C083D">
      <w:pPr>
        <w:spacing w:line="280" w:lineRule="atLeast"/>
        <w:ind w:left="144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terjadi Force Majeure maka segala akibat yang timbul akan segera diselesaikan bersama antara kedua belah pihak atas dasar musyawarah dan mufakat.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Force Majeure adalah peristiwa yang terjadi karena sesuatu hal diluar dugaan/kekuasaan kedua belah pihak yang langsung mengenai sasaran pekerjaan seperti :</w:t>
      </w:r>
    </w:p>
    <w:p w:rsidR="007C083D" w:rsidRPr="00EA666F" w:rsidRDefault="007C083D" w:rsidP="007C083D">
      <w:pPr>
        <w:spacing w:line="280" w:lineRule="atLeast"/>
        <w:ind w:left="900" w:hanging="1440"/>
        <w:jc w:val="both"/>
        <w:rPr>
          <w:rFonts w:ascii="Tahoma" w:hAnsi="Tahoma" w:cs="Tahoma"/>
          <w:sz w:val="22"/>
          <w:szCs w:val="22"/>
        </w:rPr>
      </w:pPr>
      <w:r w:rsidRPr="00EA666F">
        <w:rPr>
          <w:rFonts w:ascii="Tahoma" w:hAnsi="Tahoma" w:cs="Tahoma"/>
          <w:sz w:val="22"/>
          <w:szCs w:val="22"/>
        </w:rPr>
        <w:tab/>
      </w:r>
    </w:p>
    <w:p w:rsidR="007C083D" w:rsidRPr="00EA666F" w:rsidRDefault="007C083D" w:rsidP="00EA0A99">
      <w:pPr>
        <w:numPr>
          <w:ilvl w:val="0"/>
          <w:numId w:val="19"/>
        </w:numPr>
        <w:spacing w:line="280" w:lineRule="atLeast"/>
        <w:jc w:val="both"/>
        <w:rPr>
          <w:rFonts w:ascii="Tahoma" w:hAnsi="Tahoma" w:cs="Tahoma"/>
          <w:sz w:val="22"/>
          <w:szCs w:val="22"/>
        </w:rPr>
      </w:pPr>
      <w:r w:rsidRPr="00EA666F">
        <w:rPr>
          <w:rFonts w:ascii="Tahoma" w:hAnsi="Tahoma" w:cs="Tahoma"/>
          <w:sz w:val="22"/>
          <w:szCs w:val="22"/>
        </w:rPr>
        <w:t>Bencana  alam  (gempa bumi,  banjir,  badai/topan,  gunung meletus, petir).</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Epidemi.</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1"/>
        </w:numPr>
        <w:spacing w:line="280" w:lineRule="atLeast"/>
        <w:jc w:val="both"/>
        <w:rPr>
          <w:rFonts w:ascii="Tahoma" w:hAnsi="Tahoma" w:cs="Tahoma"/>
          <w:sz w:val="22"/>
          <w:szCs w:val="22"/>
        </w:rPr>
      </w:pPr>
      <w:r w:rsidRPr="00EA666F">
        <w:rPr>
          <w:rFonts w:ascii="Tahoma" w:hAnsi="Tahoma" w:cs="Tahoma"/>
          <w:sz w:val="22"/>
          <w:szCs w:val="22"/>
        </w:rPr>
        <w:t>Kegoncangan    sosial    dalam    masyarakat     (kerusuhan,   pemogokan, demonstrasi dan lain-lain).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Perang, blokade dan pemberontakan.</w:t>
      </w:r>
    </w:p>
    <w:p w:rsidR="007C083D" w:rsidRPr="00EA666F" w:rsidRDefault="007C083D" w:rsidP="007C083D">
      <w:pPr>
        <w:spacing w:line="280" w:lineRule="atLeast"/>
        <w:ind w:left="1260" w:hanging="1800"/>
        <w:jc w:val="both"/>
        <w:rPr>
          <w:rFonts w:ascii="Tahoma" w:hAnsi="Tahoma" w:cs="Tahoma"/>
          <w:sz w:val="22"/>
          <w:szCs w:val="22"/>
        </w:rPr>
      </w:pPr>
    </w:p>
    <w:p w:rsidR="007C083D" w:rsidRPr="00EA666F" w:rsidRDefault="007C083D" w:rsidP="00EA0A99">
      <w:pPr>
        <w:numPr>
          <w:ilvl w:val="0"/>
          <w:numId w:val="20"/>
        </w:numPr>
        <w:spacing w:line="280" w:lineRule="atLeast"/>
        <w:jc w:val="both"/>
        <w:rPr>
          <w:rFonts w:ascii="Tahoma" w:hAnsi="Tahoma" w:cs="Tahoma"/>
          <w:sz w:val="22"/>
          <w:szCs w:val="22"/>
        </w:rPr>
      </w:pPr>
      <w:r w:rsidRPr="00EA666F">
        <w:rPr>
          <w:rFonts w:ascii="Tahoma" w:hAnsi="Tahoma" w:cs="Tahoma"/>
          <w:sz w:val="22"/>
          <w:szCs w:val="22"/>
        </w:rPr>
        <w:t>Tindakan Pemerintah dalam bidang moneter/keuangan.</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Jika sesuatu sebab Penyedia Barang/Jasa tidak melaporkan seperti ketentuan diatas, maka peristiwa force majeure ini selanjutnya dianggap tidak pernah terjadi.</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lastRenderedPageBreak/>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spacing w:line="280" w:lineRule="atLeast"/>
        <w:ind w:left="900" w:hanging="1440"/>
        <w:jc w:val="both"/>
        <w:rPr>
          <w:rFonts w:ascii="Tahoma" w:hAnsi="Tahoma" w:cs="Tahoma"/>
          <w:sz w:val="22"/>
          <w:szCs w:val="22"/>
        </w:rPr>
      </w:pPr>
    </w:p>
    <w:p w:rsidR="007C083D" w:rsidRPr="00EA666F" w:rsidRDefault="007C083D" w:rsidP="007C083D">
      <w:pPr>
        <w:pStyle w:val="Heading3"/>
        <w:spacing w:line="280" w:lineRule="atLeast"/>
        <w:rPr>
          <w:rFonts w:ascii="Tahoma" w:hAnsi="Tahoma" w:cs="Tahoma"/>
          <w:sz w:val="22"/>
          <w:szCs w:val="22"/>
        </w:rPr>
      </w:pPr>
      <w:r w:rsidRPr="00EA666F">
        <w:rPr>
          <w:rFonts w:ascii="Tahoma" w:hAnsi="Tahoma" w:cs="Tahoma"/>
          <w:sz w:val="22"/>
          <w:szCs w:val="22"/>
        </w:rPr>
        <w:t>BAB X</w:t>
      </w:r>
      <w:r w:rsidR="002C2B13" w:rsidRPr="00EA666F">
        <w:rPr>
          <w:rFonts w:ascii="Tahoma" w:hAnsi="Tahoma" w:cs="Tahoma"/>
          <w:sz w:val="22"/>
          <w:szCs w:val="22"/>
          <w:lang w:val="id-ID"/>
        </w:rPr>
        <w:t>I</w:t>
      </w:r>
      <w:r w:rsidRPr="00EA666F">
        <w:rPr>
          <w:rFonts w:ascii="Tahoma" w:hAnsi="Tahoma" w:cs="Tahoma"/>
          <w:sz w:val="22"/>
          <w:szCs w:val="22"/>
        </w:rPr>
        <w:t>.</w:t>
      </w:r>
      <w:r w:rsidRPr="00EA666F">
        <w:rPr>
          <w:rFonts w:ascii="Tahoma" w:hAnsi="Tahoma" w:cs="Tahoma"/>
          <w:sz w:val="22"/>
          <w:szCs w:val="22"/>
        </w:rPr>
        <w:tab/>
        <w:t>PERPANJANGAN WAKTU PENYERAHAN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PENUNDAAN PENYELESAIAN PEKERJAAN</w:t>
      </w:r>
    </w:p>
    <w:p w:rsidR="007C083D" w:rsidRPr="00EA666F" w:rsidRDefault="007C083D" w:rsidP="007C083D">
      <w:pPr>
        <w:spacing w:line="280" w:lineRule="atLeast"/>
        <w:ind w:left="1080" w:hanging="108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Perintah untuk menunda atau memulai lagi pekerjaan akan dikeluarkan secara tertulis oleh Direksi Pekerjaan/PT PLN (Persero) KANTOR PUSAT kepada Penyedia Barang/Jasa.</w:t>
      </w: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sz w:val="22"/>
          <w:szCs w:val="22"/>
        </w:rPr>
        <w:tab/>
        <w:t xml:space="preserve">Waktu penyelesaian pekerjaan akan diperpanjang sesuai dengan waktu yang hilang akibat penundaan tersebut di atas. </w:t>
      </w:r>
      <w:r w:rsidRPr="00EA666F">
        <w:rPr>
          <w:rFonts w:ascii="Tahoma" w:hAnsi="Tahoma" w:cs="Tahoma"/>
          <w:sz w:val="22"/>
          <w:szCs w:val="22"/>
        </w:rPr>
        <w:tab/>
      </w:r>
    </w:p>
    <w:p w:rsidR="007C083D" w:rsidRPr="00EA666F" w:rsidRDefault="007C083D" w:rsidP="007C083D">
      <w:pPr>
        <w:spacing w:line="280" w:lineRule="atLeast"/>
        <w:ind w:left="1080" w:hanging="1080"/>
        <w:jc w:val="both"/>
        <w:rPr>
          <w:rFonts w:ascii="Tahoma" w:hAnsi="Tahoma" w:cs="Tahoma"/>
          <w:sz w:val="22"/>
          <w:szCs w:val="22"/>
          <w:lang w:val="id-ID"/>
        </w:rPr>
      </w:pP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b/>
          <w:sz w:val="22"/>
          <w:szCs w:val="22"/>
        </w:rPr>
      </w:pPr>
      <w:r w:rsidRPr="00EA666F">
        <w:rPr>
          <w:rFonts w:ascii="Tahoma" w:hAnsi="Tahoma" w:cs="Tahoma"/>
          <w:b/>
          <w:sz w:val="22"/>
          <w:szCs w:val="22"/>
        </w:rPr>
        <w:t>BAB XI</w:t>
      </w:r>
      <w:r w:rsidRPr="00EA666F">
        <w:rPr>
          <w:rFonts w:ascii="Tahoma" w:hAnsi="Tahoma" w:cs="Tahoma"/>
          <w:b/>
          <w:sz w:val="22"/>
          <w:szCs w:val="22"/>
          <w:lang w:val="id-ID"/>
        </w:rPr>
        <w:t>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HAK MEMUTUSKAN SURAT PERJANJIAN</w:t>
      </w:r>
    </w:p>
    <w:p w:rsidR="007C083D" w:rsidRPr="00EA666F" w:rsidRDefault="007C083D" w:rsidP="007C083D">
      <w:pPr>
        <w:spacing w:line="280" w:lineRule="atLeast"/>
        <w:ind w:left="1260" w:hanging="1260"/>
        <w:jc w:val="both"/>
        <w:rPr>
          <w:rFonts w:ascii="Tahoma" w:hAnsi="Tahoma" w:cs="Tahoma"/>
          <w:b/>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 xml:space="preserve">Jika pekerjaan </w:t>
      </w:r>
      <w:r w:rsidR="00B42B09" w:rsidRPr="00EA666F">
        <w:rPr>
          <w:rFonts w:ascii="Tahoma" w:hAnsi="Tahoma" w:cs="Tahoma"/>
          <w:szCs w:val="22"/>
          <w:highlight w:val="cyan"/>
          <w:lang w:val="id-ID"/>
        </w:rPr>
        <w:t>#nama pengadaan#</w:t>
      </w:r>
      <w:r w:rsidRPr="00EA666F">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EA666F" w:rsidRDefault="007C083D" w:rsidP="007C083D">
      <w:pPr>
        <w:pStyle w:val="BodyTextIndent3"/>
        <w:tabs>
          <w:tab w:val="clear" w:pos="1440"/>
          <w:tab w:val="clear" w:pos="2340"/>
        </w:tabs>
        <w:spacing w:line="280" w:lineRule="atLeast"/>
        <w:rPr>
          <w:rFonts w:ascii="Tahoma" w:hAnsi="Tahoma" w:cs="Tahoma"/>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lastRenderedPageBreak/>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Selanjutnya kedua belah pihak sepakat untuk tidak memberlakukan Pasal 1266 dan Pasal 1267 Kitab Undang-Undang Hukum Perdata.</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7C083D">
      <w:pPr>
        <w:spacing w:line="280" w:lineRule="atLeast"/>
        <w:ind w:left="1224"/>
        <w:jc w:val="both"/>
        <w:rPr>
          <w:rFonts w:ascii="Tahoma" w:hAnsi="Tahoma" w:cs="Tahoma"/>
          <w:sz w:val="22"/>
          <w:szCs w:val="22"/>
        </w:rPr>
      </w:pPr>
      <w:r w:rsidRPr="00EA666F">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I</w:t>
      </w:r>
      <w:r w:rsidR="002C2B13" w:rsidRPr="00EA666F">
        <w:rPr>
          <w:rFonts w:ascii="Tahoma" w:hAnsi="Tahoma" w:cs="Tahoma"/>
          <w:b/>
          <w:sz w:val="22"/>
          <w:szCs w:val="22"/>
          <w:lang w:val="id-ID"/>
        </w:rPr>
        <w:t>V</w:t>
      </w:r>
      <w:r w:rsidRPr="00EA666F">
        <w:rPr>
          <w:rFonts w:ascii="Tahoma" w:hAnsi="Tahoma" w:cs="Tahoma"/>
          <w:b/>
          <w:sz w:val="22"/>
          <w:szCs w:val="22"/>
        </w:rPr>
        <w:t>.</w:t>
      </w:r>
      <w:r w:rsidRPr="00EA666F">
        <w:rPr>
          <w:rFonts w:ascii="Tahoma" w:hAnsi="Tahoma" w:cs="Tahoma"/>
          <w:b/>
          <w:sz w:val="22"/>
          <w:szCs w:val="22"/>
        </w:rPr>
        <w:tab/>
        <w:t>GANTI RUGI</w:t>
      </w:r>
    </w:p>
    <w:p w:rsidR="007C083D" w:rsidRPr="00EA666F" w:rsidRDefault="007C083D" w:rsidP="007C083D">
      <w:pPr>
        <w:spacing w:line="280" w:lineRule="atLeast"/>
        <w:ind w:left="1080" w:hanging="108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 xml:space="preserve">Apabila dalam pelaksanaan jasa borongan pekerjaan </w:t>
      </w:r>
      <w:r w:rsidR="005A38E7" w:rsidRPr="00EA666F">
        <w:rPr>
          <w:rFonts w:ascii="Tahoma" w:hAnsi="Tahoma" w:cs="Tahoma"/>
          <w:sz w:val="22"/>
          <w:szCs w:val="22"/>
          <w:highlight w:val="cyan"/>
          <w:lang w:val="id-ID"/>
        </w:rPr>
        <w:t>#nama pengadaan#</w:t>
      </w:r>
      <w:r w:rsidR="005A38E7" w:rsidRPr="00EA666F">
        <w:rPr>
          <w:rFonts w:ascii="Tahoma" w:hAnsi="Tahoma" w:cs="Tahoma"/>
          <w:sz w:val="22"/>
          <w:szCs w:val="22"/>
        </w:rPr>
        <w:t xml:space="preserve"> </w:t>
      </w:r>
      <w:r w:rsidRPr="00EA666F">
        <w:rPr>
          <w:rFonts w:ascii="Tahoma" w:hAnsi="Tahoma" w:cs="Tahoma"/>
          <w:sz w:val="22"/>
          <w:szCs w:val="22"/>
        </w:rPr>
        <w:t>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EA666F" w:rsidRDefault="007C083D" w:rsidP="007C083D">
      <w:pPr>
        <w:spacing w:line="280" w:lineRule="atLeast"/>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2"/>
        </w:numPr>
        <w:spacing w:line="280" w:lineRule="atLeast"/>
        <w:jc w:val="both"/>
        <w:rPr>
          <w:rFonts w:ascii="Tahoma" w:hAnsi="Tahoma" w:cs="Tahoma"/>
          <w:sz w:val="22"/>
          <w:szCs w:val="22"/>
        </w:rPr>
      </w:pPr>
      <w:r w:rsidRPr="00EA666F">
        <w:rPr>
          <w:rFonts w:ascii="Tahoma" w:hAnsi="Tahoma" w:cs="Tahoma"/>
          <w:sz w:val="22"/>
          <w:szCs w:val="22"/>
        </w:rPr>
        <w:t>Penyedia Barang/Jasa harus membayar ganti rugi untuk semua pengeluaran-pengeluaran yang timbul akibat adanya pengaduan atau tuntutan didepan Pengadilan kepada PT PLN (Persero) KANTOR PUSAT yang didasarkan atas adanya pembuatan peralatan atau desain proses oleh Penyedia Barang/Jasa yang melanggar hak patent yang terbit pada waktu atau sebelum tanggal mulai berlakunya Surat Perjanjian/Kontrak ini.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spacing w:line="280" w:lineRule="atLeast"/>
        <w:ind w:left="1620" w:hanging="1620"/>
        <w:jc w:val="both"/>
        <w:rPr>
          <w:rFonts w:ascii="Tahoma" w:hAnsi="Tahoma" w:cs="Tahoma"/>
          <w:sz w:val="22"/>
          <w:szCs w:val="22"/>
          <w:lang w:val="id-ID"/>
        </w:rPr>
      </w:pPr>
    </w:p>
    <w:p w:rsidR="007C083D" w:rsidRPr="00EA666F" w:rsidRDefault="007C083D" w:rsidP="007C083D">
      <w:pPr>
        <w:pStyle w:val="Heading2"/>
        <w:spacing w:line="280" w:lineRule="atLeast"/>
        <w:rPr>
          <w:rFonts w:ascii="Tahoma" w:hAnsi="Tahoma" w:cs="Tahoma"/>
          <w:sz w:val="22"/>
          <w:szCs w:val="22"/>
        </w:rPr>
      </w:pPr>
      <w:r w:rsidRPr="00EA666F">
        <w:rPr>
          <w:rFonts w:ascii="Tahoma" w:hAnsi="Tahoma" w:cs="Tahoma"/>
          <w:sz w:val="22"/>
          <w:szCs w:val="22"/>
        </w:rPr>
        <w:t>BAB XV.</w:t>
      </w:r>
      <w:r w:rsidRPr="00EA666F">
        <w:rPr>
          <w:rFonts w:ascii="Tahoma" w:hAnsi="Tahoma" w:cs="Tahoma"/>
          <w:sz w:val="22"/>
          <w:szCs w:val="22"/>
        </w:rPr>
        <w:tab/>
        <w:t>KERAHASIAN DATA-DATA</w:t>
      </w:r>
    </w:p>
    <w:p w:rsidR="007C083D" w:rsidRPr="00EA666F" w:rsidRDefault="007C083D" w:rsidP="007C083D">
      <w:pPr>
        <w:spacing w:line="280" w:lineRule="atLeast"/>
        <w:ind w:left="1620" w:hanging="1620"/>
        <w:jc w:val="both"/>
        <w:rPr>
          <w:rFonts w:ascii="Tahoma" w:hAnsi="Tahoma" w:cs="Tahoma"/>
          <w:b/>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Segala data rahasia yang diserahkan oleh PT PLN (Persero) KANTOR PUSAT kepada Penyedia Barang/Jasa atau sebaliknya, dalam rangka melaksanakan pekerjaan ini akan dijamin kerahasiannya dan masing-masing pihak tidak akan mengungkapkan atau mengalihkan kepada pihak ketiga.</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3"/>
        </w:numPr>
        <w:spacing w:line="280" w:lineRule="atLeast"/>
        <w:jc w:val="both"/>
        <w:rPr>
          <w:rFonts w:ascii="Tahoma" w:hAnsi="Tahoma" w:cs="Tahoma"/>
          <w:sz w:val="22"/>
          <w:szCs w:val="22"/>
        </w:rPr>
      </w:pPr>
      <w:r w:rsidRPr="00EA666F">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pStyle w:val="BodyTextIndent3"/>
        <w:tabs>
          <w:tab w:val="clear" w:pos="1440"/>
          <w:tab w:val="clear" w:pos="2340"/>
        </w:tabs>
        <w:spacing w:line="280" w:lineRule="atLeast"/>
        <w:rPr>
          <w:rFonts w:ascii="Tahoma" w:hAnsi="Tahoma" w:cs="Tahoma"/>
          <w:szCs w:val="22"/>
        </w:rPr>
      </w:pPr>
      <w:r w:rsidRPr="00EA666F">
        <w:rPr>
          <w:rFonts w:ascii="Tahoma" w:hAnsi="Tahoma" w:cs="Tahoma"/>
          <w:szCs w:val="22"/>
        </w:rPr>
        <w:t>Dalam hal tersebut di atas masing-masing pihak wajib melakukan tindakan sedemikian rupa sehingga kerahasiaan data tetap terjamin.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XV</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KETENTUAN LAIN-LAIN</w:t>
      </w:r>
    </w:p>
    <w:p w:rsidR="007C083D" w:rsidRPr="00EA666F" w:rsidRDefault="007C083D" w:rsidP="007C083D">
      <w:pPr>
        <w:spacing w:line="280" w:lineRule="atLeast"/>
        <w:ind w:left="1260" w:hanging="1260"/>
        <w:jc w:val="both"/>
        <w:rPr>
          <w:rFonts w:ascii="Tahoma" w:hAnsi="Tahoma" w:cs="Tahoma"/>
          <w:sz w:val="22"/>
          <w:szCs w:val="22"/>
        </w:rPr>
      </w:pPr>
    </w:p>
    <w:p w:rsidR="007C083D" w:rsidRPr="00EA666F" w:rsidRDefault="007C083D" w:rsidP="00EA0A99">
      <w:pPr>
        <w:numPr>
          <w:ilvl w:val="0"/>
          <w:numId w:val="24"/>
        </w:numPr>
        <w:tabs>
          <w:tab w:val="clear" w:pos="1656"/>
        </w:tabs>
        <w:spacing w:line="280" w:lineRule="atLeast"/>
        <w:jc w:val="both"/>
        <w:rPr>
          <w:rFonts w:ascii="Tahoma" w:hAnsi="Tahoma" w:cs="Tahoma"/>
          <w:sz w:val="22"/>
          <w:szCs w:val="22"/>
        </w:rPr>
      </w:pPr>
      <w:r w:rsidRPr="00EA666F">
        <w:rPr>
          <w:rFonts w:ascii="Tahoma" w:hAnsi="Tahoma" w:cs="Tahoma"/>
          <w:sz w:val="22"/>
          <w:szCs w:val="22"/>
        </w:rPr>
        <w:t>ASURANSI</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IJIN-IJIN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4"/>
        </w:numPr>
        <w:spacing w:line="280" w:lineRule="atLeast"/>
        <w:jc w:val="both"/>
        <w:rPr>
          <w:rFonts w:ascii="Tahoma" w:hAnsi="Tahoma" w:cs="Tahoma"/>
          <w:sz w:val="22"/>
          <w:szCs w:val="22"/>
        </w:rPr>
      </w:pPr>
      <w:r w:rsidRPr="00EA666F">
        <w:rPr>
          <w:rFonts w:ascii="Tahoma" w:hAnsi="Tahoma" w:cs="Tahoma"/>
          <w:sz w:val="22"/>
          <w:szCs w:val="22"/>
        </w:rPr>
        <w:t>KELESTARIAN LINGKUNGAN</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Penyedia Barang/Jasa harus menjaga lingkungan sekitar daerah kerja selama pelaksanaan pekerjaan tersebut, meliputi :</w:t>
      </w:r>
    </w:p>
    <w:p w:rsidR="007C083D" w:rsidRPr="00EA666F" w:rsidRDefault="007C083D" w:rsidP="007C083D">
      <w:pPr>
        <w:spacing w:line="280" w:lineRule="atLeast"/>
        <w:ind w:left="1620" w:hanging="162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Perawatan lapangan/daerah tempat kerja :</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EA0A99">
      <w:pPr>
        <w:numPr>
          <w:ilvl w:val="0"/>
          <w:numId w:val="25"/>
        </w:numPr>
        <w:spacing w:line="280" w:lineRule="atLeast"/>
        <w:jc w:val="both"/>
        <w:rPr>
          <w:rFonts w:ascii="Tahoma" w:hAnsi="Tahoma" w:cs="Tahoma"/>
          <w:sz w:val="22"/>
          <w:szCs w:val="22"/>
        </w:rPr>
      </w:pPr>
      <w:r w:rsidRPr="00EA666F">
        <w:rPr>
          <w:rFonts w:ascii="Tahoma" w:hAnsi="Tahoma" w:cs="Tahoma"/>
          <w:sz w:val="22"/>
          <w:szCs w:val="22"/>
        </w:rPr>
        <w:t>Pencegahan polusi</w:t>
      </w:r>
    </w:p>
    <w:p w:rsidR="007C083D" w:rsidRPr="00EA666F" w:rsidRDefault="007C083D" w:rsidP="007C083D">
      <w:pPr>
        <w:spacing w:line="280" w:lineRule="atLeast"/>
        <w:ind w:left="2160"/>
        <w:jc w:val="both"/>
        <w:rPr>
          <w:rFonts w:ascii="Tahoma" w:hAnsi="Tahoma" w:cs="Tahoma"/>
          <w:sz w:val="22"/>
          <w:szCs w:val="22"/>
        </w:rPr>
      </w:pPr>
      <w:r w:rsidRPr="00EA666F">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7C083D" w:rsidRPr="00EA666F" w:rsidRDefault="007C083D" w:rsidP="007C083D">
      <w:pPr>
        <w:spacing w:line="280" w:lineRule="atLeast"/>
        <w:ind w:left="2160" w:hanging="2160"/>
        <w:jc w:val="both"/>
        <w:rPr>
          <w:rFonts w:ascii="Tahoma" w:hAnsi="Tahoma" w:cs="Tahoma"/>
          <w:sz w:val="22"/>
          <w:szCs w:val="22"/>
        </w:rPr>
      </w:pPr>
    </w:p>
    <w:p w:rsidR="007C083D" w:rsidRPr="00EA666F" w:rsidRDefault="007C083D" w:rsidP="007C083D">
      <w:pPr>
        <w:spacing w:line="280" w:lineRule="atLeast"/>
        <w:ind w:left="1260" w:hanging="1260"/>
        <w:jc w:val="both"/>
        <w:rPr>
          <w:rFonts w:ascii="Tahoma" w:hAnsi="Tahoma" w:cs="Tahoma"/>
          <w:sz w:val="22"/>
          <w:szCs w:val="22"/>
        </w:rPr>
      </w:pPr>
      <w:r w:rsidRPr="00EA666F">
        <w:rPr>
          <w:rFonts w:ascii="Tahoma" w:hAnsi="Tahoma" w:cs="Tahoma"/>
          <w:b/>
          <w:sz w:val="22"/>
          <w:szCs w:val="22"/>
        </w:rPr>
        <w:t>BAB X</w:t>
      </w:r>
      <w:r w:rsidRPr="00EA666F">
        <w:rPr>
          <w:rFonts w:ascii="Tahoma" w:hAnsi="Tahoma" w:cs="Tahoma"/>
          <w:b/>
          <w:sz w:val="22"/>
          <w:szCs w:val="22"/>
          <w:lang w:val="id-ID"/>
        </w:rPr>
        <w:t>VI</w:t>
      </w:r>
      <w:r w:rsidR="002C2B13" w:rsidRPr="00EA666F">
        <w:rPr>
          <w:rFonts w:ascii="Tahoma" w:hAnsi="Tahoma" w:cs="Tahoma"/>
          <w:b/>
          <w:sz w:val="22"/>
          <w:szCs w:val="22"/>
          <w:lang w:val="id-ID"/>
        </w:rPr>
        <w:t>I</w:t>
      </w:r>
      <w:r w:rsidRPr="00EA666F">
        <w:rPr>
          <w:rFonts w:ascii="Tahoma" w:hAnsi="Tahoma" w:cs="Tahoma"/>
          <w:b/>
          <w:sz w:val="22"/>
          <w:szCs w:val="22"/>
        </w:rPr>
        <w:t>.</w:t>
      </w:r>
      <w:r w:rsidRPr="00EA666F">
        <w:rPr>
          <w:rFonts w:ascii="Tahoma" w:hAnsi="Tahoma" w:cs="Tahoma"/>
          <w:b/>
          <w:sz w:val="22"/>
          <w:szCs w:val="22"/>
        </w:rPr>
        <w:tab/>
        <w:t>TATA CARA</w:t>
      </w:r>
      <w:r w:rsidRPr="00EA666F">
        <w:rPr>
          <w:rFonts w:ascii="Tahoma" w:hAnsi="Tahoma" w:cs="Tahoma"/>
          <w:b/>
          <w:sz w:val="22"/>
          <w:szCs w:val="22"/>
          <w:lang w:val="id-ID"/>
        </w:rPr>
        <w:t xml:space="preserve"> EVALUASI</w:t>
      </w:r>
      <w:r w:rsidRPr="00EA666F">
        <w:rPr>
          <w:rFonts w:ascii="Tahoma" w:hAnsi="Tahoma" w:cs="Tahoma"/>
          <w:b/>
          <w:sz w:val="22"/>
          <w:szCs w:val="22"/>
        </w:rPr>
        <w:t xml:space="preserve"> </w:t>
      </w:r>
      <w:r w:rsidR="008B34E6">
        <w:rPr>
          <w:rFonts w:ascii="Tahoma" w:hAnsi="Tahoma" w:cs="Tahoma"/>
          <w:b/>
          <w:sz w:val="22"/>
          <w:szCs w:val="22"/>
        </w:rPr>
        <w:t>PELELANGAN</w:t>
      </w:r>
      <w:r w:rsidRPr="00EA666F">
        <w:rPr>
          <w:rFonts w:ascii="Tahoma" w:hAnsi="Tahoma" w:cs="Tahoma"/>
          <w:b/>
          <w:sz w:val="22"/>
          <w:szCs w:val="22"/>
        </w:rPr>
        <w:t>.</w:t>
      </w:r>
    </w:p>
    <w:p w:rsidR="007C083D" w:rsidRPr="00EA666F" w:rsidRDefault="007C083D" w:rsidP="007C083D">
      <w:pPr>
        <w:spacing w:line="280" w:lineRule="atLeast"/>
        <w:ind w:left="990" w:hanging="990"/>
        <w:jc w:val="both"/>
        <w:rPr>
          <w:rFonts w:ascii="Tahoma" w:hAnsi="Tahoma" w:cs="Tahoma"/>
          <w:strike/>
          <w:color w:val="FF0000"/>
          <w:sz w:val="22"/>
          <w:szCs w:val="22"/>
        </w:rPr>
      </w:pPr>
    </w:p>
    <w:p w:rsidR="007C083D" w:rsidRPr="00EA666F" w:rsidRDefault="007C083D" w:rsidP="007C083D">
      <w:pPr>
        <w:spacing w:line="280" w:lineRule="atLeast"/>
        <w:ind w:left="1656"/>
        <w:jc w:val="both"/>
        <w:rPr>
          <w:rFonts w:ascii="Tahoma" w:hAnsi="Tahoma" w:cs="Tahoma"/>
          <w:sz w:val="22"/>
          <w:szCs w:val="22"/>
        </w:rPr>
      </w:pPr>
      <w:r w:rsidRPr="00EA666F">
        <w:rPr>
          <w:rFonts w:ascii="Tahoma" w:hAnsi="Tahoma" w:cs="Tahoma"/>
          <w:sz w:val="22"/>
          <w:szCs w:val="22"/>
        </w:rPr>
        <w:t xml:space="preserve">Syarat-syarat yang tidak dipenuhi Peserta dan mengakibatkan penawaran </w:t>
      </w:r>
      <w:r w:rsidR="008B34E6">
        <w:rPr>
          <w:rFonts w:ascii="Tahoma" w:hAnsi="Tahoma" w:cs="Tahoma"/>
          <w:b/>
          <w:sz w:val="22"/>
          <w:szCs w:val="22"/>
        </w:rPr>
        <w:t>Pelelangan</w:t>
      </w:r>
      <w:r w:rsidRPr="00EA666F">
        <w:rPr>
          <w:rFonts w:ascii="Tahoma" w:hAnsi="Tahoma" w:cs="Tahoma"/>
          <w:b/>
          <w:sz w:val="22"/>
          <w:szCs w:val="22"/>
        </w:rPr>
        <w:t xml:space="preserve"> dinyatakan gagal/tidak sah</w:t>
      </w:r>
      <w:r w:rsidRPr="00EA666F">
        <w:rPr>
          <w:rFonts w:ascii="Tahoma" w:hAnsi="Tahoma" w:cs="Tahoma"/>
          <w:sz w:val="22"/>
          <w:szCs w:val="22"/>
        </w:rPr>
        <w:t>, apabila pada saat dilakukan pembukaan penawaran terdapat salah satu dari hal-hal sebagai berikut :</w:t>
      </w:r>
    </w:p>
    <w:p w:rsidR="007C083D" w:rsidRPr="00EA666F" w:rsidRDefault="007C083D" w:rsidP="007C083D">
      <w:pPr>
        <w:spacing w:line="280" w:lineRule="atLeast"/>
        <w:ind w:left="1224"/>
        <w:jc w:val="both"/>
        <w:rPr>
          <w:rFonts w:ascii="Tahoma" w:hAnsi="Tahoma" w:cs="Tahoma"/>
          <w:sz w:val="22"/>
          <w:szCs w:val="22"/>
        </w:rPr>
      </w:pPr>
    </w:p>
    <w:p w:rsidR="007C083D" w:rsidRPr="00EA666F"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EA666F">
        <w:rPr>
          <w:rFonts w:ascii="Tahoma" w:hAnsi="Tahoma" w:cs="Tahoma"/>
          <w:sz w:val="22"/>
          <w:szCs w:val="22"/>
        </w:rPr>
        <w:t xml:space="preserve">Terlambat memasukkan Surat Penawaran dari waktu yang sudah </w:t>
      </w:r>
      <w:r w:rsidRPr="00EA666F">
        <w:rPr>
          <w:rFonts w:ascii="Tahoma" w:hAnsi="Tahoma" w:cs="Tahoma"/>
          <w:sz w:val="22"/>
          <w:szCs w:val="22"/>
        </w:rPr>
        <w:tab/>
        <w:t xml:space="preserve">   ditentukan.</w:t>
      </w:r>
    </w:p>
    <w:p w:rsidR="007C083D" w:rsidRPr="00EA666F" w:rsidRDefault="007C083D" w:rsidP="007C083D">
      <w:pPr>
        <w:spacing w:line="280" w:lineRule="atLeast"/>
        <w:ind w:left="2160" w:hanging="2160"/>
        <w:jc w:val="both"/>
        <w:rPr>
          <w:rFonts w:ascii="Tahoma" w:hAnsi="Tahoma" w:cs="Tahoma"/>
          <w:strike/>
          <w:color w:val="FF0000"/>
          <w:sz w:val="22"/>
          <w:szCs w:val="22"/>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Tahap Evaluasi</w:t>
      </w:r>
    </w:p>
    <w:p w:rsidR="00A867BF" w:rsidRPr="00EA666F" w:rsidRDefault="00A867BF" w:rsidP="00A867BF">
      <w:pPr>
        <w:spacing w:before="120"/>
        <w:ind w:left="2268"/>
        <w:jc w:val="both"/>
        <w:rPr>
          <w:rFonts w:ascii="Tahoma" w:hAnsi="Tahoma" w:cs="Tahoma"/>
          <w:sz w:val="22"/>
          <w:szCs w:val="22"/>
          <w:lang w:val="id-ID"/>
        </w:rPr>
      </w:pPr>
      <w:r w:rsidRPr="00EA666F">
        <w:rPr>
          <w:rFonts w:ascii="Tahoma" w:hAnsi="Tahoma" w:cs="Tahoma"/>
          <w:sz w:val="22"/>
          <w:szCs w:val="22"/>
          <w:lang w:val="id-ID"/>
        </w:rPr>
        <w:t>Evaluasi penawaran dilakukan dalam 3 (Tiga) tahap ialah :</w:t>
      </w: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I,Evaluasi Administrasi</w:t>
      </w:r>
    </w:p>
    <w:p w:rsidR="00A867BF" w:rsidRPr="00EA666F" w:rsidRDefault="00A867BF" w:rsidP="00A867BF">
      <w:pPr>
        <w:tabs>
          <w:tab w:val="num" w:pos="1800"/>
          <w:tab w:val="left" w:pos="2977"/>
          <w:tab w:val="left" w:pos="3960"/>
        </w:tabs>
        <w:ind w:left="2835"/>
        <w:jc w:val="both"/>
        <w:rPr>
          <w:rFonts w:ascii="Tahoma" w:hAnsi="Tahoma" w:cs="Tahoma"/>
          <w:sz w:val="22"/>
          <w:szCs w:val="22"/>
          <w:lang w:val="id-ID"/>
        </w:rPr>
      </w:pPr>
      <w:r w:rsidRPr="00EA666F">
        <w:rPr>
          <w:rFonts w:ascii="Tahoma" w:hAnsi="Tahoma" w:cs="Tahoma"/>
          <w:sz w:val="22"/>
          <w:szCs w:val="22"/>
          <w:lang w:val="id-ID"/>
        </w:rPr>
        <w:lastRenderedPageBreak/>
        <w:t>Kebenaran / keabsahan, kelengkapan  surat penawaran dan Dokumen Administrasi Perusahaan sesuai lampiran Surat Penawaran Bab II point 7 diatas meliputi :</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Pakta Integritas</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EA666F">
        <w:rPr>
          <w:rFonts w:ascii="Tahoma" w:hAnsi="Tahoma" w:cs="Tahoma"/>
          <w:sz w:val="22"/>
          <w:szCs w:val="22"/>
          <w:lang w:val="da-DK"/>
        </w:rPr>
        <w:t>Surat  pernyataan minat untuk mengikuti pengadaan</w:t>
      </w:r>
    </w:p>
    <w:p w:rsidR="00A867BF" w:rsidRPr="00EA666F"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EA666F">
        <w:rPr>
          <w:rFonts w:ascii="Tahoma" w:hAnsi="Tahoma" w:cs="Tahoma"/>
          <w:sz w:val="22"/>
          <w:szCs w:val="22"/>
          <w:lang w:val="da-DK"/>
        </w:rPr>
        <w:t xml:space="preserve">Formulir Isian Dokumen Penilaian Kualifikasi Perusahaan </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hukum</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 xml:space="preserve">Akta Pendirian Perusahaan </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Akta perubahan terakhir jika ada.</w:t>
      </w:r>
    </w:p>
    <w:p w:rsidR="00A867BF" w:rsidRPr="00EA666F"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EA666F">
        <w:rPr>
          <w:rFonts w:ascii="Tahoma" w:hAnsi="Tahoma" w:cs="Tahoma"/>
          <w:sz w:val="22"/>
          <w:szCs w:val="22"/>
          <w:lang w:val="fi-FI"/>
        </w:rPr>
        <w:t>Surat Keterangan Domisili Perusahaan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perijinan.</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Tanda Daftar Parusahaan(TDP)</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EA666F">
        <w:rPr>
          <w:rFonts w:ascii="Tahoma" w:hAnsi="Tahoma" w:cs="Tahoma"/>
          <w:sz w:val="22"/>
          <w:szCs w:val="22"/>
        </w:rPr>
        <w:t>Sertifikat Badan Usaha (SBU)</w:t>
      </w:r>
    </w:p>
    <w:p w:rsidR="00A867BF" w:rsidRPr="00EA666F"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EA666F">
        <w:rPr>
          <w:rFonts w:ascii="Tahoma" w:hAnsi="Tahoma" w:cs="Tahoma"/>
          <w:sz w:val="22"/>
          <w:szCs w:val="22"/>
          <w:lang w:val="fi-FI"/>
        </w:rPr>
        <w:t>Izin Usaha Jasa konstruksi Nasional (SIUJKN)</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EA666F">
        <w:rPr>
          <w:rFonts w:ascii="Tahoma" w:hAnsi="Tahoma" w:cs="Tahoma"/>
          <w:sz w:val="22"/>
          <w:szCs w:val="22"/>
        </w:rPr>
        <w:t>Aspek perpajakan</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NPWP (Nomor Pokok Wajib Pajak)</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Surat ketetapan pengukuhan pengusaha kena pajak (SKPPKP)</w:t>
      </w:r>
    </w:p>
    <w:p w:rsidR="00A867BF" w:rsidRPr="00EA666F"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EA666F">
        <w:rPr>
          <w:rFonts w:ascii="Tahoma" w:hAnsi="Tahoma" w:cs="Tahoma"/>
          <w:sz w:val="22"/>
          <w:szCs w:val="22"/>
          <w:lang w:val="fi-FI"/>
        </w:rPr>
        <w:t>Bukti Pelunasan Pajak tahun terakhir (SPT/Pph)</w:t>
      </w:r>
    </w:p>
    <w:p w:rsidR="00A867BF" w:rsidRPr="00EA666F"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EA666F">
        <w:rPr>
          <w:rFonts w:ascii="Tahoma" w:hAnsi="Tahoma" w:cs="Tahoma"/>
          <w:sz w:val="22"/>
          <w:szCs w:val="22"/>
          <w:lang w:val="sv-SE"/>
        </w:rPr>
        <w:t>Laporan Bulanan PPh pasal 25 /PPN tiga bulan terakhir</w:t>
      </w:r>
    </w:p>
    <w:p w:rsidR="00A867BF" w:rsidRPr="00EA666F"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EA666F">
        <w:rPr>
          <w:rFonts w:ascii="Tahoma" w:hAnsi="Tahoma" w:cs="Tahoma"/>
          <w:sz w:val="22"/>
          <w:szCs w:val="22"/>
          <w:lang w:val="id-ID"/>
        </w:rPr>
        <w:t>Dst....</w:t>
      </w:r>
    </w:p>
    <w:p w:rsidR="00A867BF" w:rsidRPr="00EA666F"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 xml:space="preserve"> Tahap II, Evaluasi Teknis</w:t>
      </w:r>
    </w:p>
    <w:p w:rsidR="00A867BF" w:rsidRPr="00EA666F" w:rsidRDefault="00A867BF" w:rsidP="00A867BF">
      <w:pPr>
        <w:tabs>
          <w:tab w:val="num" w:pos="1800"/>
          <w:tab w:val="left" w:pos="3119"/>
          <w:tab w:val="left" w:pos="3960"/>
        </w:tabs>
        <w:ind w:left="2977"/>
        <w:jc w:val="both"/>
        <w:rPr>
          <w:rFonts w:ascii="Tahoma" w:hAnsi="Tahoma" w:cs="Tahoma"/>
          <w:sz w:val="22"/>
          <w:szCs w:val="22"/>
          <w:lang w:val="id-ID"/>
        </w:rPr>
      </w:pPr>
      <w:r w:rsidRPr="00EA666F">
        <w:rPr>
          <w:rFonts w:ascii="Tahoma" w:hAnsi="Tahoma" w:cs="Tahoma"/>
          <w:sz w:val="22"/>
          <w:szCs w:val="22"/>
          <w:lang w:val="fi-FI"/>
        </w:rPr>
        <w:t>Standard teknis yang dicapai dan dapat dipertanggung jawabkan</w:t>
      </w:r>
      <w:r w:rsidRPr="00EA666F">
        <w:rPr>
          <w:rFonts w:ascii="Tahoma" w:hAnsi="Tahoma" w:cs="Tahoma"/>
          <w:sz w:val="22"/>
          <w:szCs w:val="22"/>
          <w:lang w:val="id-ID"/>
        </w:rPr>
        <w:t xml:space="preserve"> sesuai lampiran Surat Penawaran Bab II point 7 diatas meliputi</w:t>
      </w:r>
    </w:p>
    <w:p w:rsidR="00A867BF" w:rsidRPr="00EA666F"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Metode pelaksanaan pekerjaan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Jadwal pelaksanaan (time schedule)</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EA666F">
        <w:rPr>
          <w:rFonts w:ascii="Tahoma" w:hAnsi="Tahoma" w:cs="Tahoma"/>
          <w:sz w:val="22"/>
          <w:szCs w:val="22"/>
          <w:lang w:val="sv-SE"/>
        </w:rPr>
        <w:t>Daftar tenaga kerja sesuai dengan bidangnya</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EA666F">
        <w:rPr>
          <w:rFonts w:ascii="Tahoma" w:hAnsi="Tahoma" w:cs="Tahoma"/>
          <w:sz w:val="22"/>
          <w:szCs w:val="22"/>
        </w:rPr>
        <w:t>Daftar peralatan kerja yang diperlukan</w:t>
      </w:r>
    </w:p>
    <w:p w:rsidR="00A867BF" w:rsidRPr="00EA666F"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EA666F">
        <w:rPr>
          <w:rFonts w:ascii="Tahoma" w:hAnsi="Tahoma" w:cs="Tahoma"/>
          <w:sz w:val="22"/>
          <w:szCs w:val="22"/>
          <w:lang w:val="fi-FI"/>
        </w:rPr>
        <w:t>Data Pengalaman Perusahaan sesuai bidang pekerjaan yang sejenis</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Spesifikasi Teknis Pekerjaan Yang ditawarkan</w:t>
      </w:r>
    </w:p>
    <w:p w:rsidR="00A867BF" w:rsidRPr="00EA666F"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EA666F">
        <w:rPr>
          <w:rFonts w:ascii="Tahoma" w:hAnsi="Tahoma" w:cs="Tahoma"/>
          <w:sz w:val="22"/>
          <w:szCs w:val="22"/>
        </w:rPr>
        <w:t>Struktur Organisasi untuk pekerjaan ini</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sv-SE"/>
        </w:rPr>
        <w:t>Daftar Tenaga Ahli dilengkapi dengan SKA</w:t>
      </w:r>
    </w:p>
    <w:p w:rsidR="00A867BF" w:rsidRPr="00EA666F"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EA666F">
        <w:rPr>
          <w:rFonts w:ascii="Tahoma" w:hAnsi="Tahoma" w:cs="Tahoma"/>
          <w:sz w:val="22"/>
          <w:szCs w:val="22"/>
          <w:lang w:val="id-ID"/>
        </w:rPr>
        <w:t>Dst.......</w:t>
      </w:r>
    </w:p>
    <w:p w:rsidR="00A867BF" w:rsidRPr="00EA666F" w:rsidRDefault="00A867BF" w:rsidP="00A867BF">
      <w:pPr>
        <w:tabs>
          <w:tab w:val="num" w:pos="3119"/>
        </w:tabs>
        <w:ind w:left="2835" w:right="-720"/>
        <w:jc w:val="both"/>
        <w:rPr>
          <w:rFonts w:ascii="Tahoma" w:hAnsi="Tahoma" w:cs="Tahoma"/>
          <w:sz w:val="22"/>
          <w:szCs w:val="22"/>
          <w:lang w:val="id-ID"/>
        </w:rPr>
      </w:pPr>
    </w:p>
    <w:p w:rsidR="00A867BF" w:rsidRPr="00EA666F"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EA666F">
        <w:rPr>
          <w:rFonts w:ascii="Tahoma" w:hAnsi="Tahoma" w:cs="Tahoma"/>
          <w:sz w:val="22"/>
          <w:szCs w:val="22"/>
          <w:lang w:val="id-ID"/>
        </w:rPr>
        <w:t>Tahap III, Evaluasi Harga</w:t>
      </w:r>
    </w:p>
    <w:p w:rsidR="00C9648F" w:rsidRPr="00EA666F"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EA666F">
        <w:rPr>
          <w:rFonts w:ascii="Tahoma" w:hAnsi="Tahoma" w:cs="Tahoma"/>
          <w:sz w:val="22"/>
          <w:szCs w:val="22"/>
          <w:lang w:val="sv-SE"/>
        </w:rPr>
        <w:t>Tahap IV</w:t>
      </w:r>
      <w:r w:rsidRPr="00EA666F">
        <w:rPr>
          <w:rFonts w:ascii="Tahoma" w:hAnsi="Tahoma" w:cs="Tahoma"/>
          <w:sz w:val="22"/>
          <w:szCs w:val="22"/>
          <w:lang w:val="id-ID"/>
        </w:rPr>
        <w:t xml:space="preserve"> </w:t>
      </w:r>
      <w:r w:rsidRPr="00EA666F">
        <w:rPr>
          <w:rFonts w:ascii="Tahoma" w:hAnsi="Tahoma" w:cs="Tahoma"/>
          <w:sz w:val="22"/>
          <w:szCs w:val="22"/>
          <w:lang w:val="sv-SE"/>
        </w:rPr>
        <w:t>: Penetapan Calon Pemenang</w:t>
      </w:r>
    </w:p>
    <w:p w:rsidR="00C9648F" w:rsidRPr="00EA666F" w:rsidRDefault="00C9648F" w:rsidP="00C9648F">
      <w:pPr>
        <w:tabs>
          <w:tab w:val="left" w:pos="720"/>
          <w:tab w:val="left" w:pos="3510"/>
          <w:tab w:val="left" w:pos="3600"/>
        </w:tabs>
        <w:ind w:left="3969"/>
        <w:jc w:val="both"/>
        <w:rPr>
          <w:rFonts w:ascii="Tahoma" w:hAnsi="Tahoma" w:cs="Tahoma"/>
          <w:sz w:val="22"/>
          <w:szCs w:val="22"/>
          <w:lang w:val="sv-SE"/>
        </w:rPr>
      </w:pPr>
      <w:r w:rsidRPr="00EA666F">
        <w:rPr>
          <w:rFonts w:ascii="Tahoma" w:hAnsi="Tahoma" w:cs="Tahoma"/>
          <w:sz w:val="22"/>
          <w:szCs w:val="22"/>
          <w:lang w:val="sv-SE"/>
        </w:rPr>
        <w:t xml:space="preserve">3 (tiga) calon pemenang lelang ditetapkan </w:t>
      </w:r>
      <w:r w:rsidRPr="00EA666F">
        <w:rPr>
          <w:rFonts w:ascii="Tahoma" w:hAnsi="Tahoma" w:cs="Tahoma"/>
          <w:sz w:val="22"/>
          <w:szCs w:val="22"/>
          <w:lang w:val="id-ID"/>
        </w:rPr>
        <w:t xml:space="preserve">    </w:t>
      </w:r>
      <w:r w:rsidRPr="00EA666F">
        <w:rPr>
          <w:rFonts w:ascii="Tahoma" w:hAnsi="Tahoma" w:cs="Tahoma"/>
          <w:sz w:val="22"/>
          <w:szCs w:val="22"/>
          <w:lang w:val="sv-SE"/>
        </w:rPr>
        <w:t>berdasarkan urutan nilai penawaran harga</w:t>
      </w:r>
      <w:r w:rsidRPr="00EA666F">
        <w:rPr>
          <w:rFonts w:ascii="Tahoma" w:hAnsi="Tahoma" w:cs="Tahoma"/>
          <w:sz w:val="22"/>
          <w:szCs w:val="22"/>
          <w:lang w:val="id-ID"/>
        </w:rPr>
        <w:t xml:space="preserve"> dan tidak ada masa sanggah untuk metode pemilihab langsung di bawah 500 juta</w:t>
      </w:r>
      <w:r w:rsidRPr="00EA666F">
        <w:rPr>
          <w:rFonts w:ascii="Tahoma" w:hAnsi="Tahoma" w:cs="Tahoma"/>
          <w:sz w:val="22"/>
          <w:szCs w:val="22"/>
          <w:lang w:val="sv-SE"/>
        </w:rPr>
        <w:t>.</w:t>
      </w:r>
    </w:p>
    <w:p w:rsidR="00A867BF" w:rsidRPr="00EA666F"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EA666F"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EA666F">
        <w:rPr>
          <w:rFonts w:ascii="Tahoma" w:hAnsi="Tahoma" w:cs="Tahoma"/>
          <w:b/>
          <w:sz w:val="22"/>
          <w:szCs w:val="22"/>
          <w:lang w:val="id-ID"/>
        </w:rPr>
        <w:t>Metode Evaluasi</w:t>
      </w:r>
    </w:p>
    <w:p w:rsidR="00A867BF" w:rsidRPr="00EA666F" w:rsidRDefault="00A867BF" w:rsidP="00A867BF">
      <w:pPr>
        <w:pStyle w:val="BodyText"/>
        <w:ind w:left="2268"/>
        <w:rPr>
          <w:rFonts w:ascii="Tahoma" w:hAnsi="Tahoma" w:cs="Tahoma"/>
          <w:sz w:val="22"/>
          <w:szCs w:val="22"/>
          <w:lang w:val="id-ID"/>
        </w:rPr>
      </w:pPr>
      <w:r w:rsidRPr="00EA666F">
        <w:rPr>
          <w:rFonts w:ascii="Tahoma" w:hAnsi="Tahoma" w:cs="Tahoma"/>
          <w:sz w:val="22"/>
          <w:szCs w:val="22"/>
          <w:lang w:val="id-ID"/>
        </w:rPr>
        <w:t xml:space="preserve">Evaluasi dilaksanakan sesuai ketentuan  dalam  Keputusan  Direksi PT PLN  (Persero) No. 305.K/DIR/2010 tanggal 03 Juni 2010, adalah meng-gunakan </w:t>
      </w:r>
      <w:r w:rsidRPr="00EA666F">
        <w:rPr>
          <w:rFonts w:ascii="Tahoma" w:hAnsi="Tahoma" w:cs="Tahoma"/>
          <w:b/>
          <w:sz w:val="22"/>
          <w:szCs w:val="22"/>
          <w:highlight w:val="yellow"/>
          <w:lang w:val="id-ID"/>
        </w:rPr>
        <w:t>#sistem evaluasi#</w:t>
      </w:r>
      <w:r w:rsidRPr="00EA666F">
        <w:rPr>
          <w:rFonts w:ascii="Tahoma" w:hAnsi="Tahoma" w:cs="Tahoma"/>
          <w:sz w:val="22"/>
          <w:szCs w:val="22"/>
          <w:lang w:val="id-ID"/>
        </w:rPr>
        <w:t>, yaitu dengan cara sebagai berikut :</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lastRenderedPageBreak/>
        <w:t>Tahap I,</w:t>
      </w:r>
      <w:r w:rsidRPr="00EA666F">
        <w:rPr>
          <w:rFonts w:ascii="Tahoma" w:hAnsi="Tahoma" w:cs="Tahoma"/>
          <w:b/>
          <w:sz w:val="22"/>
          <w:szCs w:val="22"/>
          <w:lang w:val="id-ID"/>
        </w:rPr>
        <w:tab/>
        <w:t>Evaluasi Administrasi</w:t>
      </w:r>
    </w:p>
    <w:p w:rsidR="00A867BF" w:rsidRPr="00EA666F" w:rsidRDefault="00A867BF" w:rsidP="00A867BF">
      <w:pPr>
        <w:pStyle w:val="BodyText"/>
        <w:ind w:left="2552"/>
        <w:rPr>
          <w:rFonts w:ascii="Tahoma" w:hAnsi="Tahoma" w:cs="Tahoma"/>
          <w:sz w:val="22"/>
          <w:szCs w:val="22"/>
        </w:rPr>
      </w:pPr>
      <w:r w:rsidRPr="00EA666F">
        <w:rPr>
          <w:rFonts w:ascii="Tahoma" w:hAnsi="Tahoma" w:cs="Tahoma"/>
          <w:sz w:val="22"/>
          <w:szCs w:val="22"/>
          <w:lang w:val="id-ID"/>
        </w:rPr>
        <w:t>Dilakukan terhadap Dokumen Penawaran yang masuk yang dievaluasi terhadap pemenuhan dan kelengkapan serta kabsahan syarat administrasi</w:t>
      </w:r>
      <w:r w:rsidRPr="00EA666F">
        <w:rPr>
          <w:rFonts w:ascii="Tahoma" w:hAnsi="Tahoma" w:cs="Tahoma"/>
          <w:sz w:val="22"/>
          <w:szCs w:val="22"/>
        </w:rPr>
        <w:t xml:space="preserve"> </w:t>
      </w:r>
      <w:r w:rsidRPr="00EA666F" w:rsidDel="00980934">
        <w:rPr>
          <w:rFonts w:ascii="Tahoma" w:hAnsi="Tahoma" w:cs="Tahoma"/>
          <w:sz w:val="22"/>
          <w:szCs w:val="22"/>
          <w:lang w:val="id-ID"/>
        </w:rPr>
        <w:t>Dokumen Penawaran</w:t>
      </w:r>
      <w:r w:rsidRPr="00EA666F">
        <w:rPr>
          <w:rFonts w:ascii="Tahoma" w:hAnsi="Tahoma" w:cs="Tahoma"/>
          <w:sz w:val="22"/>
          <w:szCs w:val="22"/>
          <w:lang w:val="id-ID"/>
        </w:rPr>
        <w:t>, Evaluasi ini menghasilkan dua kesimpulan yaitu memenuhi syarat administrasi (LULUS)</w:t>
      </w:r>
      <w:r w:rsidRPr="00EA666F">
        <w:rPr>
          <w:rFonts w:ascii="Tahoma" w:hAnsi="Tahoma" w:cs="Tahoma"/>
          <w:sz w:val="22"/>
          <w:szCs w:val="22"/>
        </w:rPr>
        <w:t>,</w:t>
      </w:r>
      <w:r w:rsidRPr="00EA666F">
        <w:rPr>
          <w:rFonts w:ascii="Tahoma" w:hAnsi="Tahoma" w:cs="Tahoma"/>
          <w:sz w:val="22"/>
          <w:szCs w:val="22"/>
          <w:lang w:val="id-ID"/>
        </w:rPr>
        <w:t xml:space="preserve"> tidak memenuhi syarat administrasi (GUGUR).</w:t>
      </w:r>
    </w:p>
    <w:p w:rsidR="00A867BF" w:rsidRPr="00EA666F"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 xml:space="preserve">Tahap II, </w:t>
      </w:r>
      <w:r w:rsidRPr="00EA666F">
        <w:rPr>
          <w:rFonts w:ascii="Tahoma" w:hAnsi="Tahoma" w:cs="Tahoma"/>
          <w:b/>
          <w:sz w:val="22"/>
          <w:szCs w:val="22"/>
          <w:lang w:val="id-ID"/>
        </w:rPr>
        <w:tab/>
        <w:t>Evaluasi Teknis</w:t>
      </w:r>
    </w:p>
    <w:p w:rsidR="00A867BF" w:rsidRPr="00EA666F" w:rsidRDefault="00A867BF" w:rsidP="00A867BF">
      <w:pPr>
        <w:tabs>
          <w:tab w:val="left" w:pos="2694"/>
          <w:tab w:val="left" w:pos="3960"/>
        </w:tabs>
        <w:ind w:left="2552"/>
        <w:jc w:val="both"/>
        <w:rPr>
          <w:rFonts w:ascii="Tahoma" w:hAnsi="Tahoma" w:cs="Tahoma"/>
          <w:sz w:val="22"/>
          <w:szCs w:val="22"/>
          <w:lang w:val="id-ID"/>
        </w:rPr>
      </w:pPr>
      <w:r w:rsidRPr="00EA666F">
        <w:rPr>
          <w:rFonts w:ascii="Tahoma" w:hAnsi="Tahoma" w:cs="Tahoma"/>
          <w:sz w:val="22"/>
          <w:szCs w:val="22"/>
        </w:rPr>
        <w:t>Penetapan</w:t>
      </w:r>
      <w:r w:rsidRPr="00EA666F">
        <w:rPr>
          <w:rFonts w:ascii="Tahoma" w:hAnsi="Tahoma" w:cs="Tahoma"/>
          <w:sz w:val="22"/>
          <w:szCs w:val="22"/>
          <w:lang w:val="id-ID"/>
        </w:rPr>
        <w:t xml:space="preserve"> </w:t>
      </w:r>
      <w:r w:rsidRPr="00EA666F">
        <w:rPr>
          <w:rFonts w:ascii="Tahoma" w:hAnsi="Tahoma" w:cs="Tahoma"/>
          <w:sz w:val="22"/>
          <w:szCs w:val="22"/>
        </w:rPr>
        <w:t>Skoring</w:t>
      </w:r>
      <w:r w:rsidRPr="00EA666F">
        <w:rPr>
          <w:rFonts w:ascii="Tahoma" w:hAnsi="Tahoma" w:cs="Tahoma"/>
          <w:sz w:val="22"/>
          <w:szCs w:val="22"/>
          <w:lang w:val="id-ID"/>
        </w:rPr>
        <w:t xml:space="preserve"> </w:t>
      </w:r>
      <w:r w:rsidRPr="00EA666F">
        <w:rPr>
          <w:rFonts w:ascii="Tahoma" w:hAnsi="Tahoma" w:cs="Tahoma"/>
          <w:sz w:val="22"/>
          <w:szCs w:val="22"/>
        </w:rPr>
        <w:t>dan</w:t>
      </w:r>
      <w:r w:rsidRPr="00EA666F">
        <w:rPr>
          <w:rFonts w:ascii="Tahoma" w:hAnsi="Tahoma" w:cs="Tahoma"/>
          <w:sz w:val="22"/>
          <w:szCs w:val="22"/>
          <w:lang w:val="id-ID"/>
        </w:rPr>
        <w:t xml:space="preserve"> </w:t>
      </w:r>
      <w:r w:rsidRPr="00EA666F">
        <w:rPr>
          <w:rFonts w:ascii="Tahoma" w:hAnsi="Tahoma" w:cs="Tahoma"/>
          <w:sz w:val="22"/>
          <w:szCs w:val="22"/>
        </w:rPr>
        <w:t>Pembobotan yang dilakukan</w:t>
      </w:r>
      <w:r w:rsidRPr="00EA666F">
        <w:rPr>
          <w:rFonts w:ascii="Tahoma" w:hAnsi="Tahoma" w:cs="Tahoma"/>
          <w:sz w:val="22"/>
          <w:szCs w:val="22"/>
          <w:lang w:val="id-ID"/>
        </w:rPr>
        <w:t xml:space="preserve"> </w:t>
      </w:r>
      <w:r w:rsidRPr="00EA666F">
        <w:rPr>
          <w:rFonts w:ascii="Tahoma" w:hAnsi="Tahoma" w:cs="Tahoma"/>
          <w:sz w:val="22"/>
          <w:szCs w:val="22"/>
        </w:rPr>
        <w:t>terhadap</w:t>
      </w:r>
      <w:r w:rsidRPr="00EA666F">
        <w:rPr>
          <w:rFonts w:ascii="Tahoma" w:hAnsi="Tahoma" w:cs="Tahoma"/>
          <w:sz w:val="22"/>
          <w:szCs w:val="22"/>
          <w:lang w:val="id-ID"/>
        </w:rPr>
        <w:t xml:space="preserve"> </w:t>
      </w:r>
      <w:r w:rsidRPr="00EA666F">
        <w:rPr>
          <w:rFonts w:ascii="Tahoma" w:hAnsi="Tahoma" w:cs="Tahoma"/>
          <w:sz w:val="22"/>
          <w:szCs w:val="22"/>
        </w:rPr>
        <w:t>unsur-unsur</w:t>
      </w:r>
      <w:r w:rsidRPr="00EA666F">
        <w:rPr>
          <w:rFonts w:ascii="Tahoma" w:hAnsi="Tahoma" w:cs="Tahoma"/>
          <w:sz w:val="22"/>
          <w:szCs w:val="22"/>
          <w:lang w:val="id-ID"/>
        </w:rPr>
        <w:t xml:space="preserve"> </w:t>
      </w:r>
      <w:r w:rsidRPr="00EA666F">
        <w:rPr>
          <w:rFonts w:ascii="Tahoma" w:hAnsi="Tahoma" w:cs="Tahoma"/>
          <w:sz w:val="22"/>
          <w:szCs w:val="22"/>
        </w:rPr>
        <w:t>teknis, sehingga</w:t>
      </w:r>
      <w:r w:rsidRPr="00EA666F">
        <w:rPr>
          <w:rFonts w:ascii="Tahoma" w:hAnsi="Tahoma" w:cs="Tahoma"/>
          <w:sz w:val="22"/>
          <w:szCs w:val="22"/>
          <w:lang w:val="id-ID"/>
        </w:rPr>
        <w:t xml:space="preserve"> Standar teknis minimum tercapai dan dapat dipertanggung-jawabkan</w:t>
      </w:r>
    </w:p>
    <w:p w:rsidR="00A867BF" w:rsidRPr="00EA666F" w:rsidRDefault="00A867BF" w:rsidP="00A867BF">
      <w:pPr>
        <w:tabs>
          <w:tab w:val="left" w:pos="2552"/>
        </w:tabs>
        <w:spacing w:line="280" w:lineRule="atLeast"/>
        <w:ind w:left="2552"/>
        <w:jc w:val="both"/>
        <w:rPr>
          <w:rFonts w:ascii="Tahoma" w:hAnsi="Tahoma" w:cs="Tahoma"/>
          <w:sz w:val="22"/>
          <w:szCs w:val="22"/>
          <w:lang w:val="id-ID"/>
        </w:rPr>
      </w:pPr>
      <w:r w:rsidRPr="00EA666F">
        <w:rPr>
          <w:rFonts w:ascii="Tahoma" w:hAnsi="Tahoma" w:cs="Tahoma"/>
          <w:sz w:val="22"/>
          <w:szCs w:val="22"/>
          <w:lang w:val="sv-SE"/>
        </w:rPr>
        <w:t xml:space="preserve">Peserta </w:t>
      </w:r>
      <w:r w:rsidR="008B34E6">
        <w:rPr>
          <w:rFonts w:ascii="Tahoma" w:hAnsi="Tahoma" w:cs="Tahoma"/>
          <w:sz w:val="22"/>
          <w:szCs w:val="22"/>
          <w:lang w:val="id-ID"/>
        </w:rPr>
        <w:t>Pelelangan</w:t>
      </w:r>
      <w:r w:rsidRPr="00EA666F">
        <w:rPr>
          <w:rFonts w:ascii="Tahoma" w:hAnsi="Tahoma" w:cs="Tahoma"/>
          <w:sz w:val="22"/>
          <w:szCs w:val="22"/>
          <w:lang w:val="sv-SE"/>
        </w:rPr>
        <w:t xml:space="preserve"> yang LULUS dalam Evaluasi Administrasi dievaluasi lebih lanjut dokumen Penawaran Teknisnya</w:t>
      </w:r>
    </w:p>
    <w:p w:rsidR="00A867BF" w:rsidRPr="00EA666F"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EA666F">
        <w:rPr>
          <w:rFonts w:ascii="Tahoma" w:hAnsi="Tahoma" w:cs="Tahoma"/>
          <w:b/>
          <w:sz w:val="22"/>
          <w:szCs w:val="22"/>
          <w:lang w:val="id-ID"/>
        </w:rPr>
        <w:t>Tahap III, Evaluasi Harga</w:t>
      </w:r>
    </w:p>
    <w:p w:rsidR="00A867BF" w:rsidRPr="00EA666F" w:rsidRDefault="00A867BF" w:rsidP="00A867BF">
      <w:pPr>
        <w:tabs>
          <w:tab w:val="left" w:pos="720"/>
          <w:tab w:val="left" w:pos="2552"/>
          <w:tab w:val="left" w:pos="3600"/>
        </w:tabs>
        <w:ind w:left="2552"/>
        <w:jc w:val="both"/>
        <w:rPr>
          <w:rFonts w:ascii="Tahoma" w:hAnsi="Tahoma" w:cs="Tahoma"/>
          <w:sz w:val="22"/>
          <w:szCs w:val="22"/>
        </w:rPr>
      </w:pPr>
      <w:r w:rsidRPr="00EA666F">
        <w:rPr>
          <w:rFonts w:ascii="Tahoma" w:hAnsi="Tahoma" w:cs="Tahoma"/>
          <w:sz w:val="22"/>
          <w:szCs w:val="22"/>
          <w:lang w:val="id-ID"/>
        </w:rPr>
        <w:t xml:space="preserve">        </w:t>
      </w:r>
      <w:r w:rsidRPr="00EA666F">
        <w:rPr>
          <w:rFonts w:ascii="Tahoma" w:hAnsi="Tahoma" w:cs="Tahoma"/>
          <w:sz w:val="22"/>
          <w:szCs w:val="22"/>
        </w:rPr>
        <w:t>Dalam tahap Penilaian Harga yang dinilai adalah kebenaran dan kewajaran:</w:t>
      </w:r>
    </w:p>
    <w:p w:rsidR="00A867BF" w:rsidRPr="00EA666F"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EA666F">
        <w:rPr>
          <w:rFonts w:ascii="Tahoma" w:hAnsi="Tahoma" w:cs="Tahoma"/>
          <w:sz w:val="22"/>
          <w:szCs w:val="22"/>
        </w:rPr>
        <w:t xml:space="preserve">Rekapitulasi biaya dan Rincian biaya </w:t>
      </w:r>
    </w:p>
    <w:p w:rsidR="00A867BF" w:rsidRPr="00EA666F"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EA666F">
        <w:rPr>
          <w:rFonts w:ascii="Tahoma" w:hAnsi="Tahoma" w:cs="Tahoma"/>
          <w:sz w:val="22"/>
          <w:szCs w:val="22"/>
        </w:rPr>
        <w:t>Koreksi aritmatika terhadap daftar kuantitas dan harga setiap jenis pekerjaan.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EA666F">
        <w:rPr>
          <w:rFonts w:ascii="Tahoma" w:hAnsi="Tahoma" w:cs="Tahoma"/>
          <w:sz w:val="22"/>
          <w:szCs w:val="22"/>
        </w:rPr>
        <w:t>Dalam hal terdapat perbedaan/kekeliruan hasil perkalian atau penjumlahan maka harus dibetulkan.</w:t>
      </w:r>
    </w:p>
    <w:p w:rsidR="00A867BF" w:rsidRPr="00EA666F"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EA666F">
        <w:rPr>
          <w:rFonts w:ascii="Tahoma" w:hAnsi="Tahoma" w:cs="Tahoma"/>
          <w:sz w:val="22"/>
          <w:szCs w:val="22"/>
        </w:rPr>
        <w:t xml:space="preserve">Jika setelah dibetulkan mengakibatkan harga penawaran lebih besar dari HPS </w:t>
      </w:r>
      <w:r w:rsidRPr="00EA666F">
        <w:rPr>
          <w:rFonts w:ascii="Tahoma" w:hAnsi="Tahoma" w:cs="Tahoma"/>
          <w:sz w:val="22"/>
          <w:szCs w:val="22"/>
          <w:lang w:val="id-ID"/>
        </w:rPr>
        <w:t xml:space="preserve">dilanjutakan ke tahap Negosiasi untuk disesuaikan dengan HPS </w:t>
      </w:r>
      <w:r w:rsidRPr="00EA666F">
        <w:rPr>
          <w:rFonts w:ascii="Tahoma" w:hAnsi="Tahoma" w:cs="Tahoma"/>
          <w:sz w:val="22"/>
          <w:szCs w:val="22"/>
          <w:highlight w:val="cyan"/>
          <w:lang w:val="id-ID"/>
        </w:rPr>
        <w:t>#jenis panitia#</w:t>
      </w:r>
    </w:p>
    <w:p w:rsidR="00C9648F" w:rsidRPr="00EA666F" w:rsidRDefault="00C9648F" w:rsidP="00C9648F">
      <w:pPr>
        <w:tabs>
          <w:tab w:val="left" w:pos="720"/>
          <w:tab w:val="left" w:pos="2977"/>
        </w:tabs>
        <w:ind w:left="2977"/>
        <w:jc w:val="both"/>
        <w:rPr>
          <w:rFonts w:ascii="Tahoma" w:hAnsi="Tahoma" w:cs="Tahoma"/>
          <w:sz w:val="22"/>
          <w:szCs w:val="22"/>
          <w:lang w:val="id-ID"/>
        </w:rPr>
      </w:pPr>
    </w:p>
    <w:p w:rsidR="007C083D" w:rsidRPr="00EA666F" w:rsidRDefault="007C083D" w:rsidP="007C083D">
      <w:pPr>
        <w:tabs>
          <w:tab w:val="left" w:pos="720"/>
          <w:tab w:val="left" w:pos="2977"/>
        </w:tabs>
        <w:ind w:left="2977"/>
        <w:jc w:val="both"/>
        <w:rPr>
          <w:rFonts w:ascii="Tahoma" w:hAnsi="Tahoma" w:cs="Tahoma"/>
          <w:sz w:val="22"/>
          <w:szCs w:val="22"/>
          <w:lang w:val="id-ID"/>
        </w:rPr>
      </w:pPr>
    </w:p>
    <w:p w:rsidR="007C083D" w:rsidRPr="00EA666F" w:rsidRDefault="007C083D" w:rsidP="007C083D">
      <w:pPr>
        <w:pStyle w:val="Heading1"/>
        <w:jc w:val="left"/>
        <w:rPr>
          <w:rFonts w:ascii="Tahoma" w:hAnsi="Tahoma" w:cs="Tahoma"/>
          <w:sz w:val="22"/>
          <w:szCs w:val="22"/>
          <w:lang w:val="fi-FI"/>
        </w:rPr>
      </w:pPr>
      <w:r w:rsidRPr="00EA666F">
        <w:rPr>
          <w:rFonts w:ascii="Tahoma" w:hAnsi="Tahoma" w:cs="Tahoma"/>
          <w:sz w:val="22"/>
          <w:szCs w:val="22"/>
        </w:rPr>
        <w:t xml:space="preserve">BAB </w:t>
      </w:r>
      <w:r w:rsidRPr="00EA666F">
        <w:rPr>
          <w:rFonts w:ascii="Tahoma" w:hAnsi="Tahoma" w:cs="Tahoma"/>
          <w:sz w:val="22"/>
          <w:szCs w:val="22"/>
          <w:lang w:val="id-ID"/>
        </w:rPr>
        <w:t>XVII</w:t>
      </w:r>
      <w:r w:rsidR="002C2B13" w:rsidRPr="00EA666F">
        <w:rPr>
          <w:rFonts w:ascii="Tahoma" w:hAnsi="Tahoma" w:cs="Tahoma"/>
          <w:sz w:val="22"/>
          <w:szCs w:val="22"/>
          <w:lang w:val="id-ID"/>
        </w:rPr>
        <w:t>I</w:t>
      </w:r>
      <w:r w:rsidRPr="00EA666F">
        <w:rPr>
          <w:rFonts w:ascii="Tahoma" w:hAnsi="Tahoma" w:cs="Tahoma"/>
          <w:sz w:val="22"/>
          <w:szCs w:val="22"/>
          <w:lang w:val="fi-FI"/>
        </w:rPr>
        <w:t xml:space="preserve"> </w:t>
      </w:r>
      <w:r w:rsidRPr="00EA666F">
        <w:rPr>
          <w:rFonts w:ascii="Tahoma" w:hAnsi="Tahoma" w:cs="Tahoma"/>
          <w:sz w:val="22"/>
          <w:szCs w:val="22"/>
          <w:lang w:val="id-ID"/>
        </w:rPr>
        <w:t xml:space="preserve">.  </w:t>
      </w:r>
      <w:r w:rsidRPr="00EA666F">
        <w:rPr>
          <w:rFonts w:ascii="Tahoma" w:hAnsi="Tahoma" w:cs="Tahoma"/>
          <w:sz w:val="22"/>
          <w:szCs w:val="22"/>
          <w:lang w:val="fi-FI"/>
        </w:rPr>
        <w:t xml:space="preserve">KLARIFIKASI DAN NEGOSIASI </w:t>
      </w:r>
    </w:p>
    <w:p w:rsidR="007C083D" w:rsidRPr="00EA666F" w:rsidRDefault="007C083D" w:rsidP="007C083D">
      <w:pPr>
        <w:rPr>
          <w:rFonts w:ascii="Tahoma" w:hAnsi="Tahoma" w:cs="Tahoma"/>
          <w:sz w:val="22"/>
          <w:szCs w:val="22"/>
          <w:lang w:val="fi-FI"/>
        </w:rPr>
      </w:pPr>
    </w:p>
    <w:p w:rsidR="007C083D" w:rsidRPr="00EA666F" w:rsidRDefault="007C083D" w:rsidP="007C083D">
      <w:pPr>
        <w:tabs>
          <w:tab w:val="left" w:pos="720"/>
          <w:tab w:val="left" w:pos="2977"/>
        </w:tabs>
        <w:ind w:left="1134"/>
        <w:jc w:val="both"/>
        <w:rPr>
          <w:rFonts w:ascii="Tahoma" w:hAnsi="Tahoma" w:cs="Tahoma"/>
          <w:sz w:val="22"/>
          <w:szCs w:val="22"/>
        </w:rPr>
      </w:pPr>
      <w:r w:rsidRPr="00EA666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EA666F">
        <w:rPr>
          <w:rFonts w:ascii="Tahoma" w:hAnsi="Tahoma" w:cs="Tahoma"/>
          <w:sz w:val="22"/>
          <w:szCs w:val="22"/>
          <w:lang w:val="id-ID"/>
        </w:rPr>
        <w:t>s.</w:t>
      </w:r>
      <w:r w:rsidRPr="00EA666F">
        <w:rPr>
          <w:rFonts w:ascii="Tahoma" w:hAnsi="Tahoma" w:cs="Tahoma"/>
          <w:sz w:val="22"/>
          <w:szCs w:val="22"/>
        </w:rPr>
        <w:tab/>
      </w:r>
    </w:p>
    <w:p w:rsidR="007C083D" w:rsidRPr="00EA666F" w:rsidRDefault="007C083D" w:rsidP="007C083D">
      <w:pPr>
        <w:tabs>
          <w:tab w:val="left" w:pos="720"/>
          <w:tab w:val="left" w:pos="2977"/>
        </w:tabs>
        <w:jc w:val="both"/>
        <w:rPr>
          <w:rFonts w:ascii="Tahoma" w:hAnsi="Tahoma" w:cs="Tahoma"/>
          <w:sz w:val="22"/>
          <w:szCs w:val="22"/>
          <w:lang w:val="id-ID"/>
        </w:rPr>
      </w:pPr>
    </w:p>
    <w:p w:rsidR="0027069C" w:rsidRPr="00EA666F" w:rsidRDefault="0027069C" w:rsidP="0027069C">
      <w:pPr>
        <w:tabs>
          <w:tab w:val="num" w:pos="360"/>
        </w:tabs>
        <w:spacing w:before="80"/>
        <w:rPr>
          <w:rFonts w:ascii="Tahoma" w:hAnsi="Tahoma" w:cs="Tahoma"/>
          <w:b/>
          <w:sz w:val="22"/>
          <w:szCs w:val="22"/>
          <w:highlight w:val="green"/>
          <w:lang w:val="fi-FI"/>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IX.</w:t>
      </w:r>
      <w:r w:rsidRPr="00EA666F">
        <w:rPr>
          <w:rFonts w:ascii="Tahoma" w:hAnsi="Tahoma" w:cs="Tahoma"/>
          <w:b/>
          <w:sz w:val="22"/>
          <w:szCs w:val="22"/>
          <w:highlight w:val="green"/>
          <w:lang w:val="fi-FI"/>
        </w:rPr>
        <w:t xml:space="preserve"> SANGGAHAN</w:t>
      </w:r>
    </w:p>
    <w:p w:rsidR="0027069C" w:rsidRPr="00EA666F" w:rsidRDefault="0027069C" w:rsidP="0027069C">
      <w:pPr>
        <w:tabs>
          <w:tab w:val="num" w:pos="360"/>
        </w:tabs>
        <w:spacing w:before="80"/>
        <w:ind w:left="720" w:hanging="360"/>
        <w:jc w:val="center"/>
        <w:rPr>
          <w:rFonts w:ascii="Tahoma" w:hAnsi="Tahoma" w:cs="Tahoma"/>
          <w:sz w:val="22"/>
          <w:szCs w:val="22"/>
          <w:highlight w:val="green"/>
          <w:lang w:val="fi-FI"/>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Calon Penyedia Barang/Jasa yang berkeberatan atas penetapan pemenang, diberikan kesempatan untuk mengajukan surat  sanggahan secara tertulis dalam jangka waktu (5) hari Kerja   setelah Pengumuman  penetapan pemenang</w:t>
      </w:r>
      <w:r w:rsidRPr="00EA666F">
        <w:rPr>
          <w:rFonts w:ascii="Tahoma" w:hAnsi="Tahoma" w:cs="Tahoma"/>
          <w:sz w:val="22"/>
          <w:szCs w:val="22"/>
          <w:highlight w:val="green"/>
          <w:lang w:val="sv-SE"/>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Sanggahan disampaikan kepada Pengguna Barang/Jasa dalam hal ini </w:t>
      </w:r>
      <w:r w:rsidRPr="00EA666F">
        <w:rPr>
          <w:rFonts w:ascii="Tahoma" w:hAnsi="Tahoma" w:cs="Tahoma"/>
          <w:spacing w:val="2"/>
          <w:sz w:val="22"/>
          <w:szCs w:val="22"/>
          <w:highlight w:val="green"/>
          <w:lang w:val="id-ID"/>
        </w:rPr>
        <w:t>Kepala Divisi</w:t>
      </w:r>
      <w:r w:rsidRPr="00EA666F">
        <w:rPr>
          <w:rFonts w:ascii="Tahoma" w:hAnsi="Tahoma" w:cs="Tahoma"/>
          <w:spacing w:val="2"/>
          <w:sz w:val="22"/>
          <w:szCs w:val="22"/>
          <w:highlight w:val="green"/>
        </w:rPr>
        <w:t xml:space="preserve"> Umum dan Manajemen</w:t>
      </w:r>
      <w:r w:rsidR="002D3DB8">
        <w:rPr>
          <w:rFonts w:ascii="Tahoma" w:hAnsi="Tahoma" w:cs="Tahoma"/>
          <w:spacing w:val="2"/>
          <w:sz w:val="22"/>
          <w:szCs w:val="22"/>
          <w:highlight w:val="green"/>
          <w:lang w:val="sv-SE"/>
        </w:rPr>
        <w:t xml:space="preserve"> dengan tembusan kepada </w:t>
      </w:r>
      <w:r w:rsidR="002D3DB8">
        <w:rPr>
          <w:rFonts w:ascii="Tahoma" w:hAnsi="Tahoma" w:cs="Tahoma"/>
          <w:spacing w:val="2"/>
          <w:sz w:val="22"/>
          <w:szCs w:val="22"/>
          <w:highlight w:val="green"/>
          <w:lang w:val="id-ID"/>
        </w:rPr>
        <w:t>#jenis p</w:t>
      </w:r>
      <w:r w:rsidRPr="00EA666F">
        <w:rPr>
          <w:rFonts w:ascii="Tahoma" w:hAnsi="Tahoma" w:cs="Tahoma"/>
          <w:spacing w:val="2"/>
          <w:sz w:val="22"/>
          <w:szCs w:val="22"/>
          <w:highlight w:val="green"/>
          <w:lang w:val="sv-SE"/>
        </w:rPr>
        <w:t>anitia</w:t>
      </w:r>
      <w:r w:rsidR="002D3DB8">
        <w:rPr>
          <w:rFonts w:ascii="Tahoma" w:hAnsi="Tahoma" w:cs="Tahoma"/>
          <w:spacing w:val="2"/>
          <w:sz w:val="22"/>
          <w:szCs w:val="22"/>
          <w:highlight w:val="green"/>
          <w:lang w:val="id-ID"/>
        </w:rPr>
        <w:t>#</w:t>
      </w:r>
      <w:r w:rsidRPr="00EA666F">
        <w:rPr>
          <w:rFonts w:ascii="Tahoma" w:hAnsi="Tahoma" w:cs="Tahoma"/>
          <w:spacing w:val="2"/>
          <w:sz w:val="22"/>
          <w:szCs w:val="22"/>
          <w:highlight w:val="green"/>
          <w:lang w:val="sv-SE"/>
        </w:rPr>
        <w:t xml:space="preserve"> Pengadaan</w:t>
      </w:r>
      <w:r w:rsidR="002D3DB8">
        <w:rPr>
          <w:rFonts w:ascii="Tahoma" w:hAnsi="Tahoma" w:cs="Tahoma"/>
          <w:spacing w:val="2"/>
          <w:sz w:val="22"/>
          <w:szCs w:val="22"/>
          <w:highlight w:val="green"/>
          <w:lang w:val="id-ID"/>
        </w:rPr>
        <w:t>.</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Sanggahan dari Calon Penyedia Barang/Jasa  harus disertai dengan  bukti-bukti secara tertulis dalam  terjadinya penyimpangan terhadap ketentuan-ketentuan   dalam  prosedure yang diatur atau  ditetapkan  dalam Dokumen pengadaan  antara lain sebagai berikut:</w:t>
      </w:r>
    </w:p>
    <w:p w:rsidR="0027069C" w:rsidRPr="00EA666F" w:rsidRDefault="00FA0ED1" w:rsidP="0027069C">
      <w:pPr>
        <w:numPr>
          <w:ilvl w:val="1"/>
          <w:numId w:val="41"/>
        </w:numPr>
        <w:ind w:left="1701"/>
        <w:jc w:val="both"/>
        <w:rPr>
          <w:rFonts w:ascii="Tahoma" w:hAnsi="Tahoma" w:cs="Tahoma"/>
          <w:sz w:val="22"/>
          <w:szCs w:val="22"/>
          <w:highlight w:val="green"/>
          <w:lang w:val="sv-SE"/>
        </w:rPr>
      </w:pPr>
      <w:r>
        <w:rPr>
          <w:rFonts w:ascii="Tahoma" w:hAnsi="Tahoma" w:cs="Tahoma"/>
          <w:spacing w:val="2"/>
          <w:sz w:val="22"/>
          <w:szCs w:val="22"/>
          <w:highlight w:val="green"/>
          <w:lang w:val="id-ID"/>
        </w:rPr>
        <w:lastRenderedPageBreak/>
        <w:t>#jenis p</w:t>
      </w:r>
      <w:r w:rsidRPr="00EA666F">
        <w:rPr>
          <w:rFonts w:ascii="Tahoma" w:hAnsi="Tahoma" w:cs="Tahoma"/>
          <w:spacing w:val="2"/>
          <w:sz w:val="22"/>
          <w:szCs w:val="22"/>
          <w:highlight w:val="green"/>
          <w:lang w:val="sv-SE"/>
        </w:rPr>
        <w:t>anitia</w:t>
      </w:r>
      <w:r>
        <w:rPr>
          <w:rFonts w:ascii="Tahoma" w:hAnsi="Tahoma" w:cs="Tahoma"/>
          <w:spacing w:val="2"/>
          <w:sz w:val="22"/>
          <w:szCs w:val="22"/>
          <w:highlight w:val="green"/>
          <w:lang w:val="id-ID"/>
        </w:rPr>
        <w:t xml:space="preserve"># </w:t>
      </w:r>
      <w:r w:rsidR="0027069C" w:rsidRPr="00EA666F">
        <w:rPr>
          <w:rFonts w:ascii="Tahoma" w:hAnsi="Tahoma" w:cs="Tahoma"/>
          <w:color w:val="000000"/>
          <w:sz w:val="22"/>
          <w:szCs w:val="22"/>
          <w:highlight w:val="green"/>
          <w:lang w:eastAsia="id-ID"/>
        </w:rPr>
        <w:t>Pengadaan dan/atau Pengguna Barang/Jasa menyalahgunakan wewenang;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Terdapat rekayasa pihak-pihak tertentu yang mengakibatkan pengadaan tidak adil, tidak transparan dan tidak terjadi persaingan yang sehat; dan/atau.</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Pelaksanaan pengadaan menyimpang dari ketentuan yang telah ditetapkan dalam Dokumen Pengadaan.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Sanggahan yang diajukan oleh Penyedia Barang/Jasa yang disampaikan bukan kepada Pengguna/Barang/Jasa atau diluar masa sanggah, dianggap tidak ada sanggahan, dan  surat tersebut dianggap sebagai Pengaduan dan tetap akan diberikan jawaban.</w:t>
      </w: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 xml:space="preserve">Pengguna Barang/Jasa setelah menerima masukan dari </w:t>
      </w:r>
      <w:r w:rsidR="00FC3DE6">
        <w:rPr>
          <w:rFonts w:ascii="Tahoma" w:hAnsi="Tahoma" w:cs="Tahoma"/>
          <w:spacing w:val="2"/>
          <w:sz w:val="22"/>
          <w:szCs w:val="22"/>
          <w:highlight w:val="green"/>
          <w:lang w:val="id-ID"/>
        </w:rPr>
        <w:t>#jenis p</w:t>
      </w:r>
      <w:r w:rsidR="00FC3DE6" w:rsidRPr="00EA666F">
        <w:rPr>
          <w:rFonts w:ascii="Tahoma" w:hAnsi="Tahoma" w:cs="Tahoma"/>
          <w:spacing w:val="2"/>
          <w:sz w:val="22"/>
          <w:szCs w:val="22"/>
          <w:highlight w:val="green"/>
          <w:lang w:val="sv-SE"/>
        </w:rPr>
        <w:t>anitia</w:t>
      </w:r>
      <w:r w:rsidR="00FC3DE6">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Pengadaan memberikan jawaban tertulis dalam waktu 14 (empat belas) hari kerja setelah diterima sanggahan dari Calon Penyedia Barang/Jasa. Sanggahan dapat diterima dengan ketentuan sebagai berikut: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terbukti terjadi rekayasa antara Pengguna Barang/Jasa, </w:t>
      </w:r>
      <w:r w:rsidR="001E49CF">
        <w:rPr>
          <w:rFonts w:ascii="Tahoma" w:hAnsi="Tahoma" w:cs="Tahoma"/>
          <w:spacing w:val="2"/>
          <w:sz w:val="22"/>
          <w:szCs w:val="22"/>
          <w:highlight w:val="green"/>
          <w:lang w:val="id-ID"/>
        </w:rPr>
        <w:t>#jenis p</w:t>
      </w:r>
      <w:r w:rsidR="001E49CF" w:rsidRPr="00EA666F">
        <w:rPr>
          <w:rFonts w:ascii="Tahoma" w:hAnsi="Tahoma" w:cs="Tahoma"/>
          <w:spacing w:val="2"/>
          <w:sz w:val="22"/>
          <w:szCs w:val="22"/>
          <w:highlight w:val="green"/>
          <w:lang w:val="sv-SE"/>
        </w:rPr>
        <w:t>anitia</w:t>
      </w:r>
      <w:r w:rsidR="001E49C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dan Calon Penyedia Barang/Jasa yang merugikan Calon Penyedia Barang/Jasa lainnya, maka diambil tindakan sesuai dengan peraturan perusahaan yang berlaku terhadap Pengguna Barang/Jasa dan/atau Panita Pengadaan Barang/Jasa yang terlibat dan menggugurkan penawaran Calon Penyedia Barang/Jasa yang terlibat dalam rekayasa tersebut.</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color w:val="000000"/>
          <w:sz w:val="22"/>
          <w:szCs w:val="22"/>
          <w:highlight w:val="green"/>
          <w:lang w:eastAsia="id-ID"/>
        </w:rPr>
        <w:t xml:space="preserve">Apabila pelaksanaan evaluasi tidak sesuai dengan ketentuan yang ditetapkan dalam Dokumen Pengadaan karena kesalahan atau kelalaian </w:t>
      </w:r>
      <w:r w:rsidR="00B600DF">
        <w:rPr>
          <w:rFonts w:ascii="Tahoma" w:hAnsi="Tahoma" w:cs="Tahoma"/>
          <w:spacing w:val="2"/>
          <w:sz w:val="22"/>
          <w:szCs w:val="22"/>
          <w:highlight w:val="green"/>
          <w:lang w:val="id-ID"/>
        </w:rPr>
        <w:t>#jenis p</w:t>
      </w:r>
      <w:r w:rsidR="00B600DF" w:rsidRPr="00EA666F">
        <w:rPr>
          <w:rFonts w:ascii="Tahoma" w:hAnsi="Tahoma" w:cs="Tahoma"/>
          <w:spacing w:val="2"/>
          <w:sz w:val="22"/>
          <w:szCs w:val="22"/>
          <w:highlight w:val="green"/>
          <w:lang w:val="sv-SE"/>
        </w:rPr>
        <w:t>anitia</w:t>
      </w:r>
      <w:r w:rsidR="00B600DF">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 xml:space="preserve">Pengadaan, maka Pengguna Barang/Jasa memerintahkan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 melakukan evaluasi ulang.</w:t>
      </w:r>
    </w:p>
    <w:p w:rsidR="0027069C" w:rsidRPr="00EA666F" w:rsidRDefault="0027069C" w:rsidP="0027069C">
      <w:pPr>
        <w:numPr>
          <w:ilvl w:val="1"/>
          <w:numId w:val="41"/>
        </w:numPr>
        <w:ind w:left="1701"/>
        <w:jc w:val="both"/>
        <w:rPr>
          <w:rFonts w:ascii="Tahoma" w:hAnsi="Tahoma" w:cs="Tahoma"/>
          <w:sz w:val="22"/>
          <w:szCs w:val="22"/>
          <w:highlight w:val="green"/>
          <w:lang w:val="sv-SE"/>
        </w:rPr>
      </w:pPr>
      <w:r w:rsidRPr="00EA666F">
        <w:rPr>
          <w:rFonts w:ascii="Tahoma" w:hAnsi="Tahoma" w:cs="Tahoma"/>
          <w:sz w:val="22"/>
          <w:szCs w:val="22"/>
          <w:highlight w:val="green"/>
          <w:lang w:val="sv-SE"/>
        </w:rPr>
        <w:t xml:space="preserve">   </w:t>
      </w:r>
      <w:r w:rsidRPr="00EA666F">
        <w:rPr>
          <w:rFonts w:ascii="Tahoma" w:hAnsi="Tahoma" w:cs="Tahoma"/>
          <w:color w:val="000000"/>
          <w:sz w:val="22"/>
          <w:szCs w:val="22"/>
          <w:highlight w:val="green"/>
          <w:lang w:eastAsia="id-ID"/>
        </w:rPr>
        <w:t xml:space="preserve">Apabila pelaksanaan pengadaan tidak sesuai dengan prosedur yang ditetapkan dalam dokumen pengadaan Barang/Jasa, maka dilakukan pengadaan ulang dimulai dari pengumuman kembali oleh </w:t>
      </w:r>
      <w:r w:rsidR="00506E17">
        <w:rPr>
          <w:rFonts w:ascii="Tahoma" w:hAnsi="Tahoma" w:cs="Tahoma"/>
          <w:spacing w:val="2"/>
          <w:sz w:val="22"/>
          <w:szCs w:val="22"/>
          <w:highlight w:val="green"/>
          <w:lang w:val="id-ID"/>
        </w:rPr>
        <w:t>#jenis p</w:t>
      </w:r>
      <w:r w:rsidR="00506E17" w:rsidRPr="00EA666F">
        <w:rPr>
          <w:rFonts w:ascii="Tahoma" w:hAnsi="Tahoma" w:cs="Tahoma"/>
          <w:spacing w:val="2"/>
          <w:sz w:val="22"/>
          <w:szCs w:val="22"/>
          <w:highlight w:val="green"/>
          <w:lang w:val="sv-SE"/>
        </w:rPr>
        <w:t>anitia</w:t>
      </w:r>
      <w:r w:rsidR="00506E17">
        <w:rPr>
          <w:rFonts w:ascii="Tahoma" w:hAnsi="Tahoma" w:cs="Tahoma"/>
          <w:spacing w:val="2"/>
          <w:sz w:val="22"/>
          <w:szCs w:val="22"/>
          <w:highlight w:val="green"/>
          <w:lang w:val="id-ID"/>
        </w:rPr>
        <w:t xml:space="preserve"># </w:t>
      </w:r>
      <w:r w:rsidRPr="00EA666F">
        <w:rPr>
          <w:rFonts w:ascii="Tahoma" w:hAnsi="Tahoma" w:cs="Tahoma"/>
          <w:color w:val="000000"/>
          <w:sz w:val="22"/>
          <w:szCs w:val="22"/>
          <w:highlight w:val="green"/>
          <w:lang w:eastAsia="id-ID"/>
        </w:rPr>
        <w:t>Pengadaan.</w:t>
      </w:r>
    </w:p>
    <w:p w:rsidR="0027069C" w:rsidRPr="00EA666F" w:rsidRDefault="0027069C" w:rsidP="0027069C">
      <w:pPr>
        <w:ind w:left="1701"/>
        <w:jc w:val="both"/>
        <w:rPr>
          <w:rFonts w:ascii="Tahoma" w:hAnsi="Tahoma" w:cs="Tahoma"/>
          <w:sz w:val="22"/>
          <w:szCs w:val="22"/>
          <w:highlight w:val="green"/>
          <w:lang w:val="sv-SE"/>
        </w:rPr>
      </w:pPr>
    </w:p>
    <w:p w:rsidR="0027069C" w:rsidRPr="00EA666F" w:rsidRDefault="0027069C" w:rsidP="0027069C">
      <w:pPr>
        <w:numPr>
          <w:ilvl w:val="0"/>
          <w:numId w:val="41"/>
        </w:numPr>
        <w:ind w:left="1276"/>
        <w:jc w:val="both"/>
        <w:rPr>
          <w:rFonts w:ascii="Tahoma" w:hAnsi="Tahoma" w:cs="Tahoma"/>
          <w:sz w:val="22"/>
          <w:szCs w:val="22"/>
          <w:highlight w:val="green"/>
          <w:lang w:val="sv-SE"/>
        </w:rPr>
      </w:pPr>
      <w:r w:rsidRPr="00EA666F">
        <w:rPr>
          <w:rFonts w:ascii="Tahoma" w:hAnsi="Tahoma" w:cs="Tahoma"/>
          <w:spacing w:val="2"/>
          <w:sz w:val="22"/>
          <w:szCs w:val="22"/>
          <w:highlight w:val="green"/>
          <w:lang w:val="sv-SE"/>
        </w:rPr>
        <w:t>Apabila sanggahan yang diajukan oleh Penyedia Barang/Jasa dinyatakan benar oleh Pengguna Barang/Jasa, maka pengadaan tersebut dinyatakan gagal. Dan jika dinyatakan tidak benar maka, Proses Pengadaan Barang/Jasa dapat dilanjutkan dan penyedia Barang/Jasa tidak mengajukan sanggahan Banding kepada atasan Penguna Barang/Jasa</w:t>
      </w:r>
    </w:p>
    <w:p w:rsidR="0027069C" w:rsidRPr="00EA666F" w:rsidRDefault="0027069C" w:rsidP="0027069C">
      <w:pPr>
        <w:tabs>
          <w:tab w:val="left" w:pos="360"/>
          <w:tab w:val="left" w:pos="720"/>
          <w:tab w:val="left" w:pos="3420"/>
          <w:tab w:val="left" w:pos="3600"/>
        </w:tabs>
        <w:ind w:left="1276"/>
        <w:jc w:val="center"/>
        <w:rPr>
          <w:rFonts w:ascii="Tahoma" w:hAnsi="Tahoma" w:cs="Tahoma"/>
          <w:b/>
          <w:sz w:val="22"/>
          <w:szCs w:val="22"/>
          <w:highlight w:val="green"/>
        </w:rPr>
      </w:pPr>
    </w:p>
    <w:p w:rsidR="0027069C" w:rsidRPr="00EA666F" w:rsidRDefault="0027069C" w:rsidP="0027069C">
      <w:pPr>
        <w:tabs>
          <w:tab w:val="left" w:pos="360"/>
          <w:tab w:val="left" w:pos="720"/>
          <w:tab w:val="left" w:pos="3420"/>
          <w:tab w:val="left" w:pos="3600"/>
        </w:tabs>
        <w:rPr>
          <w:rFonts w:ascii="Tahoma" w:hAnsi="Tahoma" w:cs="Tahoma"/>
          <w:b/>
          <w:sz w:val="22"/>
          <w:szCs w:val="22"/>
          <w:highlight w:val="green"/>
        </w:rPr>
      </w:pPr>
      <w:r w:rsidRPr="00EA666F">
        <w:rPr>
          <w:rFonts w:ascii="Tahoma" w:hAnsi="Tahoma" w:cs="Tahoma"/>
          <w:b/>
          <w:sz w:val="22"/>
          <w:szCs w:val="22"/>
          <w:highlight w:val="green"/>
        </w:rPr>
        <w:t>BAB</w:t>
      </w:r>
      <w:r w:rsidRPr="00EA666F">
        <w:rPr>
          <w:rFonts w:ascii="Tahoma" w:hAnsi="Tahoma" w:cs="Tahoma"/>
          <w:b/>
          <w:sz w:val="22"/>
          <w:szCs w:val="22"/>
          <w:highlight w:val="green"/>
          <w:lang w:val="id-ID"/>
        </w:rPr>
        <w:t xml:space="preserve"> XX</w:t>
      </w:r>
      <w:r w:rsidRPr="00EA666F">
        <w:rPr>
          <w:rFonts w:ascii="Tahoma" w:hAnsi="Tahoma" w:cs="Tahoma"/>
          <w:b/>
          <w:sz w:val="22"/>
          <w:szCs w:val="22"/>
          <w:highlight w:val="green"/>
        </w:rPr>
        <w:t xml:space="preserve"> SANGGAH BANDING</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Jika Calon Penyedia/Barang/Jasa tidak sependapat dengan jawaban sanggah dari Pengguna/Barang/Jasa, Penyedia Barang/Jasa dapat mengajukan sanggahan Banding  secara tertulis kepada atasan dari Pengguna/Barang Jasa dalam hal ini </w:t>
      </w:r>
      <w:r w:rsidRPr="00EA666F">
        <w:rPr>
          <w:rFonts w:ascii="Tahoma" w:hAnsi="Tahoma" w:cs="Tahoma"/>
          <w:spacing w:val="2"/>
          <w:sz w:val="22"/>
          <w:szCs w:val="22"/>
          <w:highlight w:val="green"/>
          <w:lang w:val="id-ID"/>
        </w:rPr>
        <w:t xml:space="preserve">Kepala Divisi </w:t>
      </w:r>
      <w:r w:rsidRPr="00EA666F">
        <w:rPr>
          <w:rFonts w:ascii="Tahoma" w:hAnsi="Tahoma" w:cs="Tahoma"/>
          <w:spacing w:val="2"/>
          <w:sz w:val="22"/>
          <w:szCs w:val="22"/>
          <w:highlight w:val="green"/>
        </w:rPr>
        <w:t>Umum dan Manajemen</w:t>
      </w:r>
      <w:r w:rsidRPr="00EA666F">
        <w:rPr>
          <w:rFonts w:ascii="Tahoma" w:hAnsi="Tahoma" w:cs="Tahoma"/>
          <w:spacing w:val="2"/>
          <w:sz w:val="22"/>
          <w:szCs w:val="22"/>
          <w:highlight w:val="green"/>
          <w:lang w:val="sv-SE"/>
        </w:rPr>
        <w:t xml:space="preserve"> paling lambat 5 (lima) hari Kerja setelah menerima jawaban sanggah pertama  dari Pengguna 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Penyedia Barang/Jasa yang melakukan sanggah Banding harus memberikan jaminan Sanggahan Banding yang ditujukan kepada atasan Pengguna Barang/Jasa  1</w:t>
      </w:r>
      <w:r w:rsidRPr="00EA666F">
        <w:rPr>
          <w:rFonts w:ascii="Tahoma" w:hAnsi="Tahoma" w:cs="Tahoma"/>
          <w:spacing w:val="2"/>
          <w:sz w:val="22"/>
          <w:szCs w:val="22"/>
          <w:highlight w:val="green"/>
          <w:vertAlign w:val="superscript"/>
          <w:lang w:val="id-ID"/>
        </w:rPr>
        <w:t>0</w:t>
      </w:r>
      <w:r w:rsidRPr="00EA666F">
        <w:rPr>
          <w:rFonts w:ascii="Tahoma" w:hAnsi="Tahoma" w:cs="Tahoma"/>
          <w:spacing w:val="2"/>
          <w:sz w:val="22"/>
          <w:szCs w:val="22"/>
          <w:highlight w:val="green"/>
          <w:lang w:val="id-ID"/>
        </w:rPr>
        <w:t>/</w:t>
      </w:r>
      <w:r w:rsidRPr="00EA666F">
        <w:rPr>
          <w:rFonts w:ascii="Tahoma" w:hAnsi="Tahoma" w:cs="Tahoma"/>
          <w:spacing w:val="2"/>
          <w:sz w:val="22"/>
          <w:szCs w:val="22"/>
          <w:highlight w:val="green"/>
          <w:vertAlign w:val="subscript"/>
          <w:lang w:val="id-ID"/>
        </w:rPr>
        <w:t>00</w:t>
      </w:r>
      <w:r w:rsidRPr="00EA666F">
        <w:rPr>
          <w:rFonts w:ascii="Tahoma" w:hAnsi="Tahoma" w:cs="Tahoma"/>
          <w:spacing w:val="2"/>
          <w:sz w:val="22"/>
          <w:szCs w:val="22"/>
          <w:highlight w:val="green"/>
          <w:lang w:val="sv-SE"/>
        </w:rPr>
        <w:t xml:space="preserve"> (satu Perseribu) dari HPS  dengan masa berlaku 40 hari kerja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Penyedia Barang/Jasa yang melakukan sanggah banding harus memberikan jaminan sanggah Banding yang diterbitkan oleh Bank Umum (tidan Bank </w:t>
      </w:r>
      <w:r w:rsidRPr="00EA666F">
        <w:rPr>
          <w:rFonts w:ascii="Tahoma" w:hAnsi="Tahoma" w:cs="Tahoma"/>
          <w:spacing w:val="2"/>
          <w:sz w:val="22"/>
          <w:szCs w:val="22"/>
          <w:highlight w:val="green"/>
          <w:lang w:val="sv-SE"/>
        </w:rPr>
        <w:lastRenderedPageBreak/>
        <w:t>Perkreditan Rakyat) atau Bank Asing yang beroperasi di Indonesia/mempunyai perwakilan di Indonesia dan bukan diterbitkan oleh Perusahaan Asuransi</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Sanggahan banding menghentikan proses pelelalangan sampai dengan terbitnya surat jawaban dari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 xml:space="preserve">Jaminan sanggah Banding  </w:t>
      </w:r>
      <w:r w:rsidRPr="00EA666F">
        <w:rPr>
          <w:rFonts w:ascii="Tahoma" w:hAnsi="Tahoma" w:cs="Tahoma"/>
          <w:spacing w:val="2"/>
          <w:sz w:val="22"/>
          <w:szCs w:val="22"/>
          <w:highlight w:val="green"/>
          <w:lang w:val="id-ID"/>
        </w:rPr>
        <w:t xml:space="preserve">pada butir </w:t>
      </w:r>
      <w:r w:rsidRPr="00EA666F">
        <w:rPr>
          <w:rFonts w:ascii="Tahoma" w:hAnsi="Tahoma" w:cs="Tahoma"/>
          <w:spacing w:val="2"/>
          <w:sz w:val="22"/>
          <w:szCs w:val="22"/>
          <w:highlight w:val="green"/>
        </w:rPr>
        <w:t>2</w:t>
      </w:r>
      <w:r w:rsidRPr="00EA666F">
        <w:rPr>
          <w:rFonts w:ascii="Tahoma" w:hAnsi="Tahoma" w:cs="Tahoma"/>
          <w:spacing w:val="2"/>
          <w:sz w:val="22"/>
          <w:szCs w:val="22"/>
          <w:highlight w:val="green"/>
          <w:lang w:val="sv-SE"/>
        </w:rPr>
        <w:t xml:space="preserve"> dan 3 seperti tersebut diatas dikembalikan kepada Penyedia Barang/Jasa apabila sanggahannya dinyatakan benar oleh atasan Pengguna</w:t>
      </w:r>
      <w:r w:rsidRPr="00EA666F">
        <w:rPr>
          <w:rFonts w:ascii="Tahoma" w:hAnsi="Tahoma" w:cs="Tahoma"/>
          <w:spacing w:val="2"/>
          <w:sz w:val="22"/>
          <w:szCs w:val="22"/>
          <w:highlight w:val="green"/>
          <w:lang w:val="id-ID"/>
        </w:rPr>
        <w:t xml:space="preserve"> </w:t>
      </w:r>
      <w:r w:rsidRPr="00EA666F">
        <w:rPr>
          <w:rFonts w:ascii="Tahoma" w:hAnsi="Tahoma" w:cs="Tahoma"/>
          <w:spacing w:val="2"/>
          <w:sz w:val="22"/>
          <w:szCs w:val="22"/>
          <w:highlight w:val="green"/>
          <w:lang w:val="sv-SE"/>
        </w:rPr>
        <w:t>Barang/Jasa  dan menjadi milik PLN apabila sanggahannya dinyatakan ditolak atau salah/ tidak benar</w:t>
      </w:r>
    </w:p>
    <w:p w:rsidR="0027069C" w:rsidRPr="00EA666F" w:rsidRDefault="0027069C" w:rsidP="0027069C">
      <w:pPr>
        <w:numPr>
          <w:ilvl w:val="3"/>
          <w:numId w:val="40"/>
        </w:numPr>
        <w:tabs>
          <w:tab w:val="clear" w:pos="4050"/>
        </w:tabs>
        <w:ind w:left="1276"/>
        <w:jc w:val="both"/>
        <w:rPr>
          <w:rFonts w:ascii="Tahoma" w:hAnsi="Tahoma" w:cs="Tahoma"/>
          <w:sz w:val="22"/>
          <w:szCs w:val="22"/>
          <w:highlight w:val="green"/>
        </w:rPr>
      </w:pPr>
      <w:r w:rsidRPr="00EA666F">
        <w:rPr>
          <w:rFonts w:ascii="Tahoma" w:hAnsi="Tahoma" w:cs="Tahoma"/>
          <w:spacing w:val="2"/>
          <w:sz w:val="22"/>
          <w:szCs w:val="22"/>
          <w:highlight w:val="green"/>
          <w:lang w:val="sv-SE"/>
        </w:rPr>
        <w:t>Jawaban sanggahan Banding  dari  atasan  Pengguna Barang/Jasa bersifat final dan pihak Pengguna Barang/jasa dan pihak  Penyedia Barang/Jasa tidak akan  menuntut ganti rugi dalam bentuk apapun kepada pihak manapun atas keputusan tersebut.</w:t>
      </w: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27069C">
      <w:pPr>
        <w:tabs>
          <w:tab w:val="left" w:pos="720"/>
          <w:tab w:val="left" w:pos="2977"/>
        </w:tabs>
        <w:ind w:left="1276"/>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C9648F" w:rsidRPr="00EA666F" w:rsidRDefault="00C9648F" w:rsidP="007C083D">
      <w:pPr>
        <w:tabs>
          <w:tab w:val="left" w:pos="720"/>
          <w:tab w:val="left" w:pos="2977"/>
        </w:tabs>
        <w:jc w:val="both"/>
        <w:rPr>
          <w:rFonts w:ascii="Tahoma" w:hAnsi="Tahoma" w:cs="Tahoma"/>
          <w:sz w:val="22"/>
          <w:szCs w:val="22"/>
          <w:lang w:val="id-ID"/>
        </w:rPr>
      </w:pPr>
    </w:p>
    <w:p w:rsidR="007C083D" w:rsidRPr="00EA666F" w:rsidRDefault="007C083D" w:rsidP="007C083D">
      <w:pPr>
        <w:spacing w:line="280" w:lineRule="atLeast"/>
        <w:ind w:left="2520" w:hanging="2160"/>
        <w:jc w:val="both"/>
        <w:rPr>
          <w:rFonts w:ascii="Tahoma" w:hAnsi="Tahoma" w:cs="Tahoma"/>
          <w:sz w:val="22"/>
          <w:szCs w:val="22"/>
        </w:rPr>
      </w:pPr>
      <w:r w:rsidRPr="00EA666F">
        <w:rPr>
          <w:rFonts w:ascii="Tahoma" w:hAnsi="Tahoma" w:cs="Tahoma"/>
          <w:sz w:val="22"/>
          <w:szCs w:val="22"/>
        </w:rPr>
        <w:tab/>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r w:rsidRPr="00EA666F">
        <w:rPr>
          <w:rFonts w:ascii="Tahoma" w:hAnsi="Tahoma" w:cs="Tahoma"/>
          <w:b/>
          <w:sz w:val="22"/>
          <w:szCs w:val="22"/>
        </w:rPr>
        <w:t xml:space="preserve">BAB </w:t>
      </w:r>
      <w:r w:rsidR="00E60E14" w:rsidRPr="00EA666F">
        <w:rPr>
          <w:rFonts w:ascii="Tahoma" w:hAnsi="Tahoma" w:cs="Tahoma"/>
          <w:b/>
          <w:sz w:val="22"/>
          <w:szCs w:val="22"/>
          <w:lang w:val="id-ID"/>
        </w:rPr>
        <w:t>XVII</w:t>
      </w:r>
      <w:r w:rsidRPr="00EA666F">
        <w:rPr>
          <w:rFonts w:ascii="Tahoma" w:hAnsi="Tahoma" w:cs="Tahoma"/>
          <w:b/>
          <w:sz w:val="22"/>
          <w:szCs w:val="22"/>
        </w:rPr>
        <w:t>. P E N U T U P.</w:t>
      </w:r>
      <w:r w:rsidRPr="00EA666F">
        <w:rPr>
          <w:rFonts w:ascii="Tahoma" w:hAnsi="Tahoma" w:cs="Tahoma"/>
          <w:sz w:val="22"/>
          <w:szCs w:val="22"/>
        </w:rPr>
        <w:tab/>
      </w:r>
    </w:p>
    <w:p w:rsidR="007C083D" w:rsidRPr="00EA666F" w:rsidRDefault="007C083D" w:rsidP="007C083D">
      <w:pPr>
        <w:spacing w:line="280" w:lineRule="atLeast"/>
        <w:ind w:left="1980" w:hanging="1980"/>
        <w:jc w:val="both"/>
        <w:rPr>
          <w:rFonts w:ascii="Tahoma" w:hAnsi="Tahoma" w:cs="Tahoma"/>
          <w:sz w:val="22"/>
          <w:szCs w:val="22"/>
        </w:rPr>
      </w:pPr>
    </w:p>
    <w:p w:rsidR="007C083D" w:rsidRPr="00EA666F" w:rsidRDefault="007C083D" w:rsidP="007C083D">
      <w:pPr>
        <w:spacing w:line="280" w:lineRule="atLeast"/>
        <w:ind w:left="1080" w:hanging="1440"/>
        <w:jc w:val="both"/>
        <w:rPr>
          <w:rFonts w:ascii="Tahoma" w:hAnsi="Tahoma" w:cs="Tahoma"/>
          <w:sz w:val="22"/>
          <w:szCs w:val="22"/>
        </w:rPr>
      </w:pPr>
      <w:r w:rsidRPr="00EA666F">
        <w:rPr>
          <w:rFonts w:ascii="Tahoma" w:hAnsi="Tahoma" w:cs="Tahoma"/>
          <w:sz w:val="22"/>
          <w:szCs w:val="22"/>
        </w:rPr>
        <w:tab/>
        <w:t xml:space="preserve">Perubahan atau penambahan atas hal-hal lain yang belum tercakup dalam RKS ini, akan dicantumkan dalam Berita Acara Penjelasan </w:t>
      </w:r>
      <w:r w:rsidR="008B34E6">
        <w:rPr>
          <w:rFonts w:ascii="Tahoma" w:hAnsi="Tahoma" w:cs="Tahoma"/>
          <w:sz w:val="22"/>
          <w:szCs w:val="22"/>
        </w:rPr>
        <w:t>Pelelangan</w:t>
      </w:r>
      <w:r w:rsidRPr="00EA666F">
        <w:rPr>
          <w:rFonts w:ascii="Tahoma" w:hAnsi="Tahoma" w:cs="Tahoma"/>
          <w:sz w:val="22"/>
          <w:szCs w:val="22"/>
        </w:rPr>
        <w:t xml:space="preserve"> yang  merupakan bagian yang tidak terpisahkan dari RKS ini.</w:t>
      </w:r>
    </w:p>
    <w:p w:rsidR="009A73BD" w:rsidRDefault="009A73BD">
      <w:pPr>
        <w:rPr>
          <w:rFonts w:ascii="Tahoma" w:hAnsi="Tahoma" w:cs="Tahoma"/>
          <w:sz w:val="22"/>
          <w:szCs w:val="22"/>
        </w:rPr>
      </w:pPr>
      <w:r>
        <w:rPr>
          <w:rFonts w:ascii="Tahoma" w:hAnsi="Tahoma" w:cs="Tahoma"/>
          <w:sz w:val="22"/>
          <w:szCs w:val="22"/>
        </w:rPr>
        <w:br w:type="page"/>
      </w:r>
    </w:p>
    <w:p w:rsidR="009A73BD" w:rsidRPr="0085247E" w:rsidRDefault="009A73BD" w:rsidP="009A73B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9A73BD" w:rsidRPr="0085247E" w:rsidRDefault="009A73BD" w:rsidP="009A73BD">
      <w:pPr>
        <w:pStyle w:val="Heading1"/>
        <w:spacing w:line="280" w:lineRule="atLeast"/>
        <w:jc w:val="center"/>
        <w:rPr>
          <w:rFonts w:ascii="Tahoma" w:hAnsi="Tahoma" w:cs="Tahoma"/>
          <w:sz w:val="22"/>
          <w:szCs w:val="22"/>
          <w:highlight w:val="cyan"/>
          <w:lang w:val="id-ID"/>
        </w:rPr>
      </w:pPr>
    </w:p>
    <w:p w:rsidR="009A73BD" w:rsidRPr="0085247E" w:rsidRDefault="009A73BD" w:rsidP="009A73BD">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9A73BD" w:rsidRPr="0085247E" w:rsidRDefault="009A73BD" w:rsidP="009A73BD">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990" w:hanging="990"/>
        <w:jc w:val="both"/>
        <w:rPr>
          <w:rFonts w:ascii="Tahoma" w:hAnsi="Tahoma"/>
          <w:sz w:val="22"/>
          <w:szCs w:val="22"/>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9A73BD" w:rsidRPr="0085247E" w:rsidRDefault="009A73BD" w:rsidP="009A73BD">
      <w:pPr>
        <w:spacing w:line="280" w:lineRule="atLeast"/>
        <w:ind w:left="360" w:hanging="360"/>
        <w:jc w:val="both"/>
        <w:rPr>
          <w:rFonts w:ascii="Tahoma" w:hAnsi="Tahoma"/>
          <w:sz w:val="22"/>
          <w:szCs w:val="22"/>
        </w:rPr>
      </w:pPr>
    </w:p>
    <w:p w:rsidR="009A73BD" w:rsidRPr="0085247E" w:rsidRDefault="009A73BD" w:rsidP="009A73BD">
      <w:pPr>
        <w:spacing w:line="280" w:lineRule="atLeast"/>
        <w:jc w:val="center"/>
        <w:rPr>
          <w:rFonts w:ascii="Tahoma" w:hAnsi="Tahoma"/>
          <w:b/>
          <w:sz w:val="22"/>
          <w:szCs w:val="22"/>
        </w:rPr>
      </w:pPr>
      <w:r w:rsidRPr="0085247E">
        <w:rPr>
          <w:rFonts w:ascii="Tahoma" w:hAnsi="Tahoma"/>
          <w:b/>
          <w:sz w:val="22"/>
          <w:szCs w:val="22"/>
        </w:rPr>
        <w:t>MENGESAHKAN,</w:t>
      </w:r>
    </w:p>
    <w:p w:rsidR="009A73BD" w:rsidRPr="0085247E" w:rsidRDefault="009A73BD" w:rsidP="009A73B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spacing w:line="280" w:lineRule="atLeast"/>
        <w:ind w:left="360" w:hanging="360"/>
        <w:jc w:val="center"/>
        <w:rPr>
          <w:rFonts w:ascii="Tahoma" w:hAnsi="Tahoma"/>
          <w:sz w:val="22"/>
          <w:szCs w:val="22"/>
          <w:lang w:val="id-ID"/>
        </w:rPr>
      </w:pPr>
    </w:p>
    <w:p w:rsidR="009A73BD" w:rsidRPr="0085247E" w:rsidRDefault="009A73BD" w:rsidP="009A73BD">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C083D" w:rsidRPr="00EA666F" w:rsidRDefault="007C083D" w:rsidP="007C083D">
      <w:pPr>
        <w:spacing w:line="280" w:lineRule="atLeast"/>
        <w:ind w:left="1440" w:hanging="1440"/>
        <w:jc w:val="both"/>
        <w:rPr>
          <w:rFonts w:ascii="Tahoma" w:hAnsi="Tahoma" w:cs="Tahoma"/>
          <w:sz w:val="22"/>
          <w:szCs w:val="22"/>
        </w:rPr>
      </w:pPr>
    </w:p>
    <w:sectPr w:rsidR="007C083D" w:rsidRPr="00EA666F" w:rsidSect="00AF737E">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D2B" w:rsidRDefault="00916D2B">
      <w:r>
        <w:separator/>
      </w:r>
    </w:p>
  </w:endnote>
  <w:endnote w:type="continuationSeparator" w:id="1">
    <w:p w:rsidR="00916D2B" w:rsidRDefault="00916D2B">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D2B" w:rsidRDefault="00916D2B">
      <w:r>
        <w:separator/>
      </w:r>
    </w:p>
  </w:footnote>
  <w:footnote w:type="continuationSeparator" w:id="1">
    <w:p w:rsidR="00916D2B" w:rsidRDefault="00916D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1B3E4A">
    <w:pPr>
      <w:pStyle w:val="Header"/>
      <w:ind w:left="851"/>
      <w:rPr>
        <w:rFonts w:ascii="Tahoma" w:hAnsi="Tahoma"/>
        <w:b/>
        <w:sz w:val="20"/>
        <w:lang w:val="id-ID"/>
      </w:rPr>
    </w:pPr>
    <w:r w:rsidRPr="001B3E4A">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88319"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1B3E4A">
      <w:rPr>
        <w:rStyle w:val="PageNumber"/>
        <w:sz w:val="18"/>
      </w:rPr>
      <w:fldChar w:fldCharType="begin"/>
    </w:r>
    <w:r>
      <w:rPr>
        <w:rStyle w:val="PageNumber"/>
        <w:sz w:val="18"/>
      </w:rPr>
      <w:instrText xml:space="preserve"> PAGE </w:instrText>
    </w:r>
    <w:r w:rsidR="001B3E4A">
      <w:rPr>
        <w:rStyle w:val="PageNumber"/>
        <w:sz w:val="18"/>
      </w:rPr>
      <w:fldChar w:fldCharType="separate"/>
    </w:r>
    <w:r w:rsidR="008368DD">
      <w:rPr>
        <w:rStyle w:val="PageNumber"/>
        <w:noProof/>
        <w:sz w:val="18"/>
      </w:rPr>
      <w:t>4</w:t>
    </w:r>
    <w:r w:rsidR="001B3E4A">
      <w:rPr>
        <w:rStyle w:val="PageNumber"/>
        <w:sz w:val="18"/>
      </w:rPr>
      <w:fldChar w:fldCharType="end"/>
    </w:r>
    <w:r>
      <w:rPr>
        <w:rStyle w:val="PageNumber"/>
        <w:sz w:val="18"/>
      </w:rPr>
      <w:t xml:space="preserve"> dari </w:t>
    </w:r>
    <w:r w:rsidR="001B3E4A">
      <w:rPr>
        <w:rStyle w:val="PageNumber"/>
        <w:sz w:val="18"/>
      </w:rPr>
      <w:fldChar w:fldCharType="begin"/>
    </w:r>
    <w:r>
      <w:rPr>
        <w:rStyle w:val="PageNumber"/>
        <w:sz w:val="18"/>
      </w:rPr>
      <w:instrText xml:space="preserve"> NUMPAGES </w:instrText>
    </w:r>
    <w:r w:rsidR="001B3E4A">
      <w:rPr>
        <w:rStyle w:val="PageNumber"/>
        <w:sz w:val="18"/>
      </w:rPr>
      <w:fldChar w:fldCharType="separate"/>
    </w:r>
    <w:r w:rsidR="008368DD">
      <w:rPr>
        <w:rStyle w:val="PageNumber"/>
        <w:noProof/>
        <w:sz w:val="18"/>
      </w:rPr>
      <w:t>23</w:t>
    </w:r>
    <w:r w:rsidR="001B3E4A">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8B34E6">
      <w:rPr>
        <w:sz w:val="18"/>
      </w:rPr>
      <w:t>Pelelangan</w:t>
    </w:r>
  </w:p>
  <w:p w:rsidR="005D067F" w:rsidRPr="000F6BEB" w:rsidRDefault="007A0DA8" w:rsidP="005D067F">
    <w:pPr>
      <w:pStyle w:val="Header"/>
      <w:tabs>
        <w:tab w:val="clear" w:pos="4320"/>
        <w:tab w:val="clear" w:pos="8640"/>
        <w:tab w:val="left" w:pos="5940"/>
      </w:tabs>
      <w:rPr>
        <w:sz w:val="18"/>
        <w:lang w:val="id-ID"/>
      </w:rPr>
    </w:pPr>
    <w:r>
      <w:rPr>
        <w:sz w:val="18"/>
      </w:rPr>
      <w:tab/>
    </w:r>
    <w:r w:rsidR="005D067F">
      <w:rPr>
        <w:sz w:val="18"/>
      </w:rPr>
      <w:t>Nomor      :</w:t>
    </w:r>
    <w:r w:rsidR="005D067F">
      <w:rPr>
        <w:sz w:val="18"/>
        <w:lang w:val="id-ID"/>
      </w:rPr>
      <w:t xml:space="preserve"> </w:t>
    </w:r>
    <w:r w:rsidR="005D067F" w:rsidRPr="000F6BEB">
      <w:rPr>
        <w:sz w:val="18"/>
        <w:highlight w:val="yellow"/>
        <w:lang w:val="id-ID"/>
      </w:rPr>
      <w:t>#nomor rks#</w:t>
    </w:r>
  </w:p>
  <w:p w:rsidR="007A0DA8" w:rsidRPr="005D067F" w:rsidRDefault="005D067F" w:rsidP="005D067F">
    <w:pPr>
      <w:pStyle w:val="Header"/>
      <w:tabs>
        <w:tab w:val="clear" w:pos="4320"/>
        <w:tab w:val="clear" w:pos="8640"/>
        <w:tab w:val="left" w:pos="5940"/>
      </w:tabs>
      <w:rPr>
        <w:lang w:val="id-ID"/>
      </w:rPr>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1D6A1C0B"/>
    <w:multiLevelType w:val="hybridMultilevel"/>
    <w:tmpl w:val="008E92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4">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5">
    <w:nsid w:val="28725EE4"/>
    <w:multiLevelType w:val="singleLevel"/>
    <w:tmpl w:val="8E9C9298"/>
    <w:lvl w:ilvl="0">
      <w:start w:val="1"/>
      <w:numFmt w:val="decimal"/>
      <w:lvlText w:val="6.%1. "/>
      <w:lvlJc w:val="left"/>
      <w:pPr>
        <w:ind w:left="720" w:hanging="360"/>
      </w:pPr>
      <w:rPr>
        <w:rFonts w:ascii="Univers" w:hAnsi="Univers" w:hint="default"/>
        <w:b w:val="0"/>
        <w:i w:val="0"/>
        <w:sz w:val="22"/>
        <w:u w:val="none"/>
      </w:rPr>
    </w:lvl>
  </w:abstractNum>
  <w:abstractNum w:abstractNumId="16">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610FB2"/>
    <w:multiLevelType w:val="hybridMultilevel"/>
    <w:tmpl w:val="D33AF284"/>
    <w:lvl w:ilvl="0" w:tplc="F5B6E152">
      <w:start w:val="1"/>
      <w:numFmt w:val="lowerLetter"/>
      <w:lvlText w:val="%1."/>
      <w:lvlJc w:val="left"/>
      <w:pPr>
        <w:tabs>
          <w:tab w:val="num" w:pos="3330"/>
        </w:tabs>
        <w:ind w:left="3330" w:hanging="360"/>
      </w:pPr>
      <w:rPr>
        <w:rFonts w:hint="default"/>
      </w:rPr>
    </w:lvl>
    <w:lvl w:ilvl="1" w:tplc="04090019">
      <w:start w:val="1"/>
      <w:numFmt w:val="lowerLetter"/>
      <w:lvlText w:val="%2."/>
      <w:lvlJc w:val="left"/>
      <w:pPr>
        <w:tabs>
          <w:tab w:val="num" w:pos="2610"/>
        </w:tabs>
        <w:ind w:left="2610" w:hanging="360"/>
      </w:pPr>
    </w:lvl>
    <w:lvl w:ilvl="2" w:tplc="04090009">
      <w:start w:val="1"/>
      <w:numFmt w:val="bullet"/>
      <w:lvlText w:val=""/>
      <w:lvlJc w:val="left"/>
      <w:pPr>
        <w:tabs>
          <w:tab w:val="num" w:pos="1080"/>
        </w:tabs>
        <w:ind w:left="1080" w:hanging="360"/>
      </w:pPr>
      <w:rPr>
        <w:rFonts w:ascii="Wingdings" w:hAnsi="Wingdings" w:hint="default"/>
      </w:rPr>
    </w:lvl>
    <w:lvl w:ilvl="3" w:tplc="6E4A9BEA">
      <w:start w:val="1"/>
      <w:numFmt w:val="decimal"/>
      <w:lvlText w:val="%4."/>
      <w:lvlJc w:val="left"/>
      <w:pPr>
        <w:tabs>
          <w:tab w:val="num" w:pos="4050"/>
        </w:tabs>
        <w:ind w:left="4050" w:hanging="360"/>
      </w:pPr>
      <w:rPr>
        <w:i w:val="0"/>
      </w:rPr>
    </w:lvl>
    <w:lvl w:ilvl="4" w:tplc="78EC73DC">
      <w:numFmt w:val="bullet"/>
      <w:lvlText w:val="-"/>
      <w:lvlJc w:val="left"/>
      <w:pPr>
        <w:ind w:left="4770" w:hanging="360"/>
      </w:pPr>
      <w:rPr>
        <w:rFonts w:ascii="Arial" w:eastAsia="Times New Roman" w:hAnsi="Arial" w:cs="Arial" w:hint="default"/>
      </w:r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1">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nsid w:val="37562822"/>
    <w:multiLevelType w:val="singleLevel"/>
    <w:tmpl w:val="944E1636"/>
    <w:lvl w:ilvl="0">
      <w:start w:val="1"/>
      <w:numFmt w:val="decimal"/>
      <w:lvlText w:val="3.%1."/>
      <w:lvlJc w:val="left"/>
      <w:pPr>
        <w:tabs>
          <w:tab w:val="num" w:pos="2160"/>
        </w:tabs>
        <w:ind w:left="2160" w:hanging="504"/>
      </w:pPr>
    </w:lvl>
  </w:abstractNum>
  <w:abstractNum w:abstractNumId="23">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4">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5">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6">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7">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46A569F2"/>
    <w:multiLevelType w:val="hybridMultilevel"/>
    <w:tmpl w:val="631E1096"/>
    <w:lvl w:ilvl="0" w:tplc="30AC9702">
      <w:start w:val="7"/>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31">
    <w:nsid w:val="4F275A5A"/>
    <w:multiLevelType w:val="singleLevel"/>
    <w:tmpl w:val="5D0852C6"/>
    <w:lvl w:ilvl="0">
      <w:start w:val="1"/>
      <w:numFmt w:val="decimal"/>
      <w:lvlText w:val="7.%1. "/>
      <w:lvlJc w:val="left"/>
      <w:pPr>
        <w:ind w:left="2016" w:hanging="360"/>
      </w:pPr>
      <w:rPr>
        <w:rFonts w:ascii="Univers" w:hAnsi="Univers" w:hint="default"/>
        <w:b w:val="0"/>
        <w:i w:val="0"/>
        <w:sz w:val="22"/>
        <w:u w:val="none"/>
      </w:rPr>
    </w:lvl>
  </w:abstractNum>
  <w:abstractNum w:abstractNumId="32">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33">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4">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5">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6">
    <w:nsid w:val="611C4A15"/>
    <w:multiLevelType w:val="singleLevel"/>
    <w:tmpl w:val="2C6C8940"/>
    <w:lvl w:ilvl="0">
      <w:start w:val="1"/>
      <w:numFmt w:val="decimal"/>
      <w:lvlText w:val="2.%1."/>
      <w:lvlJc w:val="left"/>
      <w:pPr>
        <w:tabs>
          <w:tab w:val="num" w:pos="2160"/>
        </w:tabs>
        <w:ind w:left="2160" w:hanging="504"/>
      </w:pPr>
    </w:lvl>
  </w:abstractNum>
  <w:abstractNum w:abstractNumId="37">
    <w:nsid w:val="6D994737"/>
    <w:multiLevelType w:val="singleLevel"/>
    <w:tmpl w:val="BC4EAF08"/>
    <w:lvl w:ilvl="0">
      <w:start w:val="1"/>
      <w:numFmt w:val="decimal"/>
      <w:lvlText w:val="4.%1."/>
      <w:lvlJc w:val="left"/>
      <w:pPr>
        <w:ind w:left="2016" w:hanging="360"/>
      </w:pPr>
      <w:rPr>
        <w:rFonts w:hint="default"/>
        <w:b w:val="0"/>
        <w:i w:val="0"/>
        <w:sz w:val="22"/>
        <w:u w:val="none"/>
      </w:rPr>
    </w:lvl>
  </w:abstractNum>
  <w:abstractNum w:abstractNumId="38">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9">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0">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1">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8"/>
  </w:num>
  <w:num w:numId="2">
    <w:abstractNumId w:val="9"/>
  </w:num>
  <w:num w:numId="3">
    <w:abstractNumId w:val="32"/>
  </w:num>
  <w:num w:numId="4">
    <w:abstractNumId w:val="38"/>
  </w:num>
  <w:num w:numId="5">
    <w:abstractNumId w:val="23"/>
  </w:num>
  <w:num w:numId="6">
    <w:abstractNumId w:val="36"/>
  </w:num>
  <w:num w:numId="7">
    <w:abstractNumId w:val="8"/>
  </w:num>
  <w:num w:numId="8">
    <w:abstractNumId w:val="17"/>
  </w:num>
  <w:num w:numId="9">
    <w:abstractNumId w:val="0"/>
  </w:num>
  <w:num w:numId="10">
    <w:abstractNumId w:val="7"/>
  </w:num>
  <w:num w:numId="11">
    <w:abstractNumId w:val="37"/>
  </w:num>
  <w:num w:numId="12">
    <w:abstractNumId w:val="1"/>
  </w:num>
  <w:num w:numId="13">
    <w:abstractNumId w:val="26"/>
  </w:num>
  <w:num w:numId="14">
    <w:abstractNumId w:val="15"/>
  </w:num>
  <w:num w:numId="15">
    <w:abstractNumId w:val="31"/>
  </w:num>
  <w:num w:numId="16">
    <w:abstractNumId w:val="16"/>
  </w:num>
  <w:num w:numId="17">
    <w:abstractNumId w:val="27"/>
  </w:num>
  <w:num w:numId="18">
    <w:abstractNumId w:val="34"/>
  </w:num>
  <w:num w:numId="19">
    <w:abstractNumId w:val="14"/>
  </w:num>
  <w:num w:numId="20">
    <w:abstractNumId w:val="30"/>
  </w:num>
  <w:num w:numId="21">
    <w:abstractNumId w:val="33"/>
  </w:num>
  <w:num w:numId="22">
    <w:abstractNumId w:val="29"/>
  </w:num>
  <w:num w:numId="23">
    <w:abstractNumId w:val="3"/>
  </w:num>
  <w:num w:numId="24">
    <w:abstractNumId w:val="11"/>
  </w:num>
  <w:num w:numId="25">
    <w:abstractNumId w:val="22"/>
  </w:num>
  <w:num w:numId="26">
    <w:abstractNumId w:val="25"/>
  </w:num>
  <w:num w:numId="27">
    <w:abstractNumId w:val="13"/>
  </w:num>
  <w:num w:numId="28">
    <w:abstractNumId w:val="41"/>
  </w:num>
  <w:num w:numId="29">
    <w:abstractNumId w:val="21"/>
  </w:num>
  <w:num w:numId="30">
    <w:abstractNumId w:val="40"/>
  </w:num>
  <w:num w:numId="31">
    <w:abstractNumId w:val="6"/>
  </w:num>
  <w:num w:numId="32">
    <w:abstractNumId w:val="19"/>
  </w:num>
  <w:num w:numId="33">
    <w:abstractNumId w:val="2"/>
  </w:num>
  <w:num w:numId="34">
    <w:abstractNumId w:val="39"/>
  </w:num>
  <w:num w:numId="35">
    <w:abstractNumId w:val="5"/>
  </w:num>
  <w:num w:numId="36">
    <w:abstractNumId w:val="10"/>
  </w:num>
  <w:num w:numId="37">
    <w:abstractNumId w:val="35"/>
  </w:num>
  <w:num w:numId="38">
    <w:abstractNumId w:val="24"/>
  </w:num>
  <w:num w:numId="39">
    <w:abstractNumId w:val="28"/>
  </w:num>
  <w:num w:numId="40">
    <w:abstractNumId w:val="20"/>
  </w:num>
  <w:num w:numId="41">
    <w:abstractNumId w:val="12"/>
  </w:num>
  <w:num w:numId="42">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1"/>
    </o:shapelayout>
  </w:hdrShapeDefaults>
  <w:footnotePr>
    <w:footnote w:id="0"/>
    <w:footnote w:id="1"/>
  </w:footnotePr>
  <w:endnotePr>
    <w:endnote w:id="0"/>
    <w:endnote w:id="1"/>
  </w:endnotePr>
  <w:compat/>
  <w:rsids>
    <w:rsidRoot w:val="00EF4795"/>
    <w:rsid w:val="0000236F"/>
    <w:rsid w:val="00006D9E"/>
    <w:rsid w:val="00011BB5"/>
    <w:rsid w:val="00051996"/>
    <w:rsid w:val="00057EAC"/>
    <w:rsid w:val="000A1097"/>
    <w:rsid w:val="000B5665"/>
    <w:rsid w:val="000B6681"/>
    <w:rsid w:val="001732F8"/>
    <w:rsid w:val="001B3E4A"/>
    <w:rsid w:val="001C2617"/>
    <w:rsid w:val="001D2736"/>
    <w:rsid w:val="001E49CF"/>
    <w:rsid w:val="00200EC3"/>
    <w:rsid w:val="002054AE"/>
    <w:rsid w:val="00212FF4"/>
    <w:rsid w:val="00213E39"/>
    <w:rsid w:val="00223BAD"/>
    <w:rsid w:val="00243126"/>
    <w:rsid w:val="0027069C"/>
    <w:rsid w:val="00277798"/>
    <w:rsid w:val="00284E08"/>
    <w:rsid w:val="002C2B13"/>
    <w:rsid w:val="002D3DB8"/>
    <w:rsid w:val="00321366"/>
    <w:rsid w:val="00331630"/>
    <w:rsid w:val="003444FA"/>
    <w:rsid w:val="00373438"/>
    <w:rsid w:val="00394156"/>
    <w:rsid w:val="00397B8A"/>
    <w:rsid w:val="003A6286"/>
    <w:rsid w:val="003D5653"/>
    <w:rsid w:val="003E3722"/>
    <w:rsid w:val="00426137"/>
    <w:rsid w:val="0046744C"/>
    <w:rsid w:val="004715C3"/>
    <w:rsid w:val="004F2FF0"/>
    <w:rsid w:val="00506E17"/>
    <w:rsid w:val="00526F14"/>
    <w:rsid w:val="00587647"/>
    <w:rsid w:val="00594A62"/>
    <w:rsid w:val="005A38E7"/>
    <w:rsid w:val="005D067F"/>
    <w:rsid w:val="005D557C"/>
    <w:rsid w:val="005F0ECA"/>
    <w:rsid w:val="006704C4"/>
    <w:rsid w:val="006B746C"/>
    <w:rsid w:val="006C48BB"/>
    <w:rsid w:val="00743BB6"/>
    <w:rsid w:val="00766DAB"/>
    <w:rsid w:val="007A0DA8"/>
    <w:rsid w:val="007C083D"/>
    <w:rsid w:val="008106EE"/>
    <w:rsid w:val="008258CB"/>
    <w:rsid w:val="008368DD"/>
    <w:rsid w:val="00882B20"/>
    <w:rsid w:val="00895AD6"/>
    <w:rsid w:val="00896C00"/>
    <w:rsid w:val="008B34E6"/>
    <w:rsid w:val="008F74EE"/>
    <w:rsid w:val="00916D2B"/>
    <w:rsid w:val="009222E4"/>
    <w:rsid w:val="00932451"/>
    <w:rsid w:val="009361BD"/>
    <w:rsid w:val="00955BE7"/>
    <w:rsid w:val="00963ED0"/>
    <w:rsid w:val="00965EDE"/>
    <w:rsid w:val="00991ADB"/>
    <w:rsid w:val="009A73BD"/>
    <w:rsid w:val="009C5752"/>
    <w:rsid w:val="009D43E6"/>
    <w:rsid w:val="009E7590"/>
    <w:rsid w:val="00A059B0"/>
    <w:rsid w:val="00A075A0"/>
    <w:rsid w:val="00A13328"/>
    <w:rsid w:val="00A56E76"/>
    <w:rsid w:val="00A57AF9"/>
    <w:rsid w:val="00A61C75"/>
    <w:rsid w:val="00A867BF"/>
    <w:rsid w:val="00AD60B8"/>
    <w:rsid w:val="00AF265D"/>
    <w:rsid w:val="00AF737E"/>
    <w:rsid w:val="00B00A47"/>
    <w:rsid w:val="00B42B09"/>
    <w:rsid w:val="00B43404"/>
    <w:rsid w:val="00B600DF"/>
    <w:rsid w:val="00B6255B"/>
    <w:rsid w:val="00B7779C"/>
    <w:rsid w:val="00B80CFF"/>
    <w:rsid w:val="00BB5C86"/>
    <w:rsid w:val="00BC66E6"/>
    <w:rsid w:val="00BD31B0"/>
    <w:rsid w:val="00BE0F3E"/>
    <w:rsid w:val="00C06A4E"/>
    <w:rsid w:val="00C146E1"/>
    <w:rsid w:val="00C5684F"/>
    <w:rsid w:val="00C87180"/>
    <w:rsid w:val="00C94D13"/>
    <w:rsid w:val="00C9648F"/>
    <w:rsid w:val="00CE16EA"/>
    <w:rsid w:val="00CE7271"/>
    <w:rsid w:val="00D121DA"/>
    <w:rsid w:val="00D27F02"/>
    <w:rsid w:val="00DB4F68"/>
    <w:rsid w:val="00DC79FC"/>
    <w:rsid w:val="00DD53CF"/>
    <w:rsid w:val="00E262D5"/>
    <w:rsid w:val="00E60E14"/>
    <w:rsid w:val="00EA0A99"/>
    <w:rsid w:val="00EA666F"/>
    <w:rsid w:val="00ED32BE"/>
    <w:rsid w:val="00ED7AB1"/>
    <w:rsid w:val="00EF4795"/>
    <w:rsid w:val="00F2482E"/>
    <w:rsid w:val="00F85A85"/>
    <w:rsid w:val="00F96AD9"/>
    <w:rsid w:val="00FA0ED1"/>
    <w:rsid w:val="00FC3DE6"/>
    <w:rsid w:val="00FD66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7E"/>
    <w:rPr>
      <w:rFonts w:ascii="Univers" w:hAnsi="Univers"/>
      <w:sz w:val="24"/>
      <w:lang w:val="en-US" w:eastAsia="en-US"/>
    </w:rPr>
  </w:style>
  <w:style w:type="paragraph" w:styleId="Heading1">
    <w:name w:val="heading 1"/>
    <w:basedOn w:val="Normal"/>
    <w:next w:val="Normal"/>
    <w:qFormat/>
    <w:rsid w:val="00AF737E"/>
    <w:pPr>
      <w:keepNext/>
      <w:ind w:left="1080" w:hanging="1080"/>
      <w:jc w:val="both"/>
      <w:outlineLvl w:val="0"/>
    </w:pPr>
    <w:rPr>
      <w:b/>
    </w:rPr>
  </w:style>
  <w:style w:type="paragraph" w:styleId="Heading2">
    <w:name w:val="heading 2"/>
    <w:basedOn w:val="Normal"/>
    <w:next w:val="Normal"/>
    <w:qFormat/>
    <w:rsid w:val="00AF737E"/>
    <w:pPr>
      <w:keepNext/>
      <w:ind w:left="1260" w:hanging="1260"/>
      <w:jc w:val="both"/>
      <w:outlineLvl w:val="1"/>
    </w:pPr>
    <w:rPr>
      <w:b/>
    </w:rPr>
  </w:style>
  <w:style w:type="paragraph" w:styleId="Heading3">
    <w:name w:val="heading 3"/>
    <w:basedOn w:val="Normal"/>
    <w:next w:val="Normal"/>
    <w:qFormat/>
    <w:rsid w:val="00AF737E"/>
    <w:pPr>
      <w:keepNext/>
      <w:ind w:left="1170" w:hanging="1170"/>
      <w:jc w:val="both"/>
      <w:outlineLvl w:val="2"/>
    </w:pPr>
    <w:rPr>
      <w:b/>
    </w:rPr>
  </w:style>
  <w:style w:type="paragraph" w:styleId="Heading4">
    <w:name w:val="heading 4"/>
    <w:basedOn w:val="Normal"/>
    <w:next w:val="Normal"/>
    <w:qFormat/>
    <w:rsid w:val="00AF737E"/>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F737E"/>
    <w:pPr>
      <w:tabs>
        <w:tab w:val="center" w:pos="4320"/>
        <w:tab w:val="right" w:pos="8640"/>
      </w:tabs>
    </w:pPr>
  </w:style>
  <w:style w:type="paragraph" w:styleId="Footer">
    <w:name w:val="footer"/>
    <w:basedOn w:val="Normal"/>
    <w:semiHidden/>
    <w:rsid w:val="00AF737E"/>
    <w:pPr>
      <w:tabs>
        <w:tab w:val="center" w:pos="4320"/>
        <w:tab w:val="right" w:pos="8640"/>
      </w:tabs>
    </w:pPr>
  </w:style>
  <w:style w:type="character" w:styleId="PageNumber">
    <w:name w:val="page number"/>
    <w:basedOn w:val="DefaultParagraphFont"/>
    <w:semiHidden/>
    <w:rsid w:val="00AF737E"/>
  </w:style>
  <w:style w:type="paragraph" w:styleId="BodyTextIndent">
    <w:name w:val="Body Text Indent"/>
    <w:basedOn w:val="Normal"/>
    <w:semiHidden/>
    <w:rsid w:val="00AF737E"/>
    <w:pPr>
      <w:tabs>
        <w:tab w:val="left" w:pos="1440"/>
        <w:tab w:val="left" w:pos="2340"/>
      </w:tabs>
      <w:ind w:left="1296"/>
      <w:jc w:val="both"/>
    </w:pPr>
    <w:rPr>
      <w:sz w:val="22"/>
    </w:rPr>
  </w:style>
  <w:style w:type="paragraph" w:styleId="BodyTextIndent2">
    <w:name w:val="Body Text Indent 2"/>
    <w:basedOn w:val="Normal"/>
    <w:semiHidden/>
    <w:rsid w:val="00AF737E"/>
    <w:pPr>
      <w:tabs>
        <w:tab w:val="left" w:pos="1440"/>
        <w:tab w:val="left" w:pos="2340"/>
      </w:tabs>
      <w:ind w:left="1224" w:hanging="1260"/>
      <w:jc w:val="both"/>
    </w:pPr>
    <w:rPr>
      <w:sz w:val="22"/>
    </w:rPr>
  </w:style>
  <w:style w:type="paragraph" w:styleId="BodyTextIndent3">
    <w:name w:val="Body Text Indent 3"/>
    <w:basedOn w:val="Normal"/>
    <w:semiHidden/>
    <w:rsid w:val="00AF737E"/>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6B28D-3BD7-48EA-8787-CF1F5F84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5732</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38329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55</cp:revision>
  <cp:lastPrinted>2003-03-21T04:55:00Z</cp:lastPrinted>
  <dcterms:created xsi:type="dcterms:W3CDTF">2013-07-23T05:54:00Z</dcterms:created>
  <dcterms:modified xsi:type="dcterms:W3CDTF">2013-07-24T09:26:00Z</dcterms:modified>
</cp:coreProperties>
</file>