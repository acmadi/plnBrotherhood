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616D51"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noProof/>
          <w:sz w:val="22"/>
          <w:szCs w:val="22"/>
          <w:lang w:val="id-ID" w:eastAsia="id-ID"/>
        </w:rPr>
        <w:drawing>
          <wp:inline distT="0" distB="0" distL="0" distR="0">
            <wp:extent cx="739775" cy="914400"/>
            <wp:effectExtent l="19050" t="0" r="3175" b="0"/>
            <wp:docPr id="1" name="Picture 17" descr="Logo_P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PLN"/>
                    <pic:cNvPicPr>
                      <a:picLocks noChangeAspect="1" noChangeArrowheads="1"/>
                    </pic:cNvPicPr>
                  </pic:nvPicPr>
                  <pic:blipFill>
                    <a:blip r:embed="rId7"/>
                    <a:srcRect/>
                    <a:stretch>
                      <a:fillRect/>
                    </a:stretch>
                  </pic:blipFill>
                  <pic:spPr bwMode="auto">
                    <a:xfrm>
                      <a:off x="0" y="0"/>
                      <a:ext cx="739775" cy="914400"/>
                    </a:xfrm>
                    <a:prstGeom prst="rect">
                      <a:avLst/>
                    </a:prstGeom>
                    <a:noFill/>
                    <a:ln w="9525">
                      <a:noFill/>
                      <a:miter lim="800000"/>
                      <a:headEnd/>
                      <a:tailEnd/>
                    </a:ln>
                  </pic:spPr>
                </pic:pic>
              </a:graphicData>
            </a:graphic>
          </wp:inline>
        </w:drawing>
      </w: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rPr>
      </w:pPr>
      <w:r w:rsidRPr="001F1855">
        <w:rPr>
          <w:rFonts w:ascii="Tahoma" w:hAnsi="Tahoma" w:cs="Tahoma"/>
          <w:b/>
          <w:bCs/>
          <w:sz w:val="22"/>
          <w:szCs w:val="22"/>
        </w:rPr>
        <w:t>PT PLN (PERSERO)</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lang w:val="da-DK"/>
        </w:rPr>
      </w:pPr>
      <w:r w:rsidRPr="001F1855">
        <w:rPr>
          <w:rFonts w:ascii="Tahoma" w:hAnsi="Tahoma" w:cs="Tahoma"/>
          <w:b/>
          <w:bCs/>
          <w:sz w:val="22"/>
          <w:szCs w:val="22"/>
          <w:lang w:val="da-DK"/>
        </w:rPr>
        <w:t>JL. TRUNOJOYO BLOK M I/ 135, KEBAYORAN BARU</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lang w:val="da-DK"/>
        </w:rPr>
      </w:pPr>
      <w:r w:rsidRPr="001F1855">
        <w:rPr>
          <w:rFonts w:ascii="Tahoma" w:hAnsi="Tahoma" w:cs="Tahoma"/>
          <w:b/>
          <w:bCs/>
          <w:sz w:val="22"/>
          <w:szCs w:val="22"/>
          <w:lang w:val="da-DK"/>
        </w:rPr>
        <w:t>JAKARTA SELATAN</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lang w:val="da-DK"/>
        </w:rPr>
      </w:pPr>
      <w:r w:rsidRPr="001F1855">
        <w:rPr>
          <w:rFonts w:ascii="Tahoma" w:hAnsi="Tahoma" w:cs="Tahoma"/>
          <w:b/>
          <w:sz w:val="22"/>
          <w:szCs w:val="22"/>
          <w:lang w:val="da-DK"/>
        </w:rPr>
        <w:t>RENCANA KERJA DAN SYARAT-SYARAT (RKS)</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bCs/>
          <w:sz w:val="22"/>
          <w:szCs w:val="22"/>
          <w:lang w:val="da-DK"/>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sz w:val="22"/>
          <w:szCs w:val="22"/>
        </w:rPr>
        <w:t>NOMOR :</w:t>
      </w:r>
      <w:r w:rsidR="00F6011B" w:rsidRPr="001F1855">
        <w:rPr>
          <w:rFonts w:ascii="Tahoma" w:hAnsi="Tahoma" w:cs="Tahoma"/>
          <w:sz w:val="22"/>
          <w:szCs w:val="22"/>
        </w:rPr>
        <w:t xml:space="preserve"> </w:t>
      </w:r>
      <w:r w:rsidR="00F6011B" w:rsidRPr="001F1855">
        <w:rPr>
          <w:rFonts w:ascii="Tahoma" w:hAnsi="Tahoma" w:cs="Tahoma"/>
          <w:sz w:val="22"/>
          <w:szCs w:val="22"/>
          <w:highlight w:val="yellow"/>
        </w:rPr>
        <w:t>#no</w:t>
      </w:r>
      <w:r w:rsidR="00D068E4" w:rsidRPr="001F1855">
        <w:rPr>
          <w:rFonts w:ascii="Tahoma" w:hAnsi="Tahoma" w:cs="Tahoma"/>
          <w:sz w:val="22"/>
          <w:szCs w:val="22"/>
          <w:highlight w:val="yellow"/>
          <w:lang w:val="id-ID"/>
        </w:rPr>
        <w:t xml:space="preserve">mor </w:t>
      </w:r>
      <w:r w:rsidR="00F6011B" w:rsidRPr="001F1855">
        <w:rPr>
          <w:rFonts w:ascii="Tahoma" w:hAnsi="Tahoma" w:cs="Tahoma"/>
          <w:sz w:val="22"/>
          <w:szCs w:val="22"/>
          <w:highlight w:val="yellow"/>
        </w:rPr>
        <w:t>rks#</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sz w:val="22"/>
          <w:szCs w:val="22"/>
        </w:rPr>
        <w:t xml:space="preserve">TANGGAL : </w:t>
      </w:r>
      <w:r w:rsidR="00D068E4" w:rsidRPr="001F1855">
        <w:rPr>
          <w:rFonts w:ascii="Tahoma" w:hAnsi="Tahoma" w:cs="Tahoma"/>
          <w:sz w:val="22"/>
          <w:szCs w:val="22"/>
          <w:highlight w:val="yellow"/>
        </w:rPr>
        <w:t>#t</w:t>
      </w:r>
      <w:r w:rsidR="00D068E4" w:rsidRPr="001F1855">
        <w:rPr>
          <w:rFonts w:ascii="Tahoma" w:hAnsi="Tahoma" w:cs="Tahoma"/>
          <w:sz w:val="22"/>
          <w:szCs w:val="22"/>
          <w:highlight w:val="yellow"/>
          <w:lang w:val="id-ID"/>
        </w:rPr>
        <w:t xml:space="preserve">anggal </w:t>
      </w:r>
      <w:r w:rsidR="00F6011B" w:rsidRPr="001F1855">
        <w:rPr>
          <w:rFonts w:ascii="Tahoma" w:hAnsi="Tahoma" w:cs="Tahoma"/>
          <w:sz w:val="22"/>
          <w:szCs w:val="22"/>
          <w:highlight w:val="yellow"/>
        </w:rPr>
        <w:t>rks#</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sz w:val="22"/>
          <w:szCs w:val="22"/>
        </w:rPr>
        <w:t>TENTANG</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2E5B00">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sidRPr="001F1855">
        <w:rPr>
          <w:rFonts w:ascii="Tahoma" w:hAnsi="Tahoma" w:cs="Tahoma"/>
          <w:b/>
          <w:sz w:val="22"/>
          <w:szCs w:val="22"/>
          <w:lang w:val="sv-SE"/>
        </w:rPr>
        <w:t xml:space="preserve">PEKERJAAN </w:t>
      </w:r>
      <w:r w:rsidR="00F6011B" w:rsidRPr="001F1855">
        <w:rPr>
          <w:rFonts w:ascii="Tahoma" w:hAnsi="Tahoma" w:cs="Tahoma"/>
          <w:b/>
          <w:sz w:val="22"/>
          <w:szCs w:val="22"/>
          <w:highlight w:val="cyan"/>
        </w:rPr>
        <w:t>#nama</w:t>
      </w:r>
      <w:r w:rsidR="001400E4" w:rsidRPr="001F1855">
        <w:rPr>
          <w:rFonts w:ascii="Tahoma" w:hAnsi="Tahoma" w:cs="Tahoma"/>
          <w:b/>
          <w:sz w:val="22"/>
          <w:szCs w:val="22"/>
          <w:highlight w:val="cyan"/>
          <w:lang w:val="id-ID"/>
        </w:rPr>
        <w:t xml:space="preserve"> </w:t>
      </w:r>
      <w:r w:rsidR="00F6011B" w:rsidRPr="001F1855">
        <w:rPr>
          <w:rFonts w:ascii="Tahoma" w:hAnsi="Tahoma" w:cs="Tahoma"/>
          <w:b/>
          <w:sz w:val="22"/>
          <w:szCs w:val="22"/>
          <w:highlight w:val="cyan"/>
        </w:rPr>
        <w:t>pengadaan</w:t>
      </w:r>
      <w:r w:rsidR="001400E4" w:rsidRPr="001F1855">
        <w:rPr>
          <w:rFonts w:ascii="Tahoma" w:hAnsi="Tahoma" w:cs="Tahoma"/>
          <w:b/>
          <w:sz w:val="22"/>
          <w:szCs w:val="22"/>
          <w:highlight w:val="cyan"/>
          <w:lang w:val="id-ID"/>
        </w:rPr>
        <w:t xml:space="preserve"> kapital</w:t>
      </w:r>
      <w:r w:rsidR="00F6011B" w:rsidRPr="001F1855">
        <w:rPr>
          <w:rFonts w:ascii="Tahoma" w:hAnsi="Tahoma" w:cs="Tahoma"/>
          <w:b/>
          <w:sz w:val="22"/>
          <w:szCs w:val="22"/>
          <w:highlight w:val="cyan"/>
        </w:rPr>
        <w:t>#</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7348B6"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Pr>
          <w:rFonts w:ascii="Tahoma" w:hAnsi="Tahoma" w:cs="Tahoma"/>
          <w:noProof/>
          <w:sz w:val="22"/>
          <w:szCs w:val="22"/>
          <w:lang w:val="id-ID" w:eastAsia="id-ID"/>
        </w:rPr>
        <w:pict>
          <v:line id="Line 10" o:spid="_x0000_s1026" style="position:absolute;left:0;text-align:left;z-index:251655680;visibility:visible" from="225pt,1.35pt" to="22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" strokeweight="2.25pt"/>
        </w:pict>
      </w:r>
    </w:p>
    <w:p w:rsidR="00A62807" w:rsidRPr="001F1855" w:rsidRDefault="007348B6"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r>
        <w:rPr>
          <w:rFonts w:ascii="Tahoma" w:hAnsi="Tahoma" w:cs="Tahoma"/>
          <w:noProof/>
          <w:sz w:val="22"/>
          <w:szCs w:val="22"/>
          <w:lang w:val="id-ID" w:eastAsia="id-ID"/>
        </w:rPr>
        <w:pict>
          <v:line id="Line 12" o:spid="_x0000_s1027" style="position:absolute;left:0;text-align:left;z-index:251656704;visibility:visible" from="234pt,6.05pt" to="234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" strokeweight="2.25pt"/>
        </w:pict>
      </w:r>
      <w:r>
        <w:rPr>
          <w:rFonts w:ascii="Tahoma" w:hAnsi="Tahoma" w:cs="Tahoma"/>
          <w:noProof/>
          <w:sz w:val="22"/>
          <w:szCs w:val="22"/>
          <w:lang w:val="id-ID" w:eastAsia="id-ID"/>
        </w:rPr>
        <w:pict>
          <v:line id="Line 15" o:spid="_x0000_s1028" style="position:absolute;left:0;text-align:left;z-index:251657728;visibility:visible" from="3in,6.05pt" to="3in,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" strokeweight="2.25pt"/>
        </w:pic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sz w:val="22"/>
          <w:szCs w:val="22"/>
        </w:rPr>
      </w:pPr>
    </w:p>
    <w:p w:rsidR="00A62807" w:rsidRPr="001F1855" w:rsidRDefault="00F6011B" w:rsidP="00A62807">
      <w:pPr>
        <w:pBdr>
          <w:top w:val="single" w:sz="4" w:space="1" w:color="auto"/>
          <w:left w:val="single" w:sz="4" w:space="4" w:color="auto"/>
          <w:bottom w:val="single" w:sz="4" w:space="1" w:color="auto"/>
          <w:right w:val="single" w:sz="4" w:space="4" w:color="auto"/>
        </w:pBdr>
        <w:jc w:val="center"/>
        <w:rPr>
          <w:rFonts w:ascii="Tahoma" w:hAnsi="Tahoma" w:cs="Tahoma"/>
          <w:b/>
          <w:sz w:val="22"/>
          <w:szCs w:val="22"/>
          <w:lang w:val="sv-SE"/>
        </w:rPr>
      </w:pPr>
      <w:r w:rsidRPr="001F1855">
        <w:rPr>
          <w:rFonts w:ascii="Tahoma" w:hAnsi="Tahoma" w:cs="Tahoma"/>
          <w:b/>
          <w:sz w:val="22"/>
          <w:szCs w:val="22"/>
          <w:highlight w:val="cyan"/>
          <w:lang w:val="sv-SE"/>
        </w:rPr>
        <w:t>#</w:t>
      </w:r>
      <w:r w:rsidR="001400E4" w:rsidRPr="001F1855">
        <w:rPr>
          <w:rFonts w:ascii="Tahoma" w:hAnsi="Tahoma" w:cs="Tahoma"/>
          <w:b/>
          <w:sz w:val="22"/>
          <w:szCs w:val="22"/>
          <w:highlight w:val="cyan"/>
          <w:lang w:val="sv-SE"/>
        </w:rPr>
        <w:t>jenis panitia kapital</w:t>
      </w:r>
      <w:r w:rsidRPr="001F1855">
        <w:rPr>
          <w:rFonts w:ascii="Tahoma" w:hAnsi="Tahoma" w:cs="Tahoma"/>
          <w:b/>
          <w:sz w:val="22"/>
          <w:szCs w:val="22"/>
          <w:highlight w:val="cyan"/>
          <w:lang w:val="sv-SE"/>
        </w:rPr>
        <w:t>#</w:t>
      </w:r>
      <w:r w:rsidRPr="001F1855">
        <w:rPr>
          <w:rFonts w:ascii="Tahoma" w:hAnsi="Tahoma" w:cs="Tahoma"/>
          <w:b/>
          <w:sz w:val="22"/>
          <w:szCs w:val="22"/>
        </w:rPr>
        <w:t xml:space="preserve"> </w:t>
      </w:r>
      <w:r w:rsidR="00A62807" w:rsidRPr="001F1855">
        <w:rPr>
          <w:rFonts w:ascii="Tahoma" w:hAnsi="Tahoma" w:cs="Tahoma"/>
          <w:b/>
          <w:sz w:val="22"/>
          <w:szCs w:val="22"/>
          <w:lang w:val="sv-SE"/>
        </w:rPr>
        <w:t>PENGADAAN BARANG/JASA</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sz w:val="22"/>
          <w:szCs w:val="22"/>
          <w:lang w:val="sv-SE"/>
        </w:rPr>
      </w:pPr>
      <w:r w:rsidRPr="001F1855">
        <w:rPr>
          <w:rFonts w:ascii="Tahoma" w:hAnsi="Tahoma" w:cs="Tahoma"/>
          <w:b/>
          <w:sz w:val="22"/>
          <w:szCs w:val="22"/>
          <w:lang w:val="sv-SE"/>
        </w:rPr>
        <w:t>DIVISI UMUM DAN MANAJEMEN</w:t>
      </w:r>
    </w:p>
    <w:p w:rsidR="00A62807" w:rsidRPr="001F1855" w:rsidRDefault="00A62807" w:rsidP="00A62807">
      <w:pPr>
        <w:pBdr>
          <w:top w:val="single" w:sz="4" w:space="1" w:color="auto"/>
          <w:left w:val="single" w:sz="4" w:space="4" w:color="auto"/>
          <w:bottom w:val="single" w:sz="4" w:space="1" w:color="auto"/>
          <w:right w:val="single" w:sz="4" w:space="4" w:color="auto"/>
        </w:pBdr>
        <w:jc w:val="center"/>
        <w:rPr>
          <w:rFonts w:ascii="Tahoma" w:hAnsi="Tahoma" w:cs="Tahoma"/>
          <w:b/>
          <w:sz w:val="22"/>
          <w:szCs w:val="22"/>
          <w:lang w:val="sv-SE"/>
        </w:rPr>
      </w:pPr>
      <w:r w:rsidRPr="001F1855">
        <w:rPr>
          <w:rFonts w:ascii="Tahoma" w:hAnsi="Tahoma" w:cs="Tahoma"/>
          <w:b/>
          <w:sz w:val="22"/>
          <w:szCs w:val="22"/>
          <w:lang w:val="sv-SE"/>
        </w:rPr>
        <w:t>PT PLN (PERSERO) KANTOR PUSAT</w:t>
      </w: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b/>
          <w:sz w:val="22"/>
          <w:szCs w:val="22"/>
          <w:lang w:val="sv-SE"/>
        </w:rPr>
      </w:pPr>
    </w:p>
    <w:p w:rsidR="00A62807" w:rsidRPr="001F1855" w:rsidRDefault="00A62807" w:rsidP="00A62807">
      <w:pPr>
        <w:pBdr>
          <w:top w:val="single" w:sz="4" w:space="1" w:color="auto"/>
          <w:left w:val="single" w:sz="4" w:space="4" w:color="auto"/>
          <w:bottom w:val="single" w:sz="4" w:space="1" w:color="auto"/>
          <w:right w:val="single" w:sz="4" w:space="4" w:color="auto"/>
        </w:pBdr>
        <w:rPr>
          <w:rFonts w:ascii="Tahoma" w:hAnsi="Tahoma" w:cs="Tahoma"/>
          <w:b/>
          <w:sz w:val="22"/>
          <w:szCs w:val="22"/>
          <w:lang w:val="sv-SE"/>
        </w:rPr>
      </w:pPr>
    </w:p>
    <w:p w:rsidR="00A62807" w:rsidRPr="001F1855" w:rsidRDefault="00A62807" w:rsidP="00A62807">
      <w:pPr>
        <w:tabs>
          <w:tab w:val="left" w:pos="540"/>
          <w:tab w:val="left" w:pos="1440"/>
          <w:tab w:val="left" w:pos="2520"/>
        </w:tabs>
        <w:jc w:val="center"/>
        <w:rPr>
          <w:rFonts w:ascii="Tahoma" w:hAnsi="Tahoma" w:cs="Tahoma"/>
          <w:b/>
          <w:color w:val="000000"/>
          <w:sz w:val="22"/>
          <w:szCs w:val="22"/>
          <w:lang w:val="id-ID"/>
        </w:rPr>
      </w:pPr>
      <w:r w:rsidRPr="001F1855">
        <w:rPr>
          <w:rFonts w:ascii="Tahoma" w:hAnsi="Tahoma" w:cs="Tahoma"/>
          <w:b/>
          <w:color w:val="000000"/>
          <w:sz w:val="22"/>
          <w:szCs w:val="22"/>
          <w:lang w:val="id-ID"/>
        </w:rPr>
        <w:br w:type="page"/>
      </w:r>
      <w:r w:rsidRPr="001F1855">
        <w:rPr>
          <w:rFonts w:ascii="Tahoma" w:hAnsi="Tahoma" w:cs="Tahoma"/>
          <w:b/>
          <w:color w:val="000000"/>
          <w:sz w:val="22"/>
          <w:szCs w:val="22"/>
          <w:lang w:val="id-ID"/>
        </w:rPr>
        <w:lastRenderedPageBreak/>
        <w:t>RENCANA KERJA &amp; SYARAT-SYARAT (RKS)</w:t>
      </w:r>
    </w:p>
    <w:p w:rsidR="00A62807" w:rsidRPr="001F1855" w:rsidRDefault="00A62807" w:rsidP="00A62807">
      <w:pPr>
        <w:pStyle w:val="Heading5"/>
        <w:tabs>
          <w:tab w:val="left" w:pos="540"/>
          <w:tab w:val="left" w:pos="1440"/>
          <w:tab w:val="left" w:pos="2520"/>
        </w:tabs>
        <w:rPr>
          <w:rFonts w:ascii="Tahoma" w:hAnsi="Tahoma" w:cs="Tahoma"/>
          <w:sz w:val="22"/>
          <w:szCs w:val="22"/>
          <w:u w:val="none"/>
        </w:rPr>
      </w:pPr>
      <w:r w:rsidRPr="001F1855">
        <w:rPr>
          <w:rFonts w:ascii="Tahoma" w:hAnsi="Tahoma" w:cs="Tahoma"/>
          <w:sz w:val="22"/>
          <w:szCs w:val="22"/>
          <w:u w:val="none"/>
          <w:lang w:val="id-ID"/>
        </w:rPr>
        <w:t xml:space="preserve">PEKERJAAN </w:t>
      </w:r>
      <w:r w:rsidR="00F6011B" w:rsidRPr="001F1855">
        <w:rPr>
          <w:rFonts w:ascii="Tahoma" w:hAnsi="Tahoma" w:cs="Tahoma"/>
          <w:sz w:val="22"/>
          <w:szCs w:val="22"/>
          <w:u w:val="none"/>
        </w:rPr>
        <w:t>#namapengadaan#</w:t>
      </w:r>
    </w:p>
    <w:p w:rsidR="00A62807" w:rsidRPr="001F1855" w:rsidRDefault="00A62807" w:rsidP="00A62807">
      <w:pPr>
        <w:pStyle w:val="Heading5"/>
        <w:tabs>
          <w:tab w:val="left" w:pos="540"/>
          <w:tab w:val="left" w:pos="1440"/>
          <w:tab w:val="left" w:pos="2520"/>
        </w:tabs>
        <w:rPr>
          <w:rFonts w:ascii="Tahoma" w:hAnsi="Tahoma" w:cs="Tahoma"/>
          <w:sz w:val="22"/>
          <w:szCs w:val="22"/>
          <w:u w:val="none"/>
          <w:lang w:val="id-ID"/>
        </w:rPr>
      </w:pPr>
      <w:r w:rsidRPr="001F1855">
        <w:rPr>
          <w:rFonts w:ascii="Tahoma" w:hAnsi="Tahoma" w:cs="Tahoma"/>
          <w:sz w:val="22"/>
          <w:szCs w:val="22"/>
          <w:u w:val="none"/>
          <w:lang w:val="id-ID"/>
        </w:rPr>
        <w:t>PT PLN (PERSERO) KANTOR PUSAT</w:t>
      </w:r>
    </w:p>
    <w:p w:rsidR="00A62807" w:rsidRPr="001F1855" w:rsidRDefault="00A62807" w:rsidP="00A62807">
      <w:pPr>
        <w:rPr>
          <w:rFonts w:ascii="Tahoma" w:hAnsi="Tahoma" w:cs="Tahoma"/>
          <w:sz w:val="22"/>
          <w:szCs w:val="22"/>
          <w:lang w:val="id-ID"/>
        </w:rPr>
      </w:pPr>
    </w:p>
    <w:p w:rsidR="00A62807" w:rsidRPr="001F1855" w:rsidRDefault="00A62807" w:rsidP="00A62807">
      <w:pPr>
        <w:pBdr>
          <w:bottom w:val="single" w:sz="4" w:space="1" w:color="auto"/>
        </w:pBdr>
        <w:tabs>
          <w:tab w:val="left" w:pos="540"/>
          <w:tab w:val="left" w:pos="1440"/>
          <w:tab w:val="left" w:pos="2520"/>
        </w:tabs>
        <w:jc w:val="center"/>
        <w:rPr>
          <w:rFonts w:ascii="Tahoma" w:hAnsi="Tahoma" w:cs="Tahoma"/>
          <w:b/>
          <w:color w:val="000000"/>
          <w:sz w:val="22"/>
          <w:szCs w:val="22"/>
          <w:lang w:val="id-ID"/>
        </w:rPr>
      </w:pPr>
      <w:r w:rsidRPr="001F1855">
        <w:rPr>
          <w:rFonts w:ascii="Tahoma" w:hAnsi="Tahoma" w:cs="Tahoma"/>
          <w:sz w:val="22"/>
          <w:szCs w:val="22"/>
        </w:rPr>
        <w:t xml:space="preserve">(No. : </w:t>
      </w:r>
      <w:r w:rsidR="001F3F40" w:rsidRPr="001F1855">
        <w:rPr>
          <w:rFonts w:ascii="Tahoma" w:hAnsi="Tahoma" w:cs="Tahoma"/>
          <w:sz w:val="22"/>
          <w:szCs w:val="22"/>
          <w:highlight w:val="yellow"/>
        </w:rPr>
        <w:t>#no</w:t>
      </w:r>
      <w:r w:rsidR="001F3F40" w:rsidRPr="001F1855">
        <w:rPr>
          <w:rFonts w:ascii="Tahoma" w:hAnsi="Tahoma" w:cs="Tahoma"/>
          <w:sz w:val="22"/>
          <w:szCs w:val="22"/>
          <w:highlight w:val="yellow"/>
          <w:lang w:val="id-ID"/>
        </w:rPr>
        <w:t xml:space="preserve">mor </w:t>
      </w:r>
      <w:r w:rsidR="001F3F40" w:rsidRPr="001F1855">
        <w:rPr>
          <w:rFonts w:ascii="Tahoma" w:hAnsi="Tahoma" w:cs="Tahoma"/>
          <w:sz w:val="22"/>
          <w:szCs w:val="22"/>
          <w:highlight w:val="yellow"/>
        </w:rPr>
        <w:t>rks#</w:t>
      </w:r>
      <w:r w:rsidRPr="001F1855">
        <w:rPr>
          <w:rFonts w:ascii="Tahoma" w:hAnsi="Tahoma" w:cs="Tahoma"/>
          <w:sz w:val="22"/>
          <w:szCs w:val="22"/>
        </w:rPr>
        <w:t xml:space="preserve">, Tanggal </w:t>
      </w:r>
      <w:r w:rsidR="001F3F40" w:rsidRPr="001F1855">
        <w:rPr>
          <w:rFonts w:ascii="Tahoma" w:hAnsi="Tahoma" w:cs="Tahoma"/>
          <w:sz w:val="22"/>
          <w:szCs w:val="22"/>
          <w:highlight w:val="yellow"/>
        </w:rPr>
        <w:t>#t</w:t>
      </w:r>
      <w:r w:rsidR="001F3F40" w:rsidRPr="001F1855">
        <w:rPr>
          <w:rFonts w:ascii="Tahoma" w:hAnsi="Tahoma" w:cs="Tahoma"/>
          <w:sz w:val="22"/>
          <w:szCs w:val="22"/>
          <w:highlight w:val="yellow"/>
          <w:lang w:val="id-ID"/>
        </w:rPr>
        <w:t xml:space="preserve">anggal </w:t>
      </w:r>
      <w:r w:rsidR="001F3F40" w:rsidRPr="001F1855">
        <w:rPr>
          <w:rFonts w:ascii="Tahoma" w:hAnsi="Tahoma" w:cs="Tahoma"/>
          <w:sz w:val="22"/>
          <w:szCs w:val="22"/>
          <w:highlight w:val="yellow"/>
        </w:rPr>
        <w:t>rks#</w:t>
      </w:r>
      <w:r w:rsidRPr="001F1855">
        <w:rPr>
          <w:rFonts w:ascii="Tahoma" w:hAnsi="Tahoma" w:cs="Tahoma"/>
          <w:sz w:val="22"/>
          <w:szCs w:val="22"/>
        </w:rPr>
        <w:t>)</w:t>
      </w:r>
    </w:p>
    <w:p w:rsidR="00A62807" w:rsidRPr="001F1855" w:rsidRDefault="00A62807" w:rsidP="00A62807">
      <w:pPr>
        <w:tabs>
          <w:tab w:val="left" w:pos="540"/>
          <w:tab w:val="left" w:pos="1440"/>
          <w:tab w:val="left" w:pos="2520"/>
        </w:tabs>
        <w:rPr>
          <w:rFonts w:ascii="Tahoma" w:hAnsi="Tahoma" w:cs="Tahoma"/>
          <w:color w:val="000000"/>
          <w:sz w:val="22"/>
          <w:szCs w:val="22"/>
        </w:rPr>
      </w:pPr>
    </w:p>
    <w:p w:rsidR="00A62807" w:rsidRPr="001F1855" w:rsidRDefault="00A62807" w:rsidP="00A62807">
      <w:pPr>
        <w:tabs>
          <w:tab w:val="left" w:pos="540"/>
          <w:tab w:val="left" w:pos="1440"/>
          <w:tab w:val="left" w:pos="2520"/>
        </w:tabs>
        <w:rPr>
          <w:rFonts w:ascii="Tahoma" w:hAnsi="Tahoma" w:cs="Tahoma"/>
          <w:color w:val="000000"/>
          <w:sz w:val="22"/>
          <w:szCs w:val="22"/>
          <w:lang w:val="id-ID"/>
        </w:rPr>
      </w:pPr>
    </w:p>
    <w:p w:rsidR="00A62807" w:rsidRPr="001F1855" w:rsidRDefault="00A62807" w:rsidP="00A62807">
      <w:pPr>
        <w:tabs>
          <w:tab w:val="left" w:pos="540"/>
          <w:tab w:val="left" w:pos="1440"/>
          <w:tab w:val="left" w:pos="2520"/>
        </w:tabs>
        <w:rPr>
          <w:rFonts w:ascii="Tahoma" w:hAnsi="Tahoma" w:cs="Tahoma"/>
          <w:color w:val="000000"/>
          <w:sz w:val="22"/>
          <w:szCs w:val="22"/>
          <w:lang w:val="id-ID"/>
        </w:rPr>
      </w:pPr>
    </w:p>
    <w:p w:rsidR="00A62807" w:rsidRPr="001F1855" w:rsidRDefault="00A62807" w:rsidP="00A62807">
      <w:pPr>
        <w:tabs>
          <w:tab w:val="left" w:pos="540"/>
          <w:tab w:val="left" w:pos="1440"/>
          <w:tab w:val="left" w:pos="2520"/>
        </w:tabs>
        <w:jc w:val="center"/>
        <w:rPr>
          <w:rFonts w:ascii="Tahoma" w:hAnsi="Tahoma" w:cs="Tahoma"/>
          <w:b/>
          <w:color w:val="000000"/>
          <w:sz w:val="22"/>
          <w:szCs w:val="22"/>
          <w:lang w:val="id-ID"/>
        </w:rPr>
      </w:pPr>
      <w:r w:rsidRPr="001F1855">
        <w:rPr>
          <w:rFonts w:ascii="Tahoma" w:hAnsi="Tahoma" w:cs="Tahoma"/>
          <w:b/>
          <w:color w:val="000000"/>
          <w:sz w:val="22"/>
          <w:szCs w:val="22"/>
          <w:lang w:val="id-ID"/>
        </w:rPr>
        <w:t>BAGIAN PERTAMA</w:t>
      </w:r>
    </w:p>
    <w:p w:rsidR="00A62807" w:rsidRPr="001F1855" w:rsidRDefault="00A62807" w:rsidP="00A62807">
      <w:pPr>
        <w:tabs>
          <w:tab w:val="left" w:pos="540"/>
          <w:tab w:val="left" w:pos="1440"/>
          <w:tab w:val="left" w:pos="2520"/>
        </w:tabs>
        <w:jc w:val="center"/>
        <w:rPr>
          <w:rFonts w:ascii="Tahoma" w:hAnsi="Tahoma" w:cs="Tahoma"/>
          <w:b/>
          <w:color w:val="000000"/>
          <w:sz w:val="22"/>
          <w:szCs w:val="22"/>
          <w:lang w:val="id-ID"/>
        </w:rPr>
      </w:pPr>
      <w:r w:rsidRPr="001F1855">
        <w:rPr>
          <w:rFonts w:ascii="Tahoma" w:hAnsi="Tahoma" w:cs="Tahoma"/>
          <w:b/>
          <w:color w:val="000000"/>
          <w:sz w:val="22"/>
          <w:szCs w:val="22"/>
          <w:lang w:val="id-ID"/>
        </w:rPr>
        <w:t>SYARAT UMUM</w:t>
      </w:r>
    </w:p>
    <w:p w:rsidR="00A62807" w:rsidRPr="001F1855" w:rsidRDefault="00A62807" w:rsidP="00A62807">
      <w:pPr>
        <w:tabs>
          <w:tab w:val="left" w:pos="540"/>
          <w:tab w:val="left" w:pos="1440"/>
          <w:tab w:val="left" w:pos="2520"/>
        </w:tabs>
        <w:rPr>
          <w:rFonts w:ascii="Tahoma" w:hAnsi="Tahoma" w:cs="Tahoma"/>
          <w:color w:val="000000"/>
          <w:sz w:val="22"/>
          <w:szCs w:val="22"/>
          <w:lang w:val="id-ID"/>
        </w:rPr>
      </w:pPr>
    </w:p>
    <w:p w:rsidR="00A62807" w:rsidRPr="001F1855" w:rsidRDefault="00A62807" w:rsidP="00A62807">
      <w:pPr>
        <w:numPr>
          <w:ilvl w:val="0"/>
          <w:numId w:val="8"/>
        </w:numPr>
        <w:tabs>
          <w:tab w:val="left" w:pos="540"/>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PEMBERI TUGAS, PERENCANA PEKERJAAN DAN DIREKSIPEKERJAAN</w:t>
      </w:r>
    </w:p>
    <w:p w:rsidR="00A62807" w:rsidRPr="001F1855" w:rsidRDefault="00A62807"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lang w:val="id-ID"/>
        </w:rPr>
        <w:t>Pemberi Tugas ialah :</w:t>
      </w:r>
    </w:p>
    <w:p w:rsidR="00A62807" w:rsidRPr="001F1855" w:rsidRDefault="00A62807"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lang w:val="id-ID"/>
        </w:rPr>
        <w:t>PT PLN (Persero) Kantor Pusat</w:t>
      </w:r>
    </w:p>
    <w:p w:rsidR="00A62807" w:rsidRPr="001F1855" w:rsidRDefault="00A62807"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lang w:val="id-ID"/>
        </w:rPr>
        <w:t>Jalan Trunojoyo Blok M I/135, Kebayoran Baru, Jakarta Selatan</w:t>
      </w:r>
    </w:p>
    <w:p w:rsidR="00A62807" w:rsidRPr="001F1855" w:rsidRDefault="00A62807"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lang w:val="id-ID"/>
        </w:rPr>
        <w:t>Pengguna Barang / Jasa:</w:t>
      </w:r>
    </w:p>
    <w:p w:rsidR="00A62807" w:rsidRPr="001F1855" w:rsidRDefault="00A62807"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lang w:val="id-ID"/>
        </w:rPr>
        <w:t>Pengguna Barang/Jasa adalah Kepala Divisi Umum dan Manajemen PT PLN (Persero) Kantor Pusat PT PLN (Persero) Kantor Pusat  atau pejabat yang diberi kuasa yang bertanggung jawab atas pelaksanaan pengadaan Barang/jasa  Pekerjaan Penyedia Jasa Tenaga Kerja (PJTK) Satuan Pengamanan PT PLN (Persero) Kantor Pusat.</w:t>
      </w:r>
    </w:p>
    <w:p w:rsidR="00A62807" w:rsidRPr="001F1855" w:rsidRDefault="00F23BBA"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highlight w:val="cyan"/>
          <w:lang w:val="id-ID"/>
        </w:rPr>
        <w:t>#jenis p</w:t>
      </w:r>
      <w:r w:rsidR="00A62807" w:rsidRPr="001F1855">
        <w:rPr>
          <w:rFonts w:ascii="Tahoma" w:hAnsi="Tahoma" w:cs="Tahoma"/>
          <w:b/>
          <w:sz w:val="22"/>
          <w:szCs w:val="22"/>
          <w:highlight w:val="cyan"/>
          <w:lang w:val="id-ID"/>
        </w:rPr>
        <w:t>anitia</w:t>
      </w:r>
      <w:r w:rsidRPr="001F1855">
        <w:rPr>
          <w:rFonts w:ascii="Tahoma" w:hAnsi="Tahoma" w:cs="Tahoma"/>
          <w:b/>
          <w:sz w:val="22"/>
          <w:szCs w:val="22"/>
          <w:highlight w:val="cyan"/>
          <w:lang w:val="id-ID"/>
        </w:rPr>
        <w:t>#</w:t>
      </w:r>
    </w:p>
    <w:p w:rsidR="00F23BBA" w:rsidRPr="001F1855" w:rsidRDefault="00F23BBA"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highlight w:val="cyan"/>
          <w:lang w:val="id-ID"/>
        </w:rPr>
        <w:t>#kalimat penjelasan panitia#</w:t>
      </w:r>
    </w:p>
    <w:p w:rsidR="00A62807" w:rsidRPr="001F1855" w:rsidRDefault="00A62807"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lang w:val="id-ID"/>
        </w:rPr>
        <w:t>Penyedia Barang / Jasa:</w:t>
      </w:r>
    </w:p>
    <w:p w:rsidR="00A62807" w:rsidRPr="001F1855" w:rsidRDefault="00A62807" w:rsidP="00A62807">
      <w:pPr>
        <w:tabs>
          <w:tab w:val="left" w:pos="2520"/>
        </w:tabs>
        <w:ind w:left="1080"/>
        <w:jc w:val="both"/>
        <w:rPr>
          <w:rFonts w:ascii="Tahoma" w:hAnsi="Tahoma" w:cs="Tahoma"/>
          <w:color w:val="000000"/>
          <w:sz w:val="22"/>
          <w:szCs w:val="22"/>
          <w:lang w:val="id-ID"/>
        </w:rPr>
      </w:pPr>
      <w:r w:rsidRPr="001F1855">
        <w:rPr>
          <w:rFonts w:ascii="Tahoma" w:hAnsi="Tahoma" w:cs="Tahoma"/>
          <w:color w:val="000000"/>
          <w:sz w:val="22"/>
          <w:szCs w:val="22"/>
          <w:lang w:val="id-ID"/>
        </w:rPr>
        <w:t>Penyedia Barang / Jasa adalah perusahaan  berbentuk badan hukum  dan memiliki izin yang masih berlaku dari instansi yang bertanggung jawab di bidang ketenagakerjaan dan bidang usahanya penyedia jasa tenaga kerja untuk melaksanakan pekerjaan penyedia jasa tenaga Kerja (PJTK) satuan pengamanan PT PLN (Persero) Kantor Pusat.</w:t>
      </w:r>
    </w:p>
    <w:p w:rsidR="00A62807" w:rsidRPr="001F1855" w:rsidRDefault="00A62807" w:rsidP="00A62807">
      <w:pPr>
        <w:numPr>
          <w:ilvl w:val="1"/>
          <w:numId w:val="1"/>
        </w:numPr>
        <w:tabs>
          <w:tab w:val="clear" w:pos="750"/>
          <w:tab w:val="left" w:pos="1080"/>
        </w:tabs>
        <w:spacing w:before="240" w:after="60"/>
        <w:ind w:left="900" w:hanging="360"/>
        <w:jc w:val="both"/>
        <w:rPr>
          <w:rFonts w:ascii="Tahoma" w:hAnsi="Tahoma" w:cs="Tahoma"/>
          <w:b/>
          <w:sz w:val="22"/>
          <w:szCs w:val="22"/>
          <w:lang w:val="id-ID"/>
        </w:rPr>
      </w:pPr>
      <w:r w:rsidRPr="001F1855">
        <w:rPr>
          <w:rFonts w:ascii="Tahoma" w:hAnsi="Tahoma" w:cs="Tahoma"/>
          <w:b/>
          <w:sz w:val="22"/>
          <w:szCs w:val="22"/>
          <w:lang w:val="id-ID"/>
        </w:rPr>
        <w:t>Direksi Pekerjaan dan Pengawas Pekerjaan :</w:t>
      </w:r>
    </w:p>
    <w:p w:rsidR="00A62807" w:rsidRPr="001F1855" w:rsidRDefault="00A62807" w:rsidP="00A62807">
      <w:pPr>
        <w:ind w:left="1080"/>
        <w:jc w:val="both"/>
        <w:rPr>
          <w:rFonts w:ascii="Tahoma" w:hAnsi="Tahoma" w:cs="Tahoma"/>
          <w:color w:val="000000"/>
          <w:sz w:val="22"/>
          <w:szCs w:val="22"/>
          <w:lang w:val="id-ID"/>
        </w:rPr>
      </w:pPr>
      <w:r w:rsidRPr="001F1855">
        <w:rPr>
          <w:rFonts w:ascii="Tahoma" w:hAnsi="Tahoma" w:cs="Tahoma"/>
          <w:b/>
          <w:color w:val="000000"/>
          <w:sz w:val="22"/>
          <w:szCs w:val="22"/>
          <w:lang w:val="id-ID"/>
        </w:rPr>
        <w:t>Direksi Pekerjaan</w:t>
      </w:r>
      <w:r w:rsidRPr="001F1855">
        <w:rPr>
          <w:rFonts w:ascii="Tahoma" w:hAnsi="Tahoma" w:cs="Tahoma"/>
          <w:color w:val="000000"/>
          <w:sz w:val="22"/>
          <w:szCs w:val="22"/>
          <w:lang w:val="id-ID"/>
        </w:rPr>
        <w:t xml:space="preserve"> </w:t>
      </w:r>
    </w:p>
    <w:p w:rsidR="00A62807" w:rsidRPr="001F1855" w:rsidRDefault="00A62807" w:rsidP="00A62807">
      <w:pPr>
        <w:ind w:left="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adalah wakil pengguna Barang/Jasa, untuk mengendalikan pelaksanaan pekerjaan yang ditunjuk oleh Pengguna Barang Jasa </w:t>
      </w:r>
      <w:r w:rsidRPr="001F1855">
        <w:rPr>
          <w:rFonts w:ascii="Tahoma" w:hAnsi="Tahoma" w:cs="Tahoma"/>
          <w:sz w:val="22"/>
          <w:szCs w:val="22"/>
          <w:lang w:val="id-ID"/>
        </w:rPr>
        <w:t>atau Pejabat yang diberi kuasa.</w:t>
      </w:r>
      <w:r w:rsidRPr="001F1855">
        <w:rPr>
          <w:rFonts w:ascii="Tahoma" w:hAnsi="Tahoma" w:cs="Tahoma"/>
          <w:color w:val="000000"/>
          <w:sz w:val="22"/>
          <w:szCs w:val="22"/>
          <w:lang w:val="id-ID"/>
        </w:rPr>
        <w:t xml:space="preserve"> </w:t>
      </w:r>
    </w:p>
    <w:p w:rsidR="00A62807" w:rsidRPr="001F1855" w:rsidRDefault="00A62807" w:rsidP="00A62807">
      <w:pPr>
        <w:spacing w:before="120"/>
        <w:ind w:left="108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Pengawas Pekerjaan </w:t>
      </w:r>
    </w:p>
    <w:p w:rsidR="00A62807" w:rsidRPr="001F1855" w:rsidRDefault="00A62807" w:rsidP="00A62807">
      <w:pPr>
        <w:ind w:left="1080"/>
        <w:jc w:val="both"/>
        <w:rPr>
          <w:rFonts w:ascii="Tahoma" w:hAnsi="Tahoma" w:cs="Tahoma"/>
          <w:color w:val="000000"/>
          <w:sz w:val="22"/>
          <w:szCs w:val="22"/>
          <w:lang w:val="id-ID"/>
        </w:rPr>
      </w:pPr>
      <w:r w:rsidRPr="001F1855">
        <w:rPr>
          <w:rFonts w:ascii="Tahoma" w:hAnsi="Tahoma" w:cs="Tahoma"/>
          <w:color w:val="000000"/>
          <w:sz w:val="22"/>
          <w:szCs w:val="22"/>
          <w:lang w:val="id-ID"/>
        </w:rPr>
        <w:t>adalah wakil pengguna Barang/Jasa untuk membantu Direksi Pekerjaan dalam pengawasan pekerjaan ,</w:t>
      </w:r>
    </w:p>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p>
    <w:p w:rsidR="00A62807" w:rsidRPr="001F1855" w:rsidRDefault="00A62807" w:rsidP="00A62807">
      <w:pPr>
        <w:numPr>
          <w:ilvl w:val="0"/>
          <w:numId w:val="8"/>
        </w:numPr>
        <w:tabs>
          <w:tab w:val="left" w:pos="540"/>
          <w:tab w:val="left" w:pos="1440"/>
          <w:tab w:val="left" w:pos="2520"/>
        </w:tabs>
        <w:spacing w:before="120" w:after="120"/>
        <w:ind w:hanging="540"/>
        <w:jc w:val="both"/>
        <w:rPr>
          <w:rFonts w:ascii="Tahoma" w:hAnsi="Tahoma" w:cs="Tahoma"/>
          <w:b/>
          <w:color w:val="000000"/>
          <w:sz w:val="22"/>
          <w:szCs w:val="22"/>
          <w:lang w:val="id-ID"/>
        </w:rPr>
      </w:pPr>
      <w:bookmarkStart w:id="0" w:name="OLE_LINK4"/>
      <w:bookmarkStart w:id="1" w:name="OLE_LINK5"/>
      <w:r w:rsidRPr="001F1855">
        <w:rPr>
          <w:rFonts w:ascii="Tahoma" w:hAnsi="Tahoma" w:cs="Tahoma"/>
          <w:b/>
          <w:color w:val="000000"/>
          <w:sz w:val="22"/>
          <w:szCs w:val="22"/>
          <w:lang w:val="id-ID"/>
        </w:rPr>
        <w:t>LINGKUP PEKERJAAN</w:t>
      </w:r>
      <w:bookmarkEnd w:id="0"/>
      <w:bookmarkEnd w:id="1"/>
    </w:p>
    <w:p w:rsidR="00A62807" w:rsidRPr="001F1855" w:rsidRDefault="00A62807" w:rsidP="00A62807">
      <w:pPr>
        <w:ind w:left="540"/>
        <w:jc w:val="both"/>
        <w:rPr>
          <w:rFonts w:ascii="Tahoma" w:hAnsi="Tahoma" w:cs="Tahoma"/>
          <w:sz w:val="22"/>
          <w:szCs w:val="22"/>
        </w:rPr>
      </w:pPr>
      <w:r w:rsidRPr="001F1855">
        <w:rPr>
          <w:rFonts w:ascii="Tahoma" w:hAnsi="Tahoma" w:cs="Tahoma"/>
          <w:sz w:val="22"/>
          <w:szCs w:val="22"/>
        </w:rPr>
        <w:t xml:space="preserve">Lingkup pekerjaan </w:t>
      </w:r>
      <w:r w:rsidR="002E5B00" w:rsidRPr="001F1855">
        <w:rPr>
          <w:rFonts w:ascii="Tahoma" w:hAnsi="Tahoma" w:cs="Tahoma"/>
          <w:sz w:val="22"/>
          <w:szCs w:val="22"/>
          <w:lang w:val="id-ID"/>
        </w:rPr>
        <w:t>..........................................................</w:t>
      </w:r>
      <w:r w:rsidRPr="001F1855">
        <w:rPr>
          <w:rFonts w:ascii="Tahoma" w:hAnsi="Tahoma" w:cs="Tahoma"/>
          <w:sz w:val="22"/>
          <w:szCs w:val="22"/>
        </w:rPr>
        <w:t>:</w:t>
      </w:r>
    </w:p>
    <w:p w:rsidR="00A62807" w:rsidRPr="001F1855" w:rsidRDefault="002E5B00" w:rsidP="00A62807">
      <w:pPr>
        <w:numPr>
          <w:ilvl w:val="1"/>
          <w:numId w:val="8"/>
        </w:numPr>
        <w:tabs>
          <w:tab w:val="clear" w:pos="750"/>
          <w:tab w:val="num" w:pos="1080"/>
        </w:tabs>
        <w:spacing w:before="120"/>
        <w:ind w:left="1080" w:hanging="540"/>
        <w:jc w:val="both"/>
        <w:rPr>
          <w:rFonts w:ascii="Tahoma" w:hAnsi="Tahoma" w:cs="Tahoma"/>
          <w:sz w:val="22"/>
          <w:szCs w:val="22"/>
          <w:lang w:val="id-ID"/>
        </w:rPr>
      </w:pPr>
      <w:r w:rsidRPr="001F1855">
        <w:rPr>
          <w:rFonts w:ascii="Tahoma" w:hAnsi="Tahoma" w:cs="Tahoma"/>
          <w:sz w:val="22"/>
          <w:szCs w:val="22"/>
          <w:lang w:val="id-ID"/>
        </w:rPr>
        <w:t>.............................................</w:t>
      </w:r>
      <w:r w:rsidR="00A62807" w:rsidRPr="001F1855">
        <w:rPr>
          <w:rFonts w:ascii="Tahoma" w:hAnsi="Tahoma" w:cs="Tahoma"/>
          <w:sz w:val="22"/>
          <w:szCs w:val="22"/>
          <w:lang w:val="id-ID"/>
        </w:rPr>
        <w:t xml:space="preserve"> </w:t>
      </w:r>
    </w:p>
    <w:p w:rsidR="00A62807" w:rsidRPr="001F1855" w:rsidRDefault="002E5B00" w:rsidP="00A62807">
      <w:pPr>
        <w:numPr>
          <w:ilvl w:val="1"/>
          <w:numId w:val="8"/>
        </w:numPr>
        <w:tabs>
          <w:tab w:val="clear" w:pos="750"/>
          <w:tab w:val="num" w:pos="1080"/>
        </w:tabs>
        <w:spacing w:before="120"/>
        <w:ind w:left="1080" w:hanging="540"/>
        <w:jc w:val="both"/>
        <w:rPr>
          <w:rFonts w:ascii="Tahoma" w:hAnsi="Tahoma" w:cs="Tahoma"/>
          <w:sz w:val="22"/>
          <w:szCs w:val="22"/>
          <w:lang w:val="id-ID"/>
        </w:rPr>
      </w:pPr>
      <w:r w:rsidRPr="001F1855">
        <w:rPr>
          <w:rFonts w:ascii="Tahoma" w:hAnsi="Tahoma" w:cs="Tahoma"/>
          <w:sz w:val="22"/>
          <w:szCs w:val="22"/>
          <w:lang w:val="id-ID"/>
        </w:rPr>
        <w:t>.............................................</w:t>
      </w:r>
      <w:r w:rsidR="00A62807" w:rsidRPr="001F1855">
        <w:rPr>
          <w:rFonts w:ascii="Tahoma" w:hAnsi="Tahoma" w:cs="Tahoma"/>
          <w:sz w:val="22"/>
          <w:szCs w:val="22"/>
          <w:lang w:val="id-ID"/>
        </w:rPr>
        <w:t xml:space="preserve"> </w:t>
      </w:r>
    </w:p>
    <w:p w:rsidR="00A62807" w:rsidRPr="001F1855" w:rsidRDefault="002E5B00" w:rsidP="00A62807">
      <w:pPr>
        <w:numPr>
          <w:ilvl w:val="1"/>
          <w:numId w:val="8"/>
        </w:numPr>
        <w:tabs>
          <w:tab w:val="clear" w:pos="750"/>
          <w:tab w:val="num" w:pos="1080"/>
        </w:tabs>
        <w:spacing w:before="120"/>
        <w:ind w:left="1080" w:hanging="540"/>
        <w:jc w:val="both"/>
        <w:rPr>
          <w:rFonts w:ascii="Tahoma" w:hAnsi="Tahoma" w:cs="Tahoma"/>
          <w:sz w:val="22"/>
          <w:szCs w:val="22"/>
          <w:lang w:val="id-ID"/>
        </w:rPr>
      </w:pPr>
      <w:r w:rsidRPr="001F1855">
        <w:rPr>
          <w:rFonts w:ascii="Tahoma" w:hAnsi="Tahoma" w:cs="Tahoma"/>
          <w:sz w:val="22"/>
          <w:szCs w:val="22"/>
          <w:lang w:val="id-ID"/>
        </w:rPr>
        <w:t>............................................</w:t>
      </w:r>
    </w:p>
    <w:p w:rsidR="0053446D" w:rsidRPr="001F1855" w:rsidDel="00BE6779" w:rsidRDefault="0053446D" w:rsidP="0053446D">
      <w:pPr>
        <w:numPr>
          <w:ins w:id="2" w:author="Daswar" w:date="2010-11-28T01:38:00Z"/>
        </w:numPr>
        <w:spacing w:before="120"/>
        <w:ind w:left="540"/>
        <w:jc w:val="both"/>
        <w:rPr>
          <w:ins w:id="3" w:author="Daswar" w:date="2010-11-28T01:38:00Z"/>
          <w:del w:id="4" w:author="arief.pramana" w:date="2013-07-05T10:43:00Z"/>
          <w:rFonts w:ascii="Tahoma" w:hAnsi="Tahoma" w:cs="Tahoma"/>
          <w:sz w:val="22"/>
          <w:szCs w:val="22"/>
          <w:lang w:val="id-ID"/>
        </w:rPr>
      </w:pPr>
    </w:p>
    <w:p w:rsidR="00A62807" w:rsidRPr="001F1855" w:rsidDel="0053446D" w:rsidRDefault="00A62807" w:rsidP="00A62807">
      <w:pPr>
        <w:spacing w:before="120"/>
        <w:ind w:left="540"/>
        <w:jc w:val="both"/>
        <w:rPr>
          <w:del w:id="5" w:author="Daswar" w:date="2010-11-28T01:37:00Z"/>
          <w:rFonts w:ascii="Tahoma" w:hAnsi="Tahoma" w:cs="Tahoma"/>
          <w:sz w:val="22"/>
          <w:szCs w:val="22"/>
          <w:lang w:val="id-ID"/>
        </w:rPr>
      </w:pPr>
    </w:p>
    <w:p w:rsidR="00A62807" w:rsidRPr="001F1855" w:rsidRDefault="00B11238" w:rsidP="00A62807">
      <w:pPr>
        <w:numPr>
          <w:ilvl w:val="0"/>
          <w:numId w:val="8"/>
        </w:numPr>
        <w:tabs>
          <w:tab w:val="left" w:pos="1440"/>
          <w:tab w:val="left" w:pos="2520"/>
        </w:tabs>
        <w:spacing w:before="120" w:after="120"/>
        <w:ind w:hanging="540"/>
        <w:jc w:val="both"/>
        <w:rPr>
          <w:rFonts w:ascii="Tahoma" w:hAnsi="Tahoma" w:cs="Tahoma"/>
          <w:b/>
          <w:sz w:val="22"/>
          <w:szCs w:val="22"/>
          <w:lang w:val="id-ID"/>
        </w:rPr>
      </w:pPr>
      <w:r w:rsidRPr="001F1855">
        <w:rPr>
          <w:rFonts w:ascii="Tahoma" w:hAnsi="Tahoma" w:cs="Tahoma"/>
          <w:b/>
          <w:sz w:val="22"/>
          <w:szCs w:val="22"/>
          <w:lang w:val="id-ID"/>
        </w:rPr>
        <w:lastRenderedPageBreak/>
        <w:t>PELAKSANAAN PENGADAAN</w:t>
      </w:r>
    </w:p>
    <w:p w:rsidR="00ED45ED" w:rsidRDefault="00B11238" w:rsidP="00ED45ED">
      <w:pPr>
        <w:tabs>
          <w:tab w:val="left" w:pos="1440"/>
          <w:tab w:val="left" w:pos="2520"/>
        </w:tabs>
        <w:ind w:left="540"/>
        <w:jc w:val="both"/>
        <w:rPr>
          <w:rFonts w:ascii="Tahoma" w:hAnsi="Tahoma" w:cs="Tahoma"/>
          <w:sz w:val="22"/>
          <w:szCs w:val="22"/>
          <w:lang w:val="id-ID"/>
        </w:rPr>
      </w:pPr>
      <w:r w:rsidRPr="001F1855">
        <w:rPr>
          <w:rFonts w:ascii="Tahoma" w:hAnsi="Tahoma" w:cs="Tahoma"/>
          <w:sz w:val="22"/>
          <w:szCs w:val="22"/>
          <w:lang w:val="fi-FI"/>
        </w:rPr>
        <w:t xml:space="preserve">Berdasarkan Keputusan Direksi PT PLN (Persero) No.305.K/DIR/2010 tanggal, 03 Juni 2010 tentang Pedoman Pengadaan Barang / Jasa di lingkungan PT PLN (Persero), </w:t>
      </w:r>
      <w:r w:rsidRPr="001F1855">
        <w:rPr>
          <w:rFonts w:ascii="Tahoma" w:hAnsi="Tahoma" w:cs="Tahoma"/>
          <w:sz w:val="22"/>
          <w:szCs w:val="22"/>
          <w:lang w:val="id-ID"/>
        </w:rPr>
        <w:t xml:space="preserve">Metoda </w:t>
      </w:r>
      <w:r w:rsidR="00F6011B" w:rsidRPr="001F1855">
        <w:rPr>
          <w:rFonts w:ascii="Tahoma" w:hAnsi="Tahoma" w:cs="Tahoma"/>
          <w:sz w:val="22"/>
          <w:szCs w:val="22"/>
          <w:highlight w:val="yellow"/>
        </w:rPr>
        <w:t>#nama</w:t>
      </w:r>
      <w:r w:rsidR="001F1855" w:rsidRPr="001F1855">
        <w:rPr>
          <w:rFonts w:ascii="Tahoma" w:hAnsi="Tahoma" w:cs="Tahoma"/>
          <w:sz w:val="22"/>
          <w:szCs w:val="22"/>
          <w:highlight w:val="yellow"/>
          <w:lang w:val="id-ID"/>
        </w:rPr>
        <w:t xml:space="preserve"> </w:t>
      </w:r>
      <w:r w:rsidR="00F6011B" w:rsidRPr="001F1855">
        <w:rPr>
          <w:rFonts w:ascii="Tahoma" w:hAnsi="Tahoma" w:cs="Tahoma"/>
          <w:sz w:val="22"/>
          <w:szCs w:val="22"/>
          <w:highlight w:val="yellow"/>
        </w:rPr>
        <w:t>pengadaan#</w:t>
      </w:r>
      <w:r w:rsidRPr="001F1855">
        <w:rPr>
          <w:rFonts w:ascii="Tahoma" w:hAnsi="Tahoma" w:cs="Tahoma"/>
          <w:sz w:val="22"/>
          <w:szCs w:val="22"/>
          <w:lang w:val="id-ID"/>
        </w:rPr>
        <w:t xml:space="preserve"> </w:t>
      </w:r>
      <w:r w:rsidRPr="001F1855">
        <w:rPr>
          <w:rFonts w:ascii="Tahoma" w:hAnsi="Tahoma" w:cs="Tahoma"/>
          <w:sz w:val="22"/>
          <w:szCs w:val="22"/>
          <w:lang w:val="fi-FI"/>
        </w:rPr>
        <w:t xml:space="preserve">dilaksanakan </w:t>
      </w:r>
      <w:r w:rsidRPr="001F1855">
        <w:rPr>
          <w:rFonts w:ascii="Tahoma" w:hAnsi="Tahoma" w:cs="Tahoma"/>
          <w:sz w:val="22"/>
          <w:szCs w:val="22"/>
          <w:lang w:val="it-IT"/>
        </w:rPr>
        <w:t>Secara On-line melalui E-procurement PT.PLN (Persero. Dengan cara sebagai berikut :</w:t>
      </w:r>
      <w:r w:rsidRPr="001F1855">
        <w:rPr>
          <w:rFonts w:ascii="Tahoma" w:hAnsi="Tahoma" w:cs="Tahoma"/>
          <w:sz w:val="22"/>
          <w:szCs w:val="22"/>
          <w:lang w:val="fi-FI"/>
        </w:rPr>
        <w:t xml:space="preserve"> </w:t>
      </w:r>
    </w:p>
    <w:p w:rsidR="00ED45ED" w:rsidRDefault="00ED45ED" w:rsidP="00ED45ED">
      <w:pPr>
        <w:tabs>
          <w:tab w:val="left" w:pos="1440"/>
          <w:tab w:val="left" w:pos="2520"/>
        </w:tabs>
        <w:jc w:val="both"/>
        <w:rPr>
          <w:rFonts w:ascii="Tahoma" w:hAnsi="Tahoma" w:cs="Tahoma"/>
          <w:sz w:val="22"/>
          <w:szCs w:val="22"/>
          <w:lang w:val="id-ID"/>
        </w:rPr>
      </w:pPr>
    </w:p>
    <w:p w:rsidR="001F1855" w:rsidRPr="00ED45ED" w:rsidRDefault="007B57DC" w:rsidP="007B57DC">
      <w:pPr>
        <w:pStyle w:val="ListParagraph"/>
        <w:numPr>
          <w:ilvl w:val="1"/>
          <w:numId w:val="36"/>
        </w:numPr>
        <w:ind w:hanging="579"/>
        <w:jc w:val="both"/>
        <w:rPr>
          <w:rFonts w:ascii="Tahoma" w:hAnsi="Tahoma" w:cs="Tahoma"/>
          <w:lang w:val="fi-FI"/>
        </w:rPr>
      </w:pPr>
      <w:r>
        <w:rPr>
          <w:rFonts w:ascii="Tahoma" w:hAnsi="Tahoma" w:cs="Tahoma"/>
          <w:lang w:val="id-ID"/>
        </w:rPr>
        <w:t xml:space="preserve">Metoda Pengadaan </w:t>
      </w:r>
      <w:r>
        <w:rPr>
          <w:rFonts w:ascii="Tahoma" w:hAnsi="Tahoma" w:cs="Tahoma"/>
          <w:lang w:val="id-ID"/>
        </w:rPr>
        <w:tab/>
      </w:r>
      <w:r>
        <w:rPr>
          <w:rFonts w:ascii="Tahoma" w:hAnsi="Tahoma" w:cs="Tahoma"/>
          <w:lang w:val="id-ID"/>
        </w:rPr>
        <w:tab/>
      </w:r>
      <w:r>
        <w:rPr>
          <w:rFonts w:ascii="Tahoma" w:hAnsi="Tahoma" w:cs="Tahoma"/>
          <w:lang w:val="id-ID"/>
        </w:rPr>
        <w:tab/>
        <w:t xml:space="preserve">: </w:t>
      </w:r>
      <w:r w:rsidRPr="007B57DC">
        <w:rPr>
          <w:rFonts w:ascii="Tahoma" w:hAnsi="Tahoma" w:cs="Tahoma"/>
          <w:highlight w:val="cyan"/>
          <w:lang w:val="id-ID"/>
        </w:rPr>
        <w:t>#metode pengadaan#</w:t>
      </w:r>
    </w:p>
    <w:p w:rsidR="00ED45ED" w:rsidRPr="002710B8" w:rsidRDefault="002710B8" w:rsidP="002710B8">
      <w:pPr>
        <w:pStyle w:val="ListParagraph"/>
        <w:numPr>
          <w:ilvl w:val="1"/>
          <w:numId w:val="36"/>
        </w:numPr>
        <w:ind w:hanging="579"/>
        <w:jc w:val="both"/>
        <w:rPr>
          <w:rFonts w:ascii="Tahoma" w:hAnsi="Tahoma" w:cs="Tahoma"/>
          <w:lang w:val="fi-FI"/>
        </w:rPr>
      </w:pPr>
      <w:r>
        <w:rPr>
          <w:rFonts w:ascii="Tahoma" w:hAnsi="Tahoma" w:cs="Tahoma"/>
          <w:lang w:val="id-ID"/>
        </w:rPr>
        <w:t>Proses Kuaifikasi Perusahaan</w:t>
      </w:r>
      <w:r>
        <w:rPr>
          <w:rFonts w:ascii="Tahoma" w:hAnsi="Tahoma" w:cs="Tahoma"/>
          <w:lang w:val="id-ID"/>
        </w:rPr>
        <w:tab/>
      </w:r>
      <w:r>
        <w:rPr>
          <w:rFonts w:ascii="Tahoma" w:hAnsi="Tahoma" w:cs="Tahoma"/>
          <w:lang w:val="id-ID"/>
        </w:rPr>
        <w:tab/>
        <w:t xml:space="preserve">: </w:t>
      </w:r>
      <w:r w:rsidRPr="00FA32AB">
        <w:rPr>
          <w:rFonts w:ascii="Tahoma" w:hAnsi="Tahoma" w:cs="Tahoma"/>
          <w:highlight w:val="cyan"/>
          <w:lang w:val="id-ID"/>
        </w:rPr>
        <w:t>#jenis kualifikasi#</w:t>
      </w:r>
    </w:p>
    <w:p w:rsidR="002710B8" w:rsidRPr="002710B8" w:rsidRDefault="002710B8" w:rsidP="002710B8">
      <w:pPr>
        <w:pStyle w:val="ListParagraph"/>
        <w:numPr>
          <w:ilvl w:val="1"/>
          <w:numId w:val="36"/>
        </w:numPr>
        <w:ind w:hanging="579"/>
        <w:jc w:val="both"/>
        <w:rPr>
          <w:rFonts w:ascii="Tahoma" w:hAnsi="Tahoma" w:cs="Tahoma"/>
          <w:lang w:val="fi-FI"/>
        </w:rPr>
      </w:pPr>
      <w:r>
        <w:rPr>
          <w:rFonts w:ascii="Tahoma" w:hAnsi="Tahoma" w:cs="Tahoma"/>
          <w:lang w:val="id-ID"/>
        </w:rPr>
        <w:t>Penyampaian Dokumen Penawaran</w:t>
      </w:r>
      <w:r>
        <w:rPr>
          <w:rFonts w:ascii="Tahoma" w:hAnsi="Tahoma" w:cs="Tahoma"/>
          <w:lang w:val="id-ID"/>
        </w:rPr>
        <w:tab/>
        <w:t xml:space="preserve">: </w:t>
      </w:r>
      <w:r w:rsidRPr="00FA32AB">
        <w:rPr>
          <w:rFonts w:ascii="Tahoma" w:hAnsi="Tahoma" w:cs="Tahoma"/>
          <w:highlight w:val="cyan"/>
          <w:lang w:val="id-ID"/>
        </w:rPr>
        <w:t>#metode penawaran#</w:t>
      </w:r>
    </w:p>
    <w:p w:rsidR="00C74C81" w:rsidRPr="002710B8" w:rsidRDefault="002710B8" w:rsidP="002710B8">
      <w:pPr>
        <w:pStyle w:val="ListParagraph"/>
        <w:numPr>
          <w:ilvl w:val="1"/>
          <w:numId w:val="36"/>
        </w:numPr>
        <w:ind w:hanging="579"/>
        <w:jc w:val="both"/>
        <w:rPr>
          <w:rFonts w:ascii="Tahoma" w:hAnsi="Tahoma" w:cs="Tahoma"/>
          <w:lang w:val="fi-FI"/>
        </w:rPr>
      </w:pPr>
      <w:r>
        <w:rPr>
          <w:rFonts w:ascii="Tahoma" w:hAnsi="Tahoma" w:cs="Tahoma"/>
          <w:lang w:val="id-ID"/>
        </w:rPr>
        <w:t>Sistem Evaluasi Penawaran</w:t>
      </w:r>
      <w:r>
        <w:rPr>
          <w:rFonts w:ascii="Tahoma" w:hAnsi="Tahoma" w:cs="Tahoma"/>
          <w:lang w:val="id-ID"/>
        </w:rPr>
        <w:tab/>
      </w:r>
      <w:r>
        <w:rPr>
          <w:rFonts w:ascii="Tahoma" w:hAnsi="Tahoma" w:cs="Tahoma"/>
          <w:lang w:val="id-ID"/>
        </w:rPr>
        <w:tab/>
        <w:t xml:space="preserve">: </w:t>
      </w:r>
      <w:r w:rsidRPr="00FA32AB">
        <w:rPr>
          <w:rFonts w:ascii="Tahoma" w:hAnsi="Tahoma" w:cs="Tahoma"/>
          <w:highlight w:val="yellow"/>
          <w:lang w:val="id-ID"/>
        </w:rPr>
        <w:t>#sistem evaluasi#</w:t>
      </w: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PENGAMBILAN DOKUMEN PENGADAAN </w:t>
      </w:r>
    </w:p>
    <w:p w:rsidR="00A62807" w:rsidRPr="001F1855" w:rsidRDefault="00A62807" w:rsidP="00D25F41">
      <w:pPr>
        <w:numPr>
          <w:ilvl w:val="1"/>
          <w:numId w:val="8"/>
        </w:numPr>
        <w:tabs>
          <w:tab w:val="clear" w:pos="750"/>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Penyedia Barang / Jasa harus mendaftarkan terlebih dahulu secara on-line melalui electronic Procurement (e-Proc) PT PLN (Persero) dengan web address </w:t>
      </w:r>
      <w:hyperlink r:id="rId8" w:history="1">
        <w:r w:rsidRPr="001F1855">
          <w:rPr>
            <w:rFonts w:ascii="Tahoma" w:hAnsi="Tahoma" w:cs="Tahoma"/>
            <w:color w:val="000000"/>
            <w:sz w:val="22"/>
            <w:szCs w:val="22"/>
            <w:lang w:val="id-ID"/>
          </w:rPr>
          <w:t>http://www.pln.co.id</w:t>
        </w:r>
      </w:hyperlink>
      <w:r w:rsidRPr="001F1855">
        <w:rPr>
          <w:rFonts w:ascii="Tahoma" w:hAnsi="Tahoma" w:cs="Tahoma"/>
          <w:color w:val="000000"/>
          <w:sz w:val="22"/>
          <w:szCs w:val="22"/>
          <w:lang w:val="id-ID"/>
        </w:rPr>
        <w:t xml:space="preserve">, </w:t>
      </w:r>
      <w:hyperlink r:id="rId9" w:history="1">
        <w:r w:rsidRPr="001F1855">
          <w:rPr>
            <w:rFonts w:ascii="Tahoma" w:hAnsi="Tahoma" w:cs="Tahoma"/>
            <w:color w:val="000000"/>
            <w:sz w:val="22"/>
            <w:szCs w:val="22"/>
            <w:lang w:val="id-ID"/>
          </w:rPr>
          <w:t>http://eproc.pln.co.id</w:t>
        </w:r>
      </w:hyperlink>
      <w:r w:rsidRPr="001F1855">
        <w:rPr>
          <w:rFonts w:ascii="Tahoma" w:hAnsi="Tahoma" w:cs="Tahoma"/>
          <w:color w:val="000000"/>
          <w:sz w:val="22"/>
          <w:szCs w:val="22"/>
          <w:lang w:val="id-ID"/>
        </w:rPr>
        <w:t xml:space="preserve"> Penyedian Barang / Jasa yang telah mendaftarkan dapat mengambil Dokumen Pengadaan (RKS) setelah membayar penggantian biaya dokumen sebesar Rp. 500.000,00 (lima ratus ribu rupiah) dengan menunjukkan :</w:t>
      </w:r>
    </w:p>
    <w:p w:rsidR="00A62807" w:rsidRPr="001F1855" w:rsidRDefault="00A62807" w:rsidP="00A62807">
      <w:pPr>
        <w:numPr>
          <w:ilvl w:val="2"/>
          <w:numId w:val="8"/>
        </w:numPr>
        <w:tabs>
          <w:tab w:val="clear" w:pos="1440"/>
          <w:tab w:val="left" w:pos="1800"/>
          <w:tab w:val="left" w:pos="2520"/>
        </w:tabs>
        <w:spacing w:before="180"/>
        <w:ind w:left="1800"/>
        <w:jc w:val="both"/>
        <w:rPr>
          <w:rFonts w:ascii="Tahoma" w:hAnsi="Tahoma" w:cs="Tahoma"/>
          <w:sz w:val="22"/>
          <w:szCs w:val="22"/>
          <w:lang w:val="it-IT"/>
        </w:rPr>
      </w:pPr>
      <w:r w:rsidRPr="001F1855">
        <w:rPr>
          <w:rFonts w:ascii="Tahoma" w:hAnsi="Tahoma" w:cs="Tahoma"/>
          <w:sz w:val="22"/>
          <w:szCs w:val="22"/>
          <w:lang w:val="it-IT"/>
        </w:rPr>
        <w:t>Bukti Print Out Pengumuman Pengadaan dari   E-Procurement PT PLN (Persero).</w:t>
      </w:r>
    </w:p>
    <w:p w:rsidR="00A62807" w:rsidRPr="001F1855" w:rsidRDefault="00A62807" w:rsidP="00D25F41">
      <w:pPr>
        <w:numPr>
          <w:ilvl w:val="2"/>
          <w:numId w:val="8"/>
        </w:numPr>
        <w:tabs>
          <w:tab w:val="clear" w:pos="1440"/>
          <w:tab w:val="left" w:pos="1800"/>
          <w:tab w:val="left" w:pos="2520"/>
        </w:tabs>
        <w:spacing w:before="240"/>
        <w:ind w:left="1800"/>
        <w:jc w:val="both"/>
        <w:rPr>
          <w:rFonts w:ascii="Tahoma" w:hAnsi="Tahoma" w:cs="Tahoma"/>
          <w:sz w:val="22"/>
          <w:szCs w:val="22"/>
          <w:lang w:val="it-IT"/>
        </w:rPr>
      </w:pPr>
      <w:r w:rsidRPr="001F1855">
        <w:rPr>
          <w:rFonts w:ascii="Tahoma" w:hAnsi="Tahoma" w:cs="Tahoma"/>
          <w:sz w:val="22"/>
          <w:szCs w:val="22"/>
          <w:lang w:val="it-IT"/>
        </w:rPr>
        <w:t>Menyerahkan bukti Pendaftaran Pengadaan sukses.</w:t>
      </w:r>
    </w:p>
    <w:p w:rsidR="00A62807" w:rsidRPr="001F1855" w:rsidRDefault="00A62807" w:rsidP="00D25F41">
      <w:pPr>
        <w:numPr>
          <w:ilvl w:val="2"/>
          <w:numId w:val="8"/>
        </w:numPr>
        <w:tabs>
          <w:tab w:val="clear" w:pos="1440"/>
          <w:tab w:val="left" w:pos="1800"/>
          <w:tab w:val="left" w:pos="2520"/>
        </w:tabs>
        <w:spacing w:before="240"/>
        <w:ind w:left="1800"/>
        <w:jc w:val="both"/>
        <w:rPr>
          <w:rFonts w:ascii="Tahoma" w:hAnsi="Tahoma" w:cs="Tahoma"/>
          <w:color w:val="000000"/>
          <w:sz w:val="22"/>
          <w:szCs w:val="22"/>
          <w:lang w:val="id-ID"/>
        </w:rPr>
      </w:pPr>
      <w:r w:rsidRPr="001F1855">
        <w:rPr>
          <w:rFonts w:ascii="Tahoma" w:hAnsi="Tahoma" w:cs="Tahoma"/>
          <w:sz w:val="22"/>
          <w:szCs w:val="22"/>
          <w:lang w:val="it-IT"/>
        </w:rPr>
        <w:t xml:space="preserve">Penyedia </w:t>
      </w:r>
      <w:r w:rsidRPr="001F1855">
        <w:rPr>
          <w:rFonts w:ascii="Tahoma" w:hAnsi="Tahoma" w:cs="Tahoma"/>
          <w:sz w:val="22"/>
          <w:szCs w:val="22"/>
          <w:lang w:val="id-ID"/>
        </w:rPr>
        <w:t xml:space="preserve">Barang Jasa </w:t>
      </w:r>
      <w:r w:rsidRPr="001F1855">
        <w:rPr>
          <w:rFonts w:ascii="Tahoma" w:hAnsi="Tahoma" w:cs="Tahoma"/>
          <w:sz w:val="22"/>
          <w:szCs w:val="22"/>
          <w:lang w:val="it-IT"/>
        </w:rPr>
        <w:t xml:space="preserve"> yang diwakilkan wajib membawa surat kuasa dari pimpinan perusahaan</w:t>
      </w:r>
      <w:r w:rsidRPr="001F1855">
        <w:rPr>
          <w:rFonts w:ascii="Tahoma" w:hAnsi="Tahoma" w:cs="Tahoma"/>
          <w:sz w:val="22"/>
          <w:szCs w:val="22"/>
          <w:lang w:val="id-ID"/>
        </w:rPr>
        <w:t xml:space="preserve"> yang mempunyai kewenangan untuk itu</w:t>
      </w:r>
      <w:r w:rsidRPr="001F1855">
        <w:rPr>
          <w:rFonts w:ascii="Tahoma" w:hAnsi="Tahoma" w:cs="Tahoma"/>
          <w:sz w:val="22"/>
          <w:szCs w:val="22"/>
          <w:lang w:val="it-IT"/>
        </w:rPr>
        <w:t>.</w:t>
      </w:r>
    </w:p>
    <w:p w:rsidR="00A62807" w:rsidRPr="001F1855" w:rsidRDefault="00A62807" w:rsidP="00A62807">
      <w:pPr>
        <w:tabs>
          <w:tab w:val="left" w:pos="1080"/>
          <w:tab w:val="left" w:pos="2520"/>
        </w:tabs>
        <w:ind w:left="1080"/>
        <w:jc w:val="both"/>
        <w:rPr>
          <w:rFonts w:ascii="Tahoma" w:hAnsi="Tahoma" w:cs="Tahoma"/>
          <w:color w:val="000000"/>
          <w:sz w:val="22"/>
          <w:szCs w:val="22"/>
          <w:lang w:val="id-ID"/>
        </w:rPr>
      </w:pPr>
    </w:p>
    <w:p w:rsidR="00A62807" w:rsidRPr="001F1855" w:rsidRDefault="00A62807" w:rsidP="00D25F41">
      <w:pPr>
        <w:numPr>
          <w:ilvl w:val="1"/>
          <w:numId w:val="8"/>
        </w:numPr>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Pengambilan dokumen pengadaan dilakukan di : PT PLN (Persero) Kantor Pusat</w:t>
      </w:r>
    </w:p>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p>
    <w:tbl>
      <w:tblPr>
        <w:tblW w:w="8100" w:type="dxa"/>
        <w:tblInd w:w="1188" w:type="dxa"/>
        <w:tblLayout w:type="fixed"/>
        <w:tblLook w:val="0000"/>
      </w:tblPr>
      <w:tblGrid>
        <w:gridCol w:w="1927"/>
        <w:gridCol w:w="273"/>
        <w:gridCol w:w="5900"/>
      </w:tblGrid>
      <w:tr w:rsidR="00A62807" w:rsidRPr="001F1855">
        <w:trPr>
          <w:trHeight w:val="548"/>
        </w:trPr>
        <w:tc>
          <w:tcPr>
            <w:tcW w:w="1927" w:type="dxa"/>
            <w:shd w:val="clear" w:color="auto" w:fill="auto"/>
          </w:tcPr>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r w:rsidRPr="001F1855">
              <w:rPr>
                <w:rFonts w:ascii="Tahoma" w:hAnsi="Tahoma" w:cs="Tahoma"/>
                <w:color w:val="000000"/>
                <w:sz w:val="22"/>
                <w:szCs w:val="22"/>
                <w:lang w:val="id-ID"/>
              </w:rPr>
              <w:t>Alamat</w:t>
            </w:r>
          </w:p>
        </w:tc>
        <w:tc>
          <w:tcPr>
            <w:tcW w:w="273" w:type="dxa"/>
            <w:shd w:val="clear" w:color="auto" w:fill="auto"/>
          </w:tcPr>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r w:rsidRPr="001F1855">
              <w:rPr>
                <w:rFonts w:ascii="Tahoma" w:hAnsi="Tahoma" w:cs="Tahoma"/>
                <w:color w:val="000000"/>
                <w:sz w:val="22"/>
                <w:szCs w:val="22"/>
                <w:lang w:val="id-ID"/>
              </w:rPr>
              <w:t>:</w:t>
            </w:r>
          </w:p>
        </w:tc>
        <w:tc>
          <w:tcPr>
            <w:tcW w:w="5900" w:type="dxa"/>
            <w:shd w:val="clear" w:color="auto" w:fill="auto"/>
          </w:tcPr>
          <w:p w:rsidR="00A62807" w:rsidRPr="001F1855" w:rsidRDefault="00BC47EF" w:rsidP="00A62807">
            <w:pPr>
              <w:tabs>
                <w:tab w:val="left" w:pos="540"/>
                <w:tab w:val="left" w:pos="1440"/>
                <w:tab w:val="left" w:pos="2520"/>
              </w:tabs>
              <w:jc w:val="both"/>
              <w:rPr>
                <w:rFonts w:ascii="Tahoma" w:hAnsi="Tahoma" w:cs="Tahoma"/>
                <w:color w:val="000000"/>
                <w:sz w:val="22"/>
                <w:szCs w:val="22"/>
              </w:rPr>
            </w:pPr>
            <w:r w:rsidRPr="00BC47EF">
              <w:rPr>
                <w:rFonts w:ascii="Tahoma" w:hAnsi="Tahoma" w:cs="Tahoma"/>
                <w:color w:val="000000"/>
                <w:sz w:val="22"/>
                <w:szCs w:val="22"/>
                <w:highlight w:val="yellow"/>
                <w:lang w:val="id-ID"/>
              </w:rPr>
              <w:t>#tempat pengambilan#</w:t>
            </w:r>
          </w:p>
        </w:tc>
      </w:tr>
      <w:tr w:rsidR="00A62807" w:rsidRPr="001F1855">
        <w:trPr>
          <w:trHeight w:val="173"/>
        </w:trPr>
        <w:tc>
          <w:tcPr>
            <w:tcW w:w="1927"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Hari/Tanggal</w:t>
            </w:r>
          </w:p>
        </w:tc>
        <w:tc>
          <w:tcPr>
            <w:tcW w:w="273"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w:t>
            </w:r>
          </w:p>
        </w:tc>
        <w:tc>
          <w:tcPr>
            <w:tcW w:w="5900" w:type="dxa"/>
            <w:shd w:val="clear" w:color="auto" w:fill="auto"/>
          </w:tcPr>
          <w:p w:rsidR="00A62807" w:rsidRPr="00BC47EF" w:rsidRDefault="009947E0" w:rsidP="002E5B00">
            <w:pPr>
              <w:tabs>
                <w:tab w:val="left" w:pos="540"/>
                <w:tab w:val="left" w:pos="1440"/>
                <w:tab w:val="left" w:pos="2520"/>
              </w:tabs>
              <w:spacing w:before="240"/>
              <w:jc w:val="both"/>
              <w:rPr>
                <w:rFonts w:ascii="Tahoma" w:hAnsi="Tahoma" w:cs="Tahoma"/>
                <w:sz w:val="22"/>
                <w:szCs w:val="22"/>
                <w:lang w:val="id-ID"/>
              </w:rPr>
            </w:pPr>
            <w:r>
              <w:rPr>
                <w:rFonts w:ascii="Tahoma" w:hAnsi="Tahoma" w:cs="Tahoma"/>
                <w:sz w:val="22"/>
                <w:szCs w:val="22"/>
                <w:highlight w:val="yellow"/>
              </w:rPr>
              <w:t>#hari tanggal pengambilan</w:t>
            </w:r>
            <w:r>
              <w:rPr>
                <w:rFonts w:ascii="Tahoma" w:hAnsi="Tahoma" w:cs="Tahoma"/>
                <w:sz w:val="22"/>
                <w:szCs w:val="22"/>
                <w:highlight w:val="yellow"/>
                <w:lang w:val="id-ID"/>
              </w:rPr>
              <w:t>1</w:t>
            </w:r>
            <w:r>
              <w:rPr>
                <w:rFonts w:ascii="Tahoma" w:hAnsi="Tahoma" w:cs="Tahoma"/>
                <w:sz w:val="22"/>
                <w:szCs w:val="22"/>
                <w:highlight w:val="yellow"/>
              </w:rPr>
              <w:t>#</w:t>
            </w:r>
            <w:r>
              <w:rPr>
                <w:rFonts w:ascii="Tahoma" w:hAnsi="Tahoma" w:cs="Tahoma"/>
                <w:sz w:val="22"/>
                <w:szCs w:val="22"/>
                <w:lang w:val="id-ID"/>
              </w:rPr>
              <w:t xml:space="preserve"> s</w:t>
            </w:r>
            <w:r w:rsidR="007167CE">
              <w:rPr>
                <w:rFonts w:ascii="Tahoma" w:hAnsi="Tahoma" w:cs="Tahoma"/>
                <w:sz w:val="22"/>
                <w:szCs w:val="22"/>
                <w:lang w:val="id-ID"/>
              </w:rPr>
              <w:t>/</w:t>
            </w:r>
            <w:r>
              <w:rPr>
                <w:rFonts w:ascii="Tahoma" w:hAnsi="Tahoma" w:cs="Tahoma"/>
                <w:sz w:val="22"/>
                <w:szCs w:val="22"/>
                <w:lang w:val="id-ID"/>
              </w:rPr>
              <w:t xml:space="preserve">d </w:t>
            </w:r>
            <w:r>
              <w:rPr>
                <w:rFonts w:ascii="Tahoma" w:hAnsi="Tahoma" w:cs="Tahoma"/>
                <w:sz w:val="22"/>
                <w:szCs w:val="22"/>
                <w:highlight w:val="yellow"/>
              </w:rPr>
              <w:t>#hari tanggal pengambilan</w:t>
            </w:r>
            <w:r>
              <w:rPr>
                <w:rFonts w:ascii="Tahoma" w:hAnsi="Tahoma" w:cs="Tahoma"/>
                <w:sz w:val="22"/>
                <w:szCs w:val="22"/>
                <w:highlight w:val="yellow"/>
                <w:lang w:val="id-ID"/>
              </w:rPr>
              <w:t>2</w:t>
            </w:r>
            <w:r>
              <w:rPr>
                <w:rFonts w:ascii="Tahoma" w:hAnsi="Tahoma" w:cs="Tahoma"/>
                <w:sz w:val="22"/>
                <w:szCs w:val="22"/>
                <w:highlight w:val="yellow"/>
              </w:rPr>
              <w:t>#</w:t>
            </w:r>
          </w:p>
        </w:tc>
      </w:tr>
      <w:tr w:rsidR="00A62807" w:rsidRPr="001F1855">
        <w:trPr>
          <w:trHeight w:val="167"/>
        </w:trPr>
        <w:tc>
          <w:tcPr>
            <w:tcW w:w="1927"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Waktu</w:t>
            </w:r>
          </w:p>
        </w:tc>
        <w:tc>
          <w:tcPr>
            <w:tcW w:w="273"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w:t>
            </w:r>
          </w:p>
        </w:tc>
        <w:tc>
          <w:tcPr>
            <w:tcW w:w="5900" w:type="dxa"/>
            <w:shd w:val="clear" w:color="auto" w:fill="auto"/>
          </w:tcPr>
          <w:p w:rsidR="00A62807" w:rsidRPr="00E8204F" w:rsidRDefault="007167CE" w:rsidP="00D25F41">
            <w:pPr>
              <w:tabs>
                <w:tab w:val="left" w:pos="540"/>
                <w:tab w:val="left" w:pos="1440"/>
                <w:tab w:val="left" w:pos="2520"/>
              </w:tabs>
              <w:spacing w:before="240"/>
              <w:jc w:val="both"/>
              <w:rPr>
                <w:rFonts w:ascii="Tahoma" w:hAnsi="Tahoma" w:cs="Tahoma"/>
                <w:color w:val="000000"/>
                <w:sz w:val="22"/>
                <w:szCs w:val="22"/>
                <w:lang w:val="id-ID"/>
              </w:rPr>
            </w:pPr>
            <w:r>
              <w:rPr>
                <w:rFonts w:ascii="Tahoma" w:hAnsi="Tahoma" w:cs="Tahoma"/>
                <w:color w:val="000000"/>
                <w:sz w:val="22"/>
                <w:szCs w:val="22"/>
                <w:highlight w:val="yellow"/>
              </w:rPr>
              <w:t>#waktu pengambilan</w:t>
            </w:r>
            <w:r>
              <w:rPr>
                <w:rFonts w:ascii="Tahoma" w:hAnsi="Tahoma" w:cs="Tahoma"/>
                <w:color w:val="000000"/>
                <w:sz w:val="22"/>
                <w:szCs w:val="22"/>
                <w:highlight w:val="yellow"/>
                <w:lang w:val="id-ID"/>
              </w:rPr>
              <w:t>1</w:t>
            </w:r>
            <w:r>
              <w:rPr>
                <w:rFonts w:ascii="Tahoma" w:hAnsi="Tahoma" w:cs="Tahoma"/>
                <w:color w:val="000000"/>
                <w:sz w:val="22"/>
                <w:szCs w:val="22"/>
                <w:highlight w:val="yellow"/>
              </w:rPr>
              <w:t>#</w:t>
            </w:r>
            <w:r>
              <w:rPr>
                <w:rFonts w:ascii="Tahoma" w:hAnsi="Tahoma" w:cs="Tahoma"/>
                <w:color w:val="000000"/>
                <w:sz w:val="22"/>
                <w:szCs w:val="22"/>
                <w:lang w:val="id-ID"/>
              </w:rPr>
              <w:t xml:space="preserve"> WIB </w:t>
            </w:r>
            <w:r>
              <w:rPr>
                <w:rFonts w:ascii="Tahoma" w:hAnsi="Tahoma" w:cs="Tahoma"/>
                <w:sz w:val="22"/>
                <w:szCs w:val="22"/>
                <w:lang w:val="id-ID"/>
              </w:rPr>
              <w:t xml:space="preserve">s/d </w:t>
            </w:r>
            <w:r>
              <w:rPr>
                <w:rFonts w:ascii="Tahoma" w:hAnsi="Tahoma" w:cs="Tahoma"/>
                <w:color w:val="000000"/>
                <w:sz w:val="22"/>
                <w:szCs w:val="22"/>
                <w:highlight w:val="yellow"/>
              </w:rPr>
              <w:t>#waktu pengambilan</w:t>
            </w:r>
            <w:r>
              <w:rPr>
                <w:rFonts w:ascii="Tahoma" w:hAnsi="Tahoma" w:cs="Tahoma"/>
                <w:color w:val="000000"/>
                <w:sz w:val="22"/>
                <w:szCs w:val="22"/>
                <w:highlight w:val="yellow"/>
                <w:lang w:val="id-ID"/>
              </w:rPr>
              <w:t>2</w:t>
            </w:r>
            <w:r>
              <w:rPr>
                <w:rFonts w:ascii="Tahoma" w:hAnsi="Tahoma" w:cs="Tahoma"/>
                <w:color w:val="000000"/>
                <w:sz w:val="22"/>
                <w:szCs w:val="22"/>
                <w:highlight w:val="yellow"/>
              </w:rPr>
              <w:t>#</w:t>
            </w:r>
            <w:r w:rsidR="00E8204F">
              <w:rPr>
                <w:rFonts w:ascii="Tahoma" w:hAnsi="Tahoma" w:cs="Tahoma"/>
                <w:color w:val="000000"/>
                <w:sz w:val="22"/>
                <w:szCs w:val="22"/>
                <w:lang w:val="id-ID"/>
              </w:rPr>
              <w:t xml:space="preserve"> WIB</w:t>
            </w:r>
          </w:p>
        </w:tc>
      </w:tr>
      <w:tr w:rsidR="00A62807" w:rsidRPr="001F1855">
        <w:trPr>
          <w:trHeight w:val="550"/>
        </w:trPr>
        <w:tc>
          <w:tcPr>
            <w:tcW w:w="1927"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rPr>
            </w:pPr>
            <w:r w:rsidRPr="001F1855">
              <w:rPr>
                <w:rFonts w:ascii="Tahoma" w:hAnsi="Tahoma" w:cs="Tahoma"/>
                <w:color w:val="000000"/>
                <w:sz w:val="22"/>
                <w:szCs w:val="22"/>
              </w:rPr>
              <w:t>Tempat</w:t>
            </w:r>
          </w:p>
          <w:p w:rsidR="00A62807" w:rsidRPr="001F1855" w:rsidRDefault="00A62807" w:rsidP="00A62807">
            <w:pPr>
              <w:tabs>
                <w:tab w:val="left" w:pos="540"/>
                <w:tab w:val="left" w:pos="1440"/>
                <w:tab w:val="left" w:pos="2520"/>
              </w:tabs>
              <w:jc w:val="both"/>
              <w:rPr>
                <w:rFonts w:ascii="Tahoma" w:hAnsi="Tahoma" w:cs="Tahoma"/>
                <w:color w:val="000000"/>
                <w:sz w:val="22"/>
                <w:szCs w:val="22"/>
              </w:rPr>
            </w:pPr>
            <w:r w:rsidRPr="001F1855">
              <w:rPr>
                <w:rFonts w:ascii="Tahoma" w:hAnsi="Tahoma" w:cs="Tahoma"/>
                <w:color w:val="000000"/>
                <w:sz w:val="22"/>
                <w:szCs w:val="22"/>
              </w:rPr>
              <w:t>pembayaran</w:t>
            </w:r>
          </w:p>
          <w:p w:rsidR="00A62807" w:rsidRPr="001F1855" w:rsidRDefault="00A62807" w:rsidP="00A62807">
            <w:pPr>
              <w:tabs>
                <w:tab w:val="left" w:pos="540"/>
                <w:tab w:val="left" w:pos="1440"/>
                <w:tab w:val="left" w:pos="2520"/>
              </w:tabs>
              <w:jc w:val="both"/>
              <w:rPr>
                <w:rFonts w:ascii="Tahoma" w:hAnsi="Tahoma" w:cs="Tahoma"/>
                <w:color w:val="000000"/>
                <w:sz w:val="22"/>
                <w:szCs w:val="22"/>
                <w:lang w:val="id-ID"/>
              </w:rPr>
            </w:pPr>
            <w:r w:rsidRPr="001F1855">
              <w:rPr>
                <w:rFonts w:ascii="Tahoma" w:hAnsi="Tahoma" w:cs="Tahoma"/>
                <w:color w:val="000000"/>
                <w:sz w:val="22"/>
                <w:szCs w:val="22"/>
              </w:rPr>
              <w:t>biaya RKS</w:t>
            </w:r>
          </w:p>
        </w:tc>
        <w:tc>
          <w:tcPr>
            <w:tcW w:w="273" w:type="dxa"/>
            <w:shd w:val="clear" w:color="auto" w:fill="auto"/>
          </w:tcPr>
          <w:p w:rsidR="00A62807" w:rsidRPr="001F1855" w:rsidRDefault="00A62807" w:rsidP="00D25F41">
            <w:pPr>
              <w:tabs>
                <w:tab w:val="left" w:pos="540"/>
                <w:tab w:val="left" w:pos="1440"/>
                <w:tab w:val="left" w:pos="2520"/>
              </w:tabs>
              <w:spacing w:before="240"/>
              <w:jc w:val="both"/>
              <w:rPr>
                <w:rFonts w:ascii="Tahoma" w:hAnsi="Tahoma" w:cs="Tahoma"/>
                <w:color w:val="000000"/>
                <w:sz w:val="22"/>
                <w:szCs w:val="22"/>
                <w:lang w:val="id-ID"/>
              </w:rPr>
            </w:pPr>
            <w:r w:rsidRPr="001F1855">
              <w:rPr>
                <w:rFonts w:ascii="Tahoma" w:hAnsi="Tahoma" w:cs="Tahoma"/>
                <w:color w:val="000000"/>
                <w:sz w:val="22"/>
                <w:szCs w:val="22"/>
                <w:lang w:val="id-ID"/>
              </w:rPr>
              <w:t>:</w:t>
            </w:r>
          </w:p>
        </w:tc>
        <w:tc>
          <w:tcPr>
            <w:tcW w:w="5900" w:type="dxa"/>
            <w:shd w:val="clear" w:color="auto" w:fill="auto"/>
          </w:tcPr>
          <w:p w:rsidR="00A62807" w:rsidRDefault="00A62807" w:rsidP="00A62807">
            <w:pPr>
              <w:tabs>
                <w:tab w:val="left" w:pos="540"/>
                <w:tab w:val="left" w:pos="1440"/>
                <w:tab w:val="left" w:pos="2520"/>
              </w:tabs>
              <w:jc w:val="both"/>
              <w:rPr>
                <w:rFonts w:ascii="Tahoma" w:hAnsi="Tahoma" w:cs="Tahoma"/>
                <w:color w:val="000000"/>
                <w:sz w:val="22"/>
                <w:szCs w:val="22"/>
                <w:lang w:val="id-ID"/>
              </w:rPr>
            </w:pPr>
          </w:p>
          <w:p w:rsidR="00BC47EF" w:rsidRPr="001F1855" w:rsidRDefault="00BC47EF" w:rsidP="00A62807">
            <w:pPr>
              <w:tabs>
                <w:tab w:val="left" w:pos="540"/>
                <w:tab w:val="left" w:pos="1440"/>
                <w:tab w:val="left" w:pos="2520"/>
              </w:tabs>
              <w:jc w:val="both"/>
              <w:rPr>
                <w:rFonts w:ascii="Tahoma" w:hAnsi="Tahoma" w:cs="Tahoma"/>
                <w:color w:val="000000"/>
                <w:sz w:val="22"/>
                <w:szCs w:val="22"/>
                <w:lang w:val="id-ID"/>
              </w:rPr>
            </w:pPr>
            <w:r w:rsidRPr="00BC47EF">
              <w:rPr>
                <w:rFonts w:ascii="Tahoma" w:hAnsi="Tahoma" w:cs="Tahoma"/>
                <w:color w:val="000000"/>
                <w:sz w:val="22"/>
                <w:szCs w:val="22"/>
                <w:highlight w:val="yellow"/>
                <w:lang w:val="id-ID"/>
              </w:rPr>
              <w:t>#tempat pengambilan#</w:t>
            </w:r>
          </w:p>
        </w:tc>
      </w:tr>
    </w:tbl>
    <w:p w:rsidR="00A62807" w:rsidRPr="001F1855" w:rsidRDefault="00A62807" w:rsidP="00A62807">
      <w:pPr>
        <w:tabs>
          <w:tab w:val="left" w:pos="1440"/>
          <w:tab w:val="left" w:pos="2520"/>
        </w:tabs>
        <w:jc w:val="both"/>
        <w:rPr>
          <w:rFonts w:ascii="Tahoma" w:hAnsi="Tahoma" w:cs="Tahoma"/>
          <w:b/>
          <w:color w:val="000000"/>
          <w:sz w:val="22"/>
          <w:szCs w:val="22"/>
          <w:lang w:val="id-ID"/>
        </w:rPr>
      </w:pPr>
    </w:p>
    <w:p w:rsidR="00A62807" w:rsidRPr="001F1855" w:rsidRDefault="00A62807" w:rsidP="00A62807">
      <w:pPr>
        <w:numPr>
          <w:ilvl w:val="0"/>
          <w:numId w:val="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RAPAT PENJELASAN</w:t>
      </w:r>
    </w:p>
    <w:p w:rsidR="00A62807" w:rsidRPr="001F1855" w:rsidRDefault="00A62807" w:rsidP="00A62807">
      <w:pPr>
        <w:numPr>
          <w:ilvl w:val="1"/>
          <w:numId w:val="8"/>
        </w:numPr>
        <w:spacing w:before="240"/>
        <w:ind w:left="1094" w:hanging="547"/>
        <w:rPr>
          <w:rFonts w:ascii="Tahoma" w:hAnsi="Tahoma" w:cs="Tahoma"/>
          <w:color w:val="000000"/>
          <w:sz w:val="22"/>
          <w:szCs w:val="22"/>
          <w:lang w:val="id-ID"/>
        </w:rPr>
      </w:pPr>
      <w:r w:rsidRPr="001F1855">
        <w:rPr>
          <w:rFonts w:ascii="Tahoma" w:hAnsi="Tahoma" w:cs="Tahoma"/>
          <w:sz w:val="22"/>
          <w:szCs w:val="22"/>
          <w:lang w:val="id-ID"/>
        </w:rPr>
        <w:t xml:space="preserve">Rapat penjelasan </w:t>
      </w:r>
      <w:r w:rsidRPr="001F1855">
        <w:rPr>
          <w:rFonts w:ascii="Tahoma" w:hAnsi="Tahoma" w:cs="Tahoma"/>
          <w:sz w:val="22"/>
          <w:szCs w:val="22"/>
        </w:rPr>
        <w:t>kepada semua penyedia jasa yang telah mengambil / menerima Dokumen Pengadaan,</w:t>
      </w:r>
    </w:p>
    <w:p w:rsidR="00A62807" w:rsidRPr="001F1855" w:rsidRDefault="00A62807" w:rsidP="00A62807">
      <w:pPr>
        <w:ind w:left="540"/>
        <w:rPr>
          <w:rFonts w:ascii="Tahoma" w:hAnsi="Tahoma" w:cs="Tahoma"/>
          <w:color w:val="000000"/>
          <w:sz w:val="22"/>
          <w:szCs w:val="22"/>
          <w:lang w:val="id-ID"/>
        </w:rPr>
      </w:pPr>
    </w:p>
    <w:tbl>
      <w:tblPr>
        <w:tblW w:w="8100" w:type="dxa"/>
        <w:tblInd w:w="11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980"/>
        <w:gridCol w:w="236"/>
        <w:gridCol w:w="5884"/>
      </w:tblGrid>
      <w:tr w:rsidR="00A62807" w:rsidRPr="001F1855">
        <w:tc>
          <w:tcPr>
            <w:tcW w:w="1980" w:type="dxa"/>
            <w:tcBorders>
              <w:top w:val="nil"/>
              <w:left w:val="nil"/>
              <w:bottom w:val="nil"/>
              <w:right w:val="nil"/>
            </w:tcBorders>
          </w:tcPr>
          <w:p w:rsidR="00A62807" w:rsidRPr="001F1855" w:rsidRDefault="00A62807" w:rsidP="00A62807">
            <w:pPr>
              <w:tabs>
                <w:tab w:val="left" w:pos="-810"/>
                <w:tab w:val="left" w:pos="1260"/>
                <w:tab w:val="left" w:pos="1620"/>
              </w:tabs>
              <w:jc w:val="both"/>
              <w:rPr>
                <w:rFonts w:ascii="Tahoma" w:hAnsi="Tahoma" w:cs="Tahoma"/>
                <w:color w:val="000000"/>
                <w:sz w:val="22"/>
                <w:szCs w:val="22"/>
              </w:rPr>
            </w:pPr>
            <w:r w:rsidRPr="001F1855">
              <w:rPr>
                <w:rFonts w:ascii="Tahoma" w:hAnsi="Tahoma" w:cs="Tahoma"/>
                <w:color w:val="000000"/>
                <w:sz w:val="22"/>
                <w:szCs w:val="22"/>
              </w:rPr>
              <w:t>Alamat</w:t>
            </w:r>
          </w:p>
        </w:tc>
        <w:tc>
          <w:tcPr>
            <w:tcW w:w="236" w:type="dxa"/>
            <w:tcBorders>
              <w:top w:val="nil"/>
              <w:left w:val="nil"/>
              <w:bottom w:val="nil"/>
              <w:right w:val="nil"/>
            </w:tcBorders>
          </w:tcPr>
          <w:p w:rsidR="00A62807" w:rsidRPr="001F1855" w:rsidRDefault="00A62807" w:rsidP="00A62807">
            <w:pPr>
              <w:tabs>
                <w:tab w:val="left" w:pos="-810"/>
                <w:tab w:val="left" w:pos="1260"/>
                <w:tab w:val="left" w:pos="1620"/>
              </w:tabs>
              <w:ind w:left="-108"/>
              <w:jc w:val="center"/>
              <w:rPr>
                <w:rFonts w:ascii="Tahoma" w:hAnsi="Tahoma" w:cs="Tahoma"/>
                <w:color w:val="000000"/>
                <w:sz w:val="22"/>
                <w:szCs w:val="22"/>
              </w:rPr>
            </w:pPr>
            <w:r w:rsidRPr="001F1855">
              <w:rPr>
                <w:rFonts w:ascii="Tahoma" w:hAnsi="Tahoma" w:cs="Tahoma"/>
                <w:color w:val="000000"/>
                <w:sz w:val="22"/>
                <w:szCs w:val="22"/>
              </w:rPr>
              <w:t>:</w:t>
            </w:r>
          </w:p>
        </w:tc>
        <w:tc>
          <w:tcPr>
            <w:tcW w:w="5884" w:type="dxa"/>
            <w:tcBorders>
              <w:top w:val="nil"/>
              <w:left w:val="nil"/>
              <w:bottom w:val="nil"/>
              <w:right w:val="nil"/>
            </w:tcBorders>
          </w:tcPr>
          <w:p w:rsidR="00A62807" w:rsidRPr="001F1855" w:rsidRDefault="00803388" w:rsidP="00803388">
            <w:pPr>
              <w:tabs>
                <w:tab w:val="left" w:pos="-810"/>
                <w:tab w:val="left" w:pos="1260"/>
                <w:tab w:val="left" w:pos="1620"/>
              </w:tabs>
              <w:jc w:val="both"/>
              <w:rPr>
                <w:rFonts w:ascii="Tahoma" w:hAnsi="Tahoma" w:cs="Tahoma"/>
                <w:color w:val="000000"/>
                <w:sz w:val="22"/>
                <w:szCs w:val="22"/>
              </w:rPr>
            </w:pPr>
            <w:r w:rsidRPr="00D770DE">
              <w:rPr>
                <w:rFonts w:ascii="Tahoma" w:hAnsi="Tahoma" w:cs="Tahoma"/>
                <w:sz w:val="22"/>
                <w:szCs w:val="22"/>
                <w:highlight w:val="yellow"/>
                <w:lang w:val="id-ID"/>
              </w:rPr>
              <w:t>#</w:t>
            </w:r>
            <w:r>
              <w:rPr>
                <w:rFonts w:ascii="Tahoma" w:hAnsi="Tahoma" w:cs="Tahoma"/>
                <w:sz w:val="22"/>
                <w:szCs w:val="22"/>
                <w:highlight w:val="yellow"/>
                <w:lang w:val="id-ID"/>
              </w:rPr>
              <w:t>tempat</w:t>
            </w:r>
            <w:r w:rsidRPr="00D770DE">
              <w:rPr>
                <w:rFonts w:ascii="Tahoma" w:hAnsi="Tahoma" w:cs="Tahoma"/>
                <w:sz w:val="22"/>
                <w:szCs w:val="22"/>
                <w:highlight w:val="yellow"/>
                <w:lang w:val="id-ID"/>
              </w:rPr>
              <w:t xml:space="preserve"> penjelasan#</w:t>
            </w:r>
          </w:p>
        </w:tc>
      </w:tr>
      <w:tr w:rsidR="00A62807" w:rsidRPr="001F1855">
        <w:tc>
          <w:tcPr>
            <w:tcW w:w="198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Hari / Tanggal</w:t>
            </w:r>
          </w:p>
        </w:tc>
        <w:tc>
          <w:tcPr>
            <w:tcW w:w="236" w:type="dxa"/>
            <w:tcBorders>
              <w:top w:val="nil"/>
              <w:left w:val="nil"/>
              <w:bottom w:val="nil"/>
              <w:right w:val="nil"/>
            </w:tcBorders>
          </w:tcPr>
          <w:p w:rsidR="00A62807" w:rsidRPr="001F1855" w:rsidRDefault="00A62807" w:rsidP="00D25F41">
            <w:pPr>
              <w:tabs>
                <w:tab w:val="left" w:pos="-810"/>
                <w:tab w:val="left" w:pos="1260"/>
                <w:tab w:val="left" w:pos="1620"/>
              </w:tabs>
              <w:spacing w:before="240"/>
              <w:ind w:left="-108"/>
              <w:jc w:val="center"/>
              <w:rPr>
                <w:rFonts w:ascii="Tahoma" w:hAnsi="Tahoma" w:cs="Tahoma"/>
                <w:color w:val="000000"/>
                <w:sz w:val="22"/>
                <w:szCs w:val="22"/>
              </w:rPr>
            </w:pPr>
            <w:r w:rsidRPr="001F1855">
              <w:rPr>
                <w:rFonts w:ascii="Tahoma" w:hAnsi="Tahoma" w:cs="Tahoma"/>
                <w:color w:val="000000"/>
                <w:sz w:val="22"/>
                <w:szCs w:val="22"/>
              </w:rPr>
              <w:t>:</w:t>
            </w:r>
          </w:p>
        </w:tc>
        <w:tc>
          <w:tcPr>
            <w:tcW w:w="5884" w:type="dxa"/>
            <w:tcBorders>
              <w:top w:val="nil"/>
              <w:left w:val="nil"/>
              <w:bottom w:val="nil"/>
              <w:right w:val="nil"/>
            </w:tcBorders>
          </w:tcPr>
          <w:p w:rsidR="00A62807" w:rsidRPr="001F1855" w:rsidRDefault="00803388" w:rsidP="00803388">
            <w:pPr>
              <w:tabs>
                <w:tab w:val="left" w:pos="-810"/>
                <w:tab w:val="left" w:pos="1260"/>
                <w:tab w:val="left" w:pos="1620"/>
              </w:tabs>
              <w:spacing w:before="240"/>
              <w:jc w:val="both"/>
              <w:rPr>
                <w:rFonts w:ascii="Tahoma" w:hAnsi="Tahoma" w:cs="Tahoma"/>
                <w:color w:val="FF0000"/>
                <w:sz w:val="22"/>
                <w:szCs w:val="22"/>
                <w:lang w:val="id-ID"/>
              </w:rPr>
            </w:pPr>
            <w:r w:rsidRPr="00BC47EF">
              <w:rPr>
                <w:rFonts w:ascii="Tahoma" w:hAnsi="Tahoma" w:cs="Tahoma"/>
                <w:sz w:val="22"/>
                <w:szCs w:val="22"/>
                <w:highlight w:val="yellow"/>
                <w:lang w:val="id-ID"/>
              </w:rPr>
              <w:t xml:space="preserve">#hari tanggal </w:t>
            </w:r>
            <w:r>
              <w:rPr>
                <w:rFonts w:ascii="Tahoma" w:hAnsi="Tahoma" w:cs="Tahoma"/>
                <w:sz w:val="22"/>
                <w:szCs w:val="22"/>
                <w:highlight w:val="yellow"/>
                <w:lang w:val="id-ID"/>
              </w:rPr>
              <w:t>penjelasan</w:t>
            </w:r>
            <w:r w:rsidRPr="00BC47EF">
              <w:rPr>
                <w:rFonts w:ascii="Tahoma" w:hAnsi="Tahoma" w:cs="Tahoma"/>
                <w:sz w:val="22"/>
                <w:szCs w:val="22"/>
                <w:highlight w:val="yellow"/>
                <w:lang w:val="id-ID"/>
              </w:rPr>
              <w:t>#</w:t>
            </w:r>
          </w:p>
        </w:tc>
      </w:tr>
      <w:tr w:rsidR="00A62807" w:rsidRPr="001F1855">
        <w:tc>
          <w:tcPr>
            <w:tcW w:w="198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Waktu</w:t>
            </w:r>
          </w:p>
        </w:tc>
        <w:tc>
          <w:tcPr>
            <w:tcW w:w="236" w:type="dxa"/>
            <w:tcBorders>
              <w:top w:val="nil"/>
              <w:left w:val="nil"/>
              <w:bottom w:val="nil"/>
              <w:right w:val="nil"/>
            </w:tcBorders>
          </w:tcPr>
          <w:p w:rsidR="00A62807" w:rsidRPr="001F1855" w:rsidRDefault="00A62807" w:rsidP="00D25F41">
            <w:pPr>
              <w:tabs>
                <w:tab w:val="left" w:pos="-810"/>
                <w:tab w:val="left" w:pos="1260"/>
                <w:tab w:val="left" w:pos="1620"/>
              </w:tabs>
              <w:spacing w:before="240"/>
              <w:ind w:left="-108"/>
              <w:jc w:val="center"/>
              <w:rPr>
                <w:rFonts w:ascii="Tahoma" w:hAnsi="Tahoma" w:cs="Tahoma"/>
                <w:color w:val="000000"/>
                <w:sz w:val="22"/>
                <w:szCs w:val="22"/>
              </w:rPr>
            </w:pPr>
            <w:r w:rsidRPr="001F1855">
              <w:rPr>
                <w:rFonts w:ascii="Tahoma" w:hAnsi="Tahoma" w:cs="Tahoma"/>
                <w:color w:val="000000"/>
                <w:sz w:val="22"/>
                <w:szCs w:val="22"/>
              </w:rPr>
              <w:t>:</w:t>
            </w:r>
          </w:p>
        </w:tc>
        <w:tc>
          <w:tcPr>
            <w:tcW w:w="5884" w:type="dxa"/>
            <w:tcBorders>
              <w:top w:val="nil"/>
              <w:left w:val="nil"/>
              <w:bottom w:val="nil"/>
              <w:right w:val="nil"/>
            </w:tcBorders>
          </w:tcPr>
          <w:p w:rsidR="00A62807" w:rsidRPr="004A33B0" w:rsidRDefault="004A33B0" w:rsidP="00F6011B">
            <w:pPr>
              <w:tabs>
                <w:tab w:val="left" w:pos="-810"/>
                <w:tab w:val="left" w:pos="1260"/>
                <w:tab w:val="left" w:pos="1620"/>
              </w:tabs>
              <w:spacing w:before="240"/>
              <w:jc w:val="both"/>
              <w:rPr>
                <w:rFonts w:ascii="Tahoma" w:hAnsi="Tahoma" w:cs="Tahoma"/>
                <w:color w:val="000000"/>
                <w:sz w:val="22"/>
                <w:szCs w:val="22"/>
                <w:lang w:val="id-ID"/>
              </w:rPr>
            </w:pPr>
            <w:r w:rsidRPr="004A33B0">
              <w:rPr>
                <w:rFonts w:ascii="Tahoma" w:hAnsi="Tahoma" w:cs="Tahoma"/>
                <w:color w:val="000000"/>
                <w:sz w:val="22"/>
                <w:szCs w:val="22"/>
                <w:highlight w:val="yellow"/>
                <w:lang w:val="id-ID"/>
              </w:rPr>
              <w:t>#waktu penjelasan#</w:t>
            </w:r>
            <w:r w:rsidR="00AD7F76">
              <w:rPr>
                <w:rFonts w:ascii="Tahoma" w:hAnsi="Tahoma" w:cs="Tahoma"/>
                <w:color w:val="000000"/>
                <w:sz w:val="22"/>
                <w:szCs w:val="22"/>
                <w:lang w:val="id-ID"/>
              </w:rPr>
              <w:t xml:space="preserve"> WIB</w:t>
            </w:r>
          </w:p>
        </w:tc>
      </w:tr>
    </w:tbl>
    <w:p w:rsidR="00A62807" w:rsidRPr="001F1855" w:rsidRDefault="00A62807" w:rsidP="00A62807">
      <w:pPr>
        <w:ind w:left="360"/>
        <w:rPr>
          <w:rFonts w:ascii="Tahoma" w:hAnsi="Tahoma" w:cs="Tahoma"/>
          <w:color w:val="000000"/>
          <w:sz w:val="22"/>
          <w:szCs w:val="22"/>
          <w:lang w:val="id-ID"/>
        </w:rPr>
      </w:pPr>
    </w:p>
    <w:p w:rsidR="00A62807" w:rsidRPr="001F1855" w:rsidDel="0053446D" w:rsidRDefault="00A62807" w:rsidP="00A62807">
      <w:pPr>
        <w:ind w:left="540"/>
        <w:jc w:val="both"/>
        <w:rPr>
          <w:del w:id="6" w:author="Daswar" w:date="2010-11-28T01:38:00Z"/>
          <w:rFonts w:ascii="Tahoma" w:hAnsi="Tahoma" w:cs="Tahoma"/>
          <w:color w:val="000000"/>
          <w:sz w:val="22"/>
          <w:szCs w:val="22"/>
          <w:lang w:val="id-ID"/>
        </w:rPr>
      </w:pPr>
    </w:p>
    <w:p w:rsidR="00A62807" w:rsidRPr="001F1855" w:rsidRDefault="00A62807" w:rsidP="00A62807">
      <w:pPr>
        <w:numPr>
          <w:ilvl w:val="1"/>
          <w:numId w:val="8"/>
        </w:numPr>
        <w:ind w:left="1080" w:hanging="54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Rapat Penjelasan </w:t>
      </w:r>
      <w:r w:rsidR="00B53562" w:rsidRPr="001F1855">
        <w:rPr>
          <w:rFonts w:ascii="Tahoma" w:hAnsi="Tahoma" w:cs="Tahoma"/>
          <w:color w:val="000000"/>
          <w:sz w:val="22"/>
          <w:szCs w:val="22"/>
          <w:lang w:val="id-ID"/>
        </w:rPr>
        <w:t>hanya</w:t>
      </w:r>
      <w:ins w:id="7" w:author="Daswar" w:date="2010-11-27T01:03:00Z">
        <w:r w:rsidR="00B53562" w:rsidRPr="001F1855">
          <w:rPr>
            <w:rFonts w:ascii="Tahoma" w:hAnsi="Tahoma" w:cs="Tahoma"/>
            <w:color w:val="000000"/>
            <w:sz w:val="22"/>
            <w:szCs w:val="22"/>
            <w:lang w:val="id-ID"/>
          </w:rPr>
          <w:t xml:space="preserve"> </w:t>
        </w:r>
      </w:ins>
      <w:r w:rsidRPr="001F1855">
        <w:rPr>
          <w:rFonts w:ascii="Tahoma" w:hAnsi="Tahoma" w:cs="Tahoma"/>
          <w:color w:val="000000"/>
          <w:sz w:val="22"/>
          <w:szCs w:val="22"/>
          <w:lang w:val="id-ID"/>
        </w:rPr>
        <w:t>dapat diikuti oleh Peserta Pelelangan yang telah mendaftar dan mengambil Dokumen Pengadaan.</w:t>
      </w:r>
    </w:p>
    <w:p w:rsidR="00A62807" w:rsidRPr="001F1855" w:rsidRDefault="00A62807" w:rsidP="00A62807">
      <w:pPr>
        <w:numPr>
          <w:ilvl w:val="1"/>
          <w:numId w:val="8"/>
        </w:numPr>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Rapat penjelasan harus dihadiri oleh Pemimpin Perusahaan atau seorang wakil yang diberi kuasa secara tertulis oleh Pemimpin Perusahaan yang bersangkutan, dan apabila Pemimpin Perusahaan atau wakil yang diberi kuasa tidak hadir pada waktu rapat penjelasan diadakan, maka perusahaan yang bersangkutan </w:t>
      </w:r>
      <w:r w:rsidRPr="001F1855">
        <w:rPr>
          <w:rFonts w:ascii="Tahoma" w:hAnsi="Tahoma" w:cs="Tahoma"/>
          <w:color w:val="000000"/>
          <w:sz w:val="22"/>
          <w:szCs w:val="22"/>
        </w:rPr>
        <w:t>harus</w:t>
      </w:r>
      <w:r w:rsidRPr="001F1855">
        <w:rPr>
          <w:rFonts w:ascii="Tahoma" w:hAnsi="Tahoma" w:cs="Tahoma"/>
          <w:color w:val="000000"/>
          <w:sz w:val="22"/>
          <w:szCs w:val="22"/>
          <w:lang w:val="id-ID"/>
        </w:rPr>
        <w:t xml:space="preserve"> menerima/menyetujui </w:t>
      </w:r>
      <w:r w:rsidRPr="001F1855">
        <w:rPr>
          <w:rFonts w:ascii="Tahoma" w:hAnsi="Tahoma" w:cs="Tahoma"/>
          <w:color w:val="000000"/>
          <w:sz w:val="22"/>
          <w:szCs w:val="22"/>
        </w:rPr>
        <w:t>hasil</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Rapat</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Penjelasan</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sesuai</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dengan</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Berita</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Acara</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penjelasan</w:t>
      </w:r>
      <w:r w:rsidRPr="001F1855">
        <w:rPr>
          <w:rFonts w:ascii="Tahoma" w:hAnsi="Tahoma" w:cs="Tahoma"/>
          <w:color w:val="000000"/>
          <w:sz w:val="22"/>
          <w:szCs w:val="22"/>
          <w:lang w:val="id-ID"/>
        </w:rPr>
        <w:t xml:space="preserve"> </w:t>
      </w:r>
      <w:r w:rsidRPr="001F1855">
        <w:rPr>
          <w:rFonts w:ascii="Tahoma" w:hAnsi="Tahoma" w:cs="Tahoma"/>
          <w:color w:val="000000"/>
          <w:sz w:val="22"/>
          <w:szCs w:val="22"/>
        </w:rPr>
        <w:t>pelelangan</w:t>
      </w:r>
      <w:r w:rsidRPr="001F1855">
        <w:rPr>
          <w:rFonts w:ascii="Tahoma" w:hAnsi="Tahoma" w:cs="Tahoma"/>
          <w:color w:val="000000"/>
          <w:sz w:val="22"/>
          <w:szCs w:val="22"/>
          <w:lang w:val="id-ID"/>
        </w:rPr>
        <w:t>.</w:t>
      </w:r>
    </w:p>
    <w:p w:rsidR="00A62807" w:rsidRPr="001F1855" w:rsidRDefault="00A62807" w:rsidP="00A62807">
      <w:pPr>
        <w:numPr>
          <w:ilvl w:val="1"/>
          <w:numId w:val="8"/>
        </w:numPr>
        <w:tabs>
          <w:tab w:val="clear" w:pos="750"/>
          <w:tab w:val="num"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Panitia pengadaan menjelaskan isi dokumen </w:t>
      </w:r>
      <w:r w:rsidR="00B53562" w:rsidRPr="001F1855">
        <w:rPr>
          <w:rFonts w:ascii="Tahoma" w:hAnsi="Tahoma" w:cs="Tahoma"/>
          <w:color w:val="000000"/>
          <w:sz w:val="22"/>
          <w:szCs w:val="22"/>
          <w:lang w:val="id-ID"/>
        </w:rPr>
        <w:t>pengadaan</w:t>
      </w:r>
      <w:ins w:id="8" w:author="Daswar" w:date="2010-11-27T01:04:00Z">
        <w:r w:rsidR="00B53562" w:rsidRPr="001F1855">
          <w:rPr>
            <w:rFonts w:ascii="Tahoma" w:hAnsi="Tahoma" w:cs="Tahoma"/>
            <w:color w:val="000000"/>
            <w:sz w:val="22"/>
            <w:szCs w:val="22"/>
            <w:lang w:val="id-ID"/>
          </w:rPr>
          <w:t xml:space="preserve"> </w:t>
        </w:r>
      </w:ins>
      <w:r w:rsidRPr="001F1855">
        <w:rPr>
          <w:rFonts w:ascii="Tahoma" w:hAnsi="Tahoma" w:cs="Tahoma"/>
          <w:color w:val="000000"/>
          <w:sz w:val="22"/>
          <w:szCs w:val="22"/>
          <w:lang w:val="id-ID"/>
        </w:rPr>
        <w:t xml:space="preserve">dan </w:t>
      </w:r>
      <w:r w:rsidR="00B53562" w:rsidRPr="001F1855">
        <w:rPr>
          <w:rFonts w:ascii="Tahoma" w:hAnsi="Tahoma" w:cs="Tahoma"/>
          <w:color w:val="000000"/>
          <w:sz w:val="22"/>
          <w:szCs w:val="22"/>
          <w:lang w:val="id-ID"/>
        </w:rPr>
        <w:t xml:space="preserve">akan </w:t>
      </w:r>
      <w:r w:rsidRPr="001F1855">
        <w:rPr>
          <w:rFonts w:ascii="Tahoma" w:hAnsi="Tahoma" w:cs="Tahoma"/>
          <w:color w:val="000000"/>
          <w:sz w:val="22"/>
          <w:szCs w:val="22"/>
          <w:lang w:val="id-ID"/>
        </w:rPr>
        <w:t>menjawab pertanyaan- pertanyaan dari peserta.</w:t>
      </w:r>
    </w:p>
    <w:p w:rsidR="00A62807" w:rsidRPr="001F1855" w:rsidRDefault="00A62807" w:rsidP="00A62807">
      <w:pPr>
        <w:numPr>
          <w:ilvl w:val="1"/>
          <w:numId w:val="8"/>
        </w:numPr>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Peserta dapat menyampaikan usulan perubahan atas butir-butir dalam </w:t>
      </w:r>
      <w:r w:rsidR="00B53562" w:rsidRPr="001F1855">
        <w:rPr>
          <w:rFonts w:ascii="Tahoma" w:hAnsi="Tahoma" w:cs="Tahoma"/>
          <w:color w:val="000000"/>
          <w:sz w:val="22"/>
          <w:szCs w:val="22"/>
          <w:lang w:val="id-ID"/>
        </w:rPr>
        <w:t>dokumen pengadaan</w:t>
      </w:r>
      <w:r w:rsidRPr="001F1855">
        <w:rPr>
          <w:rFonts w:ascii="Tahoma" w:hAnsi="Tahoma" w:cs="Tahoma"/>
          <w:color w:val="000000"/>
          <w:sz w:val="22"/>
          <w:szCs w:val="22"/>
          <w:lang w:val="id-ID"/>
        </w:rPr>
        <w:t>, namun keputusan perubahannya ditetapkan oleh panitia pengadaan.</w:t>
      </w:r>
    </w:p>
    <w:p w:rsidR="00A62807" w:rsidRPr="001F1855" w:rsidRDefault="00A62807" w:rsidP="00A62807">
      <w:pPr>
        <w:numPr>
          <w:ilvl w:val="1"/>
          <w:numId w:val="8"/>
        </w:numPr>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Perubahan dan tambahan ketentuan yang dihasilkan dari keputusan rapat penjelasan, akan dicantumkan dalam Berita Acara Rapat Penjelasan (BARP) yang merupakan bagian dari RKS ini dan sifatnya mengikat dan disahkan oleh pengguna jasa. Berita acara ditandatangani penitia pengadaan dan minimal 2 (dua) wakil peserta yang hadir. Berita acara dan notulen (aanwijzing) dapat diambil pada panitia di :</w:t>
      </w:r>
    </w:p>
    <w:p w:rsidR="00A62807" w:rsidRPr="001F1855" w:rsidRDefault="00A62807" w:rsidP="00A62807">
      <w:pPr>
        <w:ind w:left="1080"/>
        <w:jc w:val="both"/>
        <w:rPr>
          <w:rFonts w:ascii="Tahoma" w:hAnsi="Tahoma" w:cs="Tahoma"/>
          <w:color w:val="000000"/>
          <w:sz w:val="22"/>
          <w:szCs w:val="22"/>
        </w:rPr>
      </w:pPr>
    </w:p>
    <w:p w:rsidR="00F20E5C" w:rsidRPr="001F1855" w:rsidRDefault="00F20E5C" w:rsidP="00A62807">
      <w:pPr>
        <w:ind w:left="1080"/>
        <w:jc w:val="both"/>
        <w:rPr>
          <w:rFonts w:ascii="Tahoma" w:hAnsi="Tahoma" w:cs="Tahoma"/>
          <w:color w:val="000000"/>
          <w:sz w:val="22"/>
          <w:szCs w:val="22"/>
        </w:rPr>
      </w:pPr>
    </w:p>
    <w:tbl>
      <w:tblPr>
        <w:tblW w:w="7806" w:type="dxa"/>
        <w:tblInd w:w="1008" w:type="dxa"/>
        <w:tblLayout w:type="fixed"/>
        <w:tblLook w:val="01E0"/>
      </w:tblPr>
      <w:tblGrid>
        <w:gridCol w:w="2070"/>
        <w:gridCol w:w="360"/>
        <w:gridCol w:w="5376"/>
      </w:tblGrid>
      <w:tr w:rsidR="00A62807" w:rsidRPr="001F1855">
        <w:tc>
          <w:tcPr>
            <w:tcW w:w="2070" w:type="dxa"/>
          </w:tcPr>
          <w:p w:rsidR="00A62807" w:rsidRPr="001F1855" w:rsidRDefault="00A62807" w:rsidP="00A62807">
            <w:pPr>
              <w:tabs>
                <w:tab w:val="num" w:pos="900"/>
              </w:tabs>
              <w:spacing w:line="300" w:lineRule="auto"/>
              <w:ind w:left="900" w:hanging="540"/>
              <w:rPr>
                <w:rFonts w:ascii="Tahoma" w:hAnsi="Tahoma" w:cs="Tahoma"/>
                <w:sz w:val="22"/>
                <w:szCs w:val="22"/>
                <w:lang w:val="sv-SE"/>
              </w:rPr>
            </w:pPr>
            <w:r w:rsidRPr="001F1855">
              <w:rPr>
                <w:rFonts w:ascii="Tahoma" w:hAnsi="Tahoma" w:cs="Tahoma"/>
                <w:sz w:val="22"/>
                <w:szCs w:val="22"/>
                <w:lang w:val="sv-SE"/>
              </w:rPr>
              <w:t xml:space="preserve">Alamat </w:t>
            </w:r>
          </w:p>
        </w:tc>
        <w:tc>
          <w:tcPr>
            <w:tcW w:w="360" w:type="dxa"/>
          </w:tcPr>
          <w:p w:rsidR="00A62807" w:rsidRPr="001F1855" w:rsidRDefault="00A62807" w:rsidP="00A62807">
            <w:pPr>
              <w:spacing w:line="300" w:lineRule="auto"/>
              <w:ind w:left="900" w:hanging="828"/>
              <w:rPr>
                <w:rFonts w:ascii="Tahoma" w:hAnsi="Tahoma" w:cs="Tahoma"/>
                <w:sz w:val="22"/>
                <w:szCs w:val="22"/>
                <w:lang w:val="sv-SE"/>
              </w:rPr>
            </w:pPr>
            <w:r w:rsidRPr="001F1855">
              <w:rPr>
                <w:rFonts w:ascii="Tahoma" w:hAnsi="Tahoma" w:cs="Tahoma"/>
                <w:sz w:val="22"/>
                <w:szCs w:val="22"/>
                <w:lang w:val="sv-SE"/>
              </w:rPr>
              <w:t>:</w:t>
            </w:r>
          </w:p>
        </w:tc>
        <w:tc>
          <w:tcPr>
            <w:tcW w:w="5376" w:type="dxa"/>
          </w:tcPr>
          <w:p w:rsidR="00A62807" w:rsidRPr="00611D5C" w:rsidRDefault="00A62807" w:rsidP="00A62807">
            <w:pPr>
              <w:tabs>
                <w:tab w:val="num" w:pos="0"/>
              </w:tabs>
              <w:spacing w:line="300" w:lineRule="auto"/>
              <w:ind w:hanging="13"/>
              <w:rPr>
                <w:rFonts w:ascii="Tahoma" w:hAnsi="Tahoma" w:cs="Tahoma"/>
                <w:sz w:val="22"/>
                <w:szCs w:val="22"/>
                <w:highlight w:val="red"/>
                <w:lang w:val="sv-SE"/>
              </w:rPr>
            </w:pPr>
            <w:r w:rsidRPr="00611D5C">
              <w:rPr>
                <w:rFonts w:ascii="Tahoma" w:hAnsi="Tahoma" w:cs="Tahoma"/>
                <w:sz w:val="22"/>
                <w:szCs w:val="22"/>
                <w:highlight w:val="red"/>
                <w:lang w:val="sv-SE"/>
              </w:rPr>
              <w:t>Sekretariat Panitia-E Pengadaan Barang / Jasa</w:t>
            </w:r>
          </w:p>
          <w:p w:rsidR="00A62807" w:rsidRPr="00611D5C" w:rsidRDefault="00A62807" w:rsidP="00A62807">
            <w:pPr>
              <w:tabs>
                <w:tab w:val="num" w:pos="0"/>
              </w:tabs>
              <w:spacing w:line="300" w:lineRule="auto"/>
              <w:ind w:hanging="13"/>
              <w:rPr>
                <w:rFonts w:ascii="Tahoma" w:hAnsi="Tahoma" w:cs="Tahoma"/>
                <w:sz w:val="22"/>
                <w:szCs w:val="22"/>
                <w:highlight w:val="red"/>
                <w:lang w:val="sv-SE"/>
              </w:rPr>
            </w:pPr>
            <w:r w:rsidRPr="00611D5C">
              <w:rPr>
                <w:rFonts w:ascii="Tahoma" w:hAnsi="Tahoma" w:cs="Tahoma"/>
                <w:sz w:val="22"/>
                <w:szCs w:val="22"/>
                <w:highlight w:val="red"/>
                <w:lang w:val="sv-SE"/>
              </w:rPr>
              <w:t>PT PLN (Persero) Kantor Pusat</w:t>
            </w:r>
          </w:p>
          <w:p w:rsidR="00A62807" w:rsidRPr="00611D5C" w:rsidRDefault="00A62807" w:rsidP="00A62807">
            <w:pPr>
              <w:tabs>
                <w:tab w:val="num" w:pos="0"/>
              </w:tabs>
              <w:spacing w:line="300" w:lineRule="auto"/>
              <w:ind w:hanging="13"/>
              <w:rPr>
                <w:rFonts w:ascii="Tahoma" w:hAnsi="Tahoma" w:cs="Tahoma"/>
                <w:sz w:val="22"/>
                <w:szCs w:val="22"/>
                <w:highlight w:val="red"/>
                <w:lang w:val="sv-SE"/>
              </w:rPr>
            </w:pPr>
            <w:r w:rsidRPr="00611D5C">
              <w:rPr>
                <w:rFonts w:ascii="Tahoma" w:hAnsi="Tahoma" w:cs="Tahoma"/>
                <w:sz w:val="22"/>
                <w:szCs w:val="22"/>
                <w:highlight w:val="red"/>
                <w:lang w:val="sv-SE"/>
              </w:rPr>
              <w:t>Gedung Utama Lantai 2</w:t>
            </w:r>
          </w:p>
          <w:p w:rsidR="00A62807" w:rsidRPr="00611D5C" w:rsidRDefault="00A62807" w:rsidP="00A62807">
            <w:pPr>
              <w:tabs>
                <w:tab w:val="num" w:pos="0"/>
              </w:tabs>
              <w:spacing w:line="300" w:lineRule="auto"/>
              <w:ind w:hanging="13"/>
              <w:rPr>
                <w:rFonts w:ascii="Tahoma" w:hAnsi="Tahoma" w:cs="Tahoma"/>
                <w:sz w:val="22"/>
                <w:szCs w:val="22"/>
                <w:highlight w:val="red"/>
                <w:lang w:val="sv-SE"/>
              </w:rPr>
            </w:pPr>
            <w:r w:rsidRPr="00611D5C">
              <w:rPr>
                <w:rFonts w:ascii="Tahoma" w:hAnsi="Tahoma" w:cs="Tahoma"/>
                <w:sz w:val="22"/>
                <w:szCs w:val="22"/>
                <w:highlight w:val="red"/>
                <w:lang w:val="sv-SE"/>
              </w:rPr>
              <w:t xml:space="preserve">Jl. Trunojoyo Blok M.I/135 Kebayoran Baru </w:t>
            </w:r>
          </w:p>
          <w:p w:rsidR="00A62807" w:rsidRPr="001F1855" w:rsidRDefault="00A62807" w:rsidP="00A62807">
            <w:pPr>
              <w:tabs>
                <w:tab w:val="num" w:pos="0"/>
              </w:tabs>
              <w:spacing w:line="300" w:lineRule="auto"/>
              <w:ind w:hanging="13"/>
              <w:rPr>
                <w:rFonts w:ascii="Tahoma" w:hAnsi="Tahoma" w:cs="Tahoma"/>
                <w:sz w:val="22"/>
                <w:szCs w:val="22"/>
                <w:lang w:val="sv-SE"/>
              </w:rPr>
            </w:pPr>
            <w:r w:rsidRPr="00611D5C">
              <w:rPr>
                <w:rFonts w:ascii="Tahoma" w:hAnsi="Tahoma" w:cs="Tahoma"/>
                <w:sz w:val="22"/>
                <w:szCs w:val="22"/>
                <w:highlight w:val="red"/>
                <w:lang w:val="sv-SE"/>
              </w:rPr>
              <w:t>Jakarta Selatan</w:t>
            </w:r>
            <w:r w:rsidRPr="001F1855">
              <w:rPr>
                <w:rFonts w:ascii="Tahoma" w:hAnsi="Tahoma" w:cs="Tahoma"/>
                <w:sz w:val="22"/>
                <w:szCs w:val="22"/>
                <w:lang w:val="sv-SE"/>
              </w:rPr>
              <w:t xml:space="preserve"> </w:t>
            </w:r>
          </w:p>
        </w:tc>
      </w:tr>
      <w:tr w:rsidR="00A62807" w:rsidRPr="001F1855">
        <w:tc>
          <w:tcPr>
            <w:tcW w:w="2070" w:type="dxa"/>
          </w:tcPr>
          <w:p w:rsidR="00A62807" w:rsidRPr="001F1855" w:rsidRDefault="00A62807" w:rsidP="00D25F41">
            <w:pPr>
              <w:tabs>
                <w:tab w:val="num" w:pos="900"/>
              </w:tabs>
              <w:spacing w:before="240" w:line="300" w:lineRule="auto"/>
              <w:ind w:left="900" w:hanging="540"/>
              <w:rPr>
                <w:rFonts w:ascii="Tahoma" w:hAnsi="Tahoma" w:cs="Tahoma"/>
                <w:sz w:val="22"/>
                <w:szCs w:val="22"/>
                <w:lang w:val="sv-SE"/>
              </w:rPr>
            </w:pPr>
            <w:r w:rsidRPr="001F1855">
              <w:rPr>
                <w:rFonts w:ascii="Tahoma" w:hAnsi="Tahoma" w:cs="Tahoma"/>
                <w:sz w:val="22"/>
                <w:szCs w:val="22"/>
                <w:lang w:val="sv-SE"/>
              </w:rPr>
              <w:t>Hari/Tanggal</w:t>
            </w:r>
          </w:p>
        </w:tc>
        <w:tc>
          <w:tcPr>
            <w:tcW w:w="360" w:type="dxa"/>
          </w:tcPr>
          <w:p w:rsidR="00A62807" w:rsidRPr="001F1855" w:rsidRDefault="00A62807" w:rsidP="00D25F41">
            <w:pPr>
              <w:spacing w:before="240" w:line="300" w:lineRule="auto"/>
              <w:ind w:left="900" w:hanging="828"/>
              <w:rPr>
                <w:rFonts w:ascii="Tahoma" w:hAnsi="Tahoma" w:cs="Tahoma"/>
                <w:sz w:val="22"/>
                <w:szCs w:val="22"/>
                <w:lang w:val="sv-SE"/>
              </w:rPr>
            </w:pPr>
            <w:r w:rsidRPr="001F1855">
              <w:rPr>
                <w:rFonts w:ascii="Tahoma" w:hAnsi="Tahoma" w:cs="Tahoma"/>
                <w:sz w:val="22"/>
                <w:szCs w:val="22"/>
                <w:lang w:val="sv-SE"/>
              </w:rPr>
              <w:t>:</w:t>
            </w:r>
          </w:p>
        </w:tc>
        <w:tc>
          <w:tcPr>
            <w:tcW w:w="5376" w:type="dxa"/>
          </w:tcPr>
          <w:p w:rsidR="00A62807" w:rsidRPr="00611D5C" w:rsidRDefault="00611D5C" w:rsidP="00F6011B">
            <w:pPr>
              <w:tabs>
                <w:tab w:val="num" w:pos="0"/>
              </w:tabs>
              <w:spacing w:before="240" w:line="300" w:lineRule="auto"/>
              <w:ind w:hanging="13"/>
              <w:rPr>
                <w:rFonts w:ascii="Tahoma" w:hAnsi="Tahoma" w:cs="Tahoma"/>
                <w:sz w:val="22"/>
                <w:szCs w:val="22"/>
                <w:lang w:val="id-ID"/>
              </w:rPr>
            </w:pPr>
            <w:r w:rsidRPr="00611D5C">
              <w:rPr>
                <w:rFonts w:ascii="Tahoma" w:hAnsi="Tahoma" w:cs="Tahoma"/>
                <w:sz w:val="22"/>
                <w:szCs w:val="22"/>
                <w:highlight w:val="red"/>
                <w:lang w:val="id-ID"/>
              </w:rPr>
              <w:t>...........................................</w:t>
            </w:r>
          </w:p>
        </w:tc>
      </w:tr>
      <w:tr w:rsidR="00A62807" w:rsidRPr="001F1855">
        <w:tc>
          <w:tcPr>
            <w:tcW w:w="2070" w:type="dxa"/>
          </w:tcPr>
          <w:p w:rsidR="00A62807" w:rsidRPr="001F1855" w:rsidRDefault="00A62807" w:rsidP="00D25F41">
            <w:pPr>
              <w:tabs>
                <w:tab w:val="num" w:pos="900"/>
              </w:tabs>
              <w:spacing w:before="240" w:line="300" w:lineRule="auto"/>
              <w:ind w:left="900" w:hanging="540"/>
              <w:rPr>
                <w:rFonts w:ascii="Tahoma" w:hAnsi="Tahoma" w:cs="Tahoma"/>
                <w:sz w:val="22"/>
                <w:szCs w:val="22"/>
                <w:lang w:val="sv-SE"/>
              </w:rPr>
            </w:pPr>
            <w:r w:rsidRPr="001F1855">
              <w:rPr>
                <w:rFonts w:ascii="Tahoma" w:hAnsi="Tahoma" w:cs="Tahoma"/>
                <w:sz w:val="22"/>
                <w:szCs w:val="22"/>
                <w:lang w:val="sv-SE"/>
              </w:rPr>
              <w:t xml:space="preserve">Waktu </w:t>
            </w:r>
          </w:p>
        </w:tc>
        <w:tc>
          <w:tcPr>
            <w:tcW w:w="360" w:type="dxa"/>
          </w:tcPr>
          <w:p w:rsidR="00A62807" w:rsidRPr="001F1855" w:rsidRDefault="00A62807" w:rsidP="00D25F41">
            <w:pPr>
              <w:spacing w:before="240" w:line="300" w:lineRule="auto"/>
              <w:ind w:left="900" w:hanging="828"/>
              <w:rPr>
                <w:rFonts w:ascii="Tahoma" w:hAnsi="Tahoma" w:cs="Tahoma"/>
                <w:sz w:val="22"/>
                <w:szCs w:val="22"/>
                <w:lang w:val="sv-SE"/>
              </w:rPr>
            </w:pPr>
            <w:r w:rsidRPr="001F1855">
              <w:rPr>
                <w:rFonts w:ascii="Tahoma" w:hAnsi="Tahoma" w:cs="Tahoma"/>
                <w:sz w:val="22"/>
                <w:szCs w:val="22"/>
                <w:lang w:val="sv-SE"/>
              </w:rPr>
              <w:t>:</w:t>
            </w:r>
          </w:p>
        </w:tc>
        <w:tc>
          <w:tcPr>
            <w:tcW w:w="5376" w:type="dxa"/>
          </w:tcPr>
          <w:p w:rsidR="00A62807" w:rsidRPr="001F1855" w:rsidRDefault="00611D5C" w:rsidP="00D25F41">
            <w:pPr>
              <w:tabs>
                <w:tab w:val="num" w:pos="0"/>
              </w:tabs>
              <w:spacing w:before="240" w:line="300" w:lineRule="auto"/>
              <w:ind w:hanging="13"/>
              <w:rPr>
                <w:rFonts w:ascii="Tahoma" w:hAnsi="Tahoma" w:cs="Tahoma"/>
                <w:sz w:val="22"/>
                <w:szCs w:val="22"/>
                <w:lang w:val="id-ID"/>
              </w:rPr>
            </w:pPr>
            <w:r w:rsidRPr="00611D5C">
              <w:rPr>
                <w:rFonts w:ascii="Tahoma" w:hAnsi="Tahoma" w:cs="Tahoma"/>
                <w:sz w:val="22"/>
                <w:szCs w:val="22"/>
                <w:highlight w:val="red"/>
                <w:lang w:val="id-ID"/>
              </w:rPr>
              <w:t>...........................................</w:t>
            </w:r>
          </w:p>
        </w:tc>
      </w:tr>
    </w:tbl>
    <w:p w:rsidR="00A62807" w:rsidRPr="001F1855" w:rsidRDefault="00A62807" w:rsidP="00A62807">
      <w:pPr>
        <w:ind w:left="1080"/>
        <w:jc w:val="both"/>
        <w:rPr>
          <w:rFonts w:ascii="Tahoma" w:hAnsi="Tahoma" w:cs="Tahoma"/>
          <w:b/>
          <w:color w:val="000000"/>
          <w:sz w:val="22"/>
          <w:szCs w:val="22"/>
          <w:lang w:val="id-ID"/>
        </w:rPr>
      </w:pPr>
    </w:p>
    <w:p w:rsidR="00A62807" w:rsidRPr="001F1855" w:rsidRDefault="00A62807" w:rsidP="00A62807">
      <w:pPr>
        <w:ind w:left="1080"/>
        <w:jc w:val="both"/>
        <w:rPr>
          <w:rFonts w:ascii="Tahoma" w:hAnsi="Tahoma" w:cs="Tahoma"/>
          <w:b/>
          <w:color w:val="000000"/>
          <w:sz w:val="22"/>
          <w:szCs w:val="22"/>
          <w:lang w:val="id-ID"/>
        </w:rPr>
      </w:pPr>
    </w:p>
    <w:p w:rsidR="00A62807" w:rsidRPr="001F1855" w:rsidRDefault="00AA763A"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D</w:t>
      </w:r>
      <w:r w:rsidR="002E5579" w:rsidRPr="001F1855">
        <w:rPr>
          <w:rFonts w:ascii="Tahoma" w:hAnsi="Tahoma" w:cs="Tahoma"/>
          <w:b/>
          <w:sz w:val="22"/>
          <w:szCs w:val="22"/>
          <w:lang w:val="id-ID"/>
        </w:rPr>
        <w:t>OKUMEN</w:t>
      </w:r>
      <w:r w:rsidR="002E5579" w:rsidRPr="001F1855">
        <w:rPr>
          <w:rFonts w:ascii="Tahoma" w:hAnsi="Tahoma" w:cs="Tahoma"/>
          <w:b/>
          <w:color w:val="000000"/>
          <w:sz w:val="22"/>
          <w:szCs w:val="22"/>
          <w:lang w:val="id-ID"/>
        </w:rPr>
        <w:t xml:space="preserve"> </w:t>
      </w:r>
      <w:r w:rsidR="00A62807" w:rsidRPr="001F1855">
        <w:rPr>
          <w:rFonts w:ascii="Tahoma" w:hAnsi="Tahoma" w:cs="Tahoma"/>
          <w:b/>
          <w:color w:val="000000"/>
          <w:sz w:val="22"/>
          <w:szCs w:val="22"/>
          <w:lang w:val="id-ID"/>
        </w:rPr>
        <w:t>PENAWARAN</w:t>
      </w:r>
    </w:p>
    <w:p w:rsidR="00A62807" w:rsidRPr="001F1855" w:rsidRDefault="005B07FB" w:rsidP="00A62807">
      <w:pPr>
        <w:spacing w:before="120" w:line="300" w:lineRule="auto"/>
        <w:ind w:left="567"/>
        <w:jc w:val="both"/>
        <w:rPr>
          <w:rFonts w:ascii="Tahoma" w:hAnsi="Tahoma" w:cs="Tahoma"/>
          <w:sz w:val="22"/>
          <w:szCs w:val="22"/>
          <w:lang w:val="id-ID"/>
        </w:rPr>
      </w:pPr>
      <w:r w:rsidRPr="001F1855">
        <w:rPr>
          <w:rFonts w:ascii="Tahoma" w:hAnsi="Tahoma" w:cs="Tahoma"/>
          <w:sz w:val="22"/>
          <w:szCs w:val="22"/>
        </w:rPr>
        <w:t xml:space="preserve">Surat Penawaran beserta seluruh dokumen lampirannya yang harus disiapkan oleh Penyedia Barang/Jasa </w:t>
      </w:r>
      <w:r w:rsidR="00F877F2" w:rsidRPr="001F1855">
        <w:rPr>
          <w:rFonts w:ascii="Tahoma" w:hAnsi="Tahoma" w:cs="Tahoma"/>
          <w:sz w:val="22"/>
          <w:szCs w:val="22"/>
        </w:rPr>
        <w:t xml:space="preserve">bersifat rahasia, </w:t>
      </w:r>
      <w:r w:rsidR="00F32428" w:rsidRPr="001F1855">
        <w:rPr>
          <w:rFonts w:ascii="Tahoma" w:hAnsi="Tahoma" w:cs="Tahoma"/>
          <w:sz w:val="22"/>
          <w:szCs w:val="22"/>
        </w:rPr>
        <w:t>di</w:t>
      </w:r>
      <w:r w:rsidR="00A62807" w:rsidRPr="001F1855">
        <w:rPr>
          <w:rFonts w:ascii="Tahoma" w:hAnsi="Tahoma" w:cs="Tahoma"/>
          <w:sz w:val="22"/>
          <w:szCs w:val="22"/>
        </w:rPr>
        <w:t xml:space="preserve">susunan </w:t>
      </w:r>
      <w:r w:rsidR="00F32428" w:rsidRPr="001F1855">
        <w:rPr>
          <w:rFonts w:ascii="Tahoma" w:hAnsi="Tahoma" w:cs="Tahoma"/>
          <w:sz w:val="22"/>
          <w:szCs w:val="22"/>
        </w:rPr>
        <w:t>menjadi satu bundel dan dimasukkan dalam satu sampul tertutup.</w:t>
      </w:r>
      <w:r w:rsidR="00A62807" w:rsidRPr="001F1855">
        <w:rPr>
          <w:rFonts w:ascii="Tahoma" w:hAnsi="Tahoma" w:cs="Tahoma"/>
          <w:sz w:val="22"/>
          <w:szCs w:val="22"/>
        </w:rPr>
        <w:t xml:space="preserve"> </w:t>
      </w:r>
    </w:p>
    <w:p w:rsidR="003D2E72" w:rsidRPr="001F1855" w:rsidRDefault="003D2E72" w:rsidP="003D2E72">
      <w:pPr>
        <w:numPr>
          <w:ilvl w:val="1"/>
          <w:numId w:val="8"/>
        </w:numPr>
        <w:spacing w:before="24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Ketentuan Dokumen Penawaran</w:t>
      </w:r>
    </w:p>
    <w:p w:rsidR="003D2E72" w:rsidRPr="001F1855" w:rsidRDefault="003D2E72" w:rsidP="00F20E5C">
      <w:pPr>
        <w:numPr>
          <w:ilvl w:val="2"/>
          <w:numId w:val="8"/>
        </w:numPr>
        <w:tabs>
          <w:tab w:val="clear" w:pos="1440"/>
          <w:tab w:val="num" w:pos="1800"/>
        </w:tabs>
        <w:spacing w:before="24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Penyusunan Dokumen Penawaran</w:t>
      </w:r>
    </w:p>
    <w:p w:rsidR="00965301" w:rsidRPr="001F1855" w:rsidRDefault="00965301" w:rsidP="00D25F41">
      <w:pPr>
        <w:spacing w:before="18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Dokumen Penawaran dibundel dan disusun</w:t>
      </w:r>
      <w:r w:rsidR="003F607C" w:rsidRPr="001F1855">
        <w:rPr>
          <w:rFonts w:ascii="Tahoma" w:hAnsi="Tahoma" w:cs="Tahoma"/>
          <w:color w:val="000000"/>
          <w:sz w:val="22"/>
          <w:szCs w:val="22"/>
          <w:lang w:val="id-ID"/>
        </w:rPr>
        <w:t xml:space="preserve"> dan diberi penyekat pembatas</w:t>
      </w:r>
      <w:r w:rsidRPr="001F1855">
        <w:rPr>
          <w:rFonts w:ascii="Tahoma" w:hAnsi="Tahoma" w:cs="Tahoma"/>
          <w:color w:val="000000"/>
          <w:sz w:val="22"/>
          <w:szCs w:val="22"/>
          <w:lang w:val="id-ID"/>
        </w:rPr>
        <w:t xml:space="preserve"> sesuai urutan sebagai berikut : </w:t>
      </w:r>
    </w:p>
    <w:p w:rsidR="00A62807" w:rsidRPr="001F1855" w:rsidRDefault="00A62807" w:rsidP="00F20E5C">
      <w:pPr>
        <w:numPr>
          <w:ilvl w:val="3"/>
          <w:numId w:val="8"/>
        </w:numPr>
        <w:tabs>
          <w:tab w:val="clear" w:pos="1800"/>
          <w:tab w:val="num" w:pos="2700"/>
        </w:tabs>
        <w:spacing w:before="120" w:after="60"/>
        <w:ind w:left="2700" w:hanging="900"/>
        <w:jc w:val="both"/>
        <w:rPr>
          <w:rFonts w:ascii="Tahoma" w:hAnsi="Tahoma" w:cs="Tahoma"/>
          <w:color w:val="000000"/>
          <w:sz w:val="22"/>
          <w:szCs w:val="22"/>
          <w:lang w:val="id-ID"/>
        </w:rPr>
      </w:pPr>
      <w:r w:rsidRPr="001F1855">
        <w:rPr>
          <w:rFonts w:ascii="Tahoma" w:hAnsi="Tahoma" w:cs="Tahoma"/>
          <w:color w:val="000000"/>
          <w:sz w:val="22"/>
          <w:szCs w:val="22"/>
          <w:lang w:val="id-ID"/>
        </w:rPr>
        <w:t>S</w:t>
      </w:r>
      <w:r w:rsidR="00F32428" w:rsidRPr="001F1855">
        <w:rPr>
          <w:rFonts w:ascii="Tahoma" w:hAnsi="Tahoma" w:cs="Tahoma"/>
          <w:color w:val="000000"/>
          <w:sz w:val="22"/>
          <w:szCs w:val="22"/>
          <w:lang w:val="id-ID"/>
        </w:rPr>
        <w:t>urat Penawaran</w:t>
      </w:r>
      <w:r w:rsidR="003D2E72" w:rsidRPr="001F1855">
        <w:rPr>
          <w:rFonts w:ascii="Tahoma" w:hAnsi="Tahoma" w:cs="Tahoma"/>
          <w:sz w:val="22"/>
          <w:szCs w:val="22"/>
        </w:rPr>
        <w:t xml:space="preserve"> </w:t>
      </w:r>
      <w:r w:rsidR="00965301" w:rsidRPr="001F1855">
        <w:rPr>
          <w:rFonts w:ascii="Tahoma" w:hAnsi="Tahoma" w:cs="Tahoma"/>
          <w:color w:val="000000"/>
          <w:sz w:val="22"/>
          <w:szCs w:val="22"/>
          <w:lang w:val="id-ID"/>
        </w:rPr>
        <w:t xml:space="preserve">seperti contoh pada </w:t>
      </w:r>
      <w:r w:rsidR="00965301" w:rsidRPr="001F1855">
        <w:rPr>
          <w:rFonts w:ascii="Tahoma" w:hAnsi="Tahoma" w:cs="Tahoma"/>
          <w:i/>
          <w:color w:val="000000"/>
          <w:sz w:val="22"/>
          <w:szCs w:val="22"/>
          <w:lang w:val="id-ID"/>
        </w:rPr>
        <w:t>Lampiran 1.</w:t>
      </w:r>
    </w:p>
    <w:p w:rsidR="00965301" w:rsidRPr="001F1855" w:rsidRDefault="00965301" w:rsidP="00F20E5C">
      <w:pPr>
        <w:numPr>
          <w:ilvl w:val="3"/>
          <w:numId w:val="8"/>
        </w:numPr>
        <w:tabs>
          <w:tab w:val="clear" w:pos="1800"/>
          <w:tab w:val="num" w:pos="270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Rekapitulasi </w:t>
      </w:r>
      <w:r w:rsidR="003D2E72" w:rsidRPr="001F1855">
        <w:rPr>
          <w:rFonts w:ascii="Tahoma" w:hAnsi="Tahoma" w:cs="Tahoma"/>
          <w:color w:val="000000"/>
          <w:sz w:val="22"/>
          <w:szCs w:val="22"/>
          <w:lang w:val="id-ID"/>
        </w:rPr>
        <w:t xml:space="preserve">Harga Penawaran, </w:t>
      </w:r>
      <w:r w:rsidRPr="001F1855">
        <w:rPr>
          <w:rFonts w:ascii="Tahoma" w:hAnsi="Tahoma" w:cs="Tahoma"/>
          <w:color w:val="000000"/>
          <w:sz w:val="22"/>
          <w:szCs w:val="22"/>
          <w:lang w:val="id-ID"/>
        </w:rPr>
        <w:t xml:space="preserve">dan </w:t>
      </w:r>
      <w:r w:rsidR="00B10DB5" w:rsidRPr="001F1855">
        <w:rPr>
          <w:rFonts w:ascii="Tahoma" w:hAnsi="Tahoma" w:cs="Tahoma"/>
          <w:color w:val="000000"/>
          <w:sz w:val="22"/>
          <w:szCs w:val="22"/>
          <w:lang w:val="id-ID"/>
        </w:rPr>
        <w:t xml:space="preserve">detai </w:t>
      </w:r>
      <w:r w:rsidRPr="001F1855">
        <w:rPr>
          <w:rFonts w:ascii="Tahoma" w:hAnsi="Tahoma" w:cs="Tahoma"/>
          <w:color w:val="000000"/>
          <w:sz w:val="22"/>
          <w:szCs w:val="22"/>
          <w:lang w:val="id-ID"/>
        </w:rPr>
        <w:t xml:space="preserve">Perincian Harga seperti contoh pada </w:t>
      </w:r>
      <w:r w:rsidRPr="001F1855">
        <w:rPr>
          <w:rFonts w:ascii="Tahoma" w:hAnsi="Tahoma" w:cs="Tahoma"/>
          <w:i/>
          <w:color w:val="000000"/>
          <w:sz w:val="22"/>
          <w:szCs w:val="22"/>
          <w:lang w:val="id-ID"/>
        </w:rPr>
        <w:t>Lampiran 2</w:t>
      </w:r>
      <w:r w:rsidRPr="001F1855">
        <w:rPr>
          <w:rFonts w:ascii="Tahoma" w:hAnsi="Tahoma" w:cs="Tahoma"/>
          <w:color w:val="000000"/>
          <w:sz w:val="22"/>
          <w:szCs w:val="22"/>
          <w:lang w:val="id-ID"/>
        </w:rPr>
        <w:t>.</w:t>
      </w:r>
    </w:p>
    <w:p w:rsidR="003F607C" w:rsidRPr="001F1855" w:rsidRDefault="00965301" w:rsidP="00F20E5C">
      <w:pPr>
        <w:numPr>
          <w:ilvl w:val="3"/>
          <w:numId w:val="8"/>
        </w:numPr>
        <w:tabs>
          <w:tab w:val="clear" w:pos="1800"/>
          <w:tab w:val="num" w:pos="270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Dokumen Administrasi, </w:t>
      </w:r>
      <w:r w:rsidR="003F607C" w:rsidRPr="001F1855">
        <w:rPr>
          <w:rFonts w:ascii="Tahoma" w:hAnsi="Tahoma" w:cs="Tahoma"/>
          <w:color w:val="000000"/>
          <w:sz w:val="22"/>
          <w:szCs w:val="22"/>
          <w:lang w:val="id-ID"/>
        </w:rPr>
        <w:t>yang berisi berkas administrasi perusahaan penyedia baranga/jasa beserta lampiran-lampirannya yang disyaratkan</w:t>
      </w:r>
      <w:r w:rsidR="001F2DDE" w:rsidRPr="001F1855">
        <w:rPr>
          <w:rFonts w:ascii="Tahoma" w:hAnsi="Tahoma" w:cs="Tahoma"/>
          <w:color w:val="000000"/>
          <w:sz w:val="22"/>
          <w:szCs w:val="22"/>
          <w:lang w:val="id-ID"/>
        </w:rPr>
        <w:t xml:space="preserve"> Rencana Kerja dan Syarat-syarat (RKS) ini</w:t>
      </w:r>
      <w:r w:rsidR="003F607C" w:rsidRPr="001F1855">
        <w:rPr>
          <w:rFonts w:ascii="Tahoma" w:hAnsi="Tahoma" w:cs="Tahoma"/>
          <w:color w:val="000000"/>
          <w:sz w:val="22"/>
          <w:szCs w:val="22"/>
          <w:lang w:val="id-ID"/>
        </w:rPr>
        <w:t xml:space="preserve">, </w:t>
      </w:r>
    </w:p>
    <w:p w:rsidR="00A62807" w:rsidRPr="001F1855" w:rsidRDefault="003F607C" w:rsidP="00F20E5C">
      <w:pPr>
        <w:numPr>
          <w:ilvl w:val="3"/>
          <w:numId w:val="8"/>
        </w:numPr>
        <w:tabs>
          <w:tab w:val="clear" w:pos="1800"/>
          <w:tab w:val="num" w:pos="270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Dokumen Teknis, yang berisi Proposal Teknis dari penyedia barang/jasa beserta lampiran-lampirannya yang diminta dalam Rencana Kerja dan Syarat-syarat (RKS) ini.</w:t>
      </w:r>
    </w:p>
    <w:p w:rsidR="003F607C" w:rsidRPr="001F1855" w:rsidRDefault="003F607C" w:rsidP="00F20E5C">
      <w:pPr>
        <w:numPr>
          <w:ilvl w:val="2"/>
          <w:numId w:val="8"/>
        </w:numPr>
        <w:tabs>
          <w:tab w:val="clear" w:pos="1440"/>
          <w:tab w:val="num" w:pos="1800"/>
        </w:tabs>
        <w:spacing w:before="240" w:after="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Sampul Dokumen Penawaran</w:t>
      </w:r>
    </w:p>
    <w:p w:rsidR="00A62807" w:rsidRPr="001F1855" w:rsidRDefault="003F607C" w:rsidP="0053446D">
      <w:pPr>
        <w:numPr>
          <w:ilvl w:val="3"/>
          <w:numId w:val="8"/>
        </w:numPr>
        <w:tabs>
          <w:tab w:val="clear" w:pos="1800"/>
          <w:tab w:val="num" w:pos="2700"/>
        </w:tabs>
        <w:spacing w:before="240" w:after="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Bundel Dokumen Penawaran </w:t>
      </w:r>
      <w:r w:rsidR="00A62807" w:rsidRPr="001F1855">
        <w:rPr>
          <w:rFonts w:ascii="Tahoma" w:hAnsi="Tahoma" w:cs="Tahoma"/>
          <w:color w:val="000000"/>
          <w:sz w:val="22"/>
          <w:szCs w:val="22"/>
          <w:lang w:val="id-ID"/>
        </w:rPr>
        <w:t xml:space="preserve">dimasukkan kedalam sampul </w:t>
      </w:r>
      <w:r w:rsidRPr="001F1855">
        <w:rPr>
          <w:rFonts w:ascii="Tahoma" w:hAnsi="Tahoma" w:cs="Tahoma"/>
          <w:color w:val="000000"/>
          <w:sz w:val="22"/>
          <w:szCs w:val="22"/>
          <w:lang w:val="id-ID"/>
        </w:rPr>
        <w:t xml:space="preserve">yang </w:t>
      </w:r>
      <w:r w:rsidR="00A62807" w:rsidRPr="001F1855">
        <w:rPr>
          <w:rFonts w:ascii="Tahoma" w:hAnsi="Tahoma" w:cs="Tahoma"/>
          <w:color w:val="000000"/>
          <w:sz w:val="22"/>
          <w:szCs w:val="22"/>
          <w:lang w:val="id-ID"/>
        </w:rPr>
        <w:t>ditutup</w:t>
      </w:r>
      <w:r w:rsidRPr="001F1855">
        <w:rPr>
          <w:rFonts w:ascii="Tahoma" w:hAnsi="Tahoma" w:cs="Tahoma"/>
          <w:color w:val="000000"/>
          <w:sz w:val="22"/>
          <w:szCs w:val="22"/>
          <w:lang w:val="id-ID"/>
        </w:rPr>
        <w:t xml:space="preserve"> dan </w:t>
      </w:r>
      <w:r w:rsidR="00A62807" w:rsidRPr="001F1855">
        <w:rPr>
          <w:rFonts w:ascii="Tahoma" w:hAnsi="Tahoma" w:cs="Tahoma"/>
          <w:color w:val="000000"/>
          <w:sz w:val="22"/>
          <w:szCs w:val="22"/>
          <w:lang w:val="id-ID"/>
        </w:rPr>
        <w:t>dilem rapat, dilak dan hanya bertuliskan :</w:t>
      </w:r>
    </w:p>
    <w:tbl>
      <w:tblPr>
        <w:tblW w:w="6480" w:type="dxa"/>
        <w:tblInd w:w="2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tblGrid>
      <w:tr w:rsidR="00A62807" w:rsidRPr="001F1855">
        <w:tc>
          <w:tcPr>
            <w:tcW w:w="6480" w:type="dxa"/>
          </w:tcPr>
          <w:p w:rsidR="00A62807" w:rsidRPr="001F1855" w:rsidRDefault="00A62807" w:rsidP="00F20E5C">
            <w:pPr>
              <w:spacing w:before="120" w:line="300" w:lineRule="auto"/>
              <w:jc w:val="center"/>
              <w:rPr>
                <w:rFonts w:ascii="Tahoma" w:hAnsi="Tahoma" w:cs="Tahoma"/>
                <w:sz w:val="22"/>
                <w:szCs w:val="22"/>
                <w:lang w:val="fi-FI"/>
              </w:rPr>
            </w:pPr>
            <w:r w:rsidRPr="001F1855">
              <w:rPr>
                <w:rFonts w:ascii="Tahoma" w:hAnsi="Tahoma" w:cs="Tahoma"/>
                <w:sz w:val="22"/>
                <w:szCs w:val="22"/>
                <w:lang w:val="fi-FI"/>
              </w:rPr>
              <w:t>Pekerjaan JASA SATUAN PENGAMANAN</w:t>
            </w:r>
          </w:p>
          <w:p w:rsidR="00A62807" w:rsidRPr="001F1855" w:rsidRDefault="00A62807" w:rsidP="00A62807">
            <w:pPr>
              <w:spacing w:line="300" w:lineRule="auto"/>
              <w:jc w:val="center"/>
              <w:rPr>
                <w:rFonts w:ascii="Tahoma" w:hAnsi="Tahoma" w:cs="Tahoma"/>
                <w:sz w:val="22"/>
                <w:szCs w:val="22"/>
                <w:lang w:val="fi-FI"/>
              </w:rPr>
            </w:pPr>
            <w:r w:rsidRPr="001F1855">
              <w:rPr>
                <w:rFonts w:ascii="Tahoma" w:hAnsi="Tahoma" w:cs="Tahoma"/>
                <w:sz w:val="22"/>
                <w:szCs w:val="22"/>
                <w:lang w:val="fi-FI"/>
              </w:rPr>
              <w:t>PT PLN (Persero) Kantor Pusat,</w:t>
            </w:r>
          </w:p>
          <w:p w:rsidR="00A62807" w:rsidRPr="001F1855" w:rsidRDefault="00A62807" w:rsidP="00A62807">
            <w:pPr>
              <w:spacing w:line="300" w:lineRule="auto"/>
              <w:jc w:val="center"/>
              <w:rPr>
                <w:rFonts w:ascii="Tahoma" w:hAnsi="Tahoma" w:cs="Tahoma"/>
                <w:sz w:val="22"/>
                <w:szCs w:val="22"/>
              </w:rPr>
            </w:pPr>
            <w:r w:rsidRPr="001F1855">
              <w:rPr>
                <w:rFonts w:ascii="Tahoma" w:hAnsi="Tahoma" w:cs="Tahoma"/>
                <w:sz w:val="22"/>
                <w:szCs w:val="22"/>
              </w:rPr>
              <w:t>Tanggal : 07 Desember  2010</w:t>
            </w:r>
          </w:p>
          <w:p w:rsidR="00A62807" w:rsidRPr="001F1855" w:rsidRDefault="00A62807" w:rsidP="00A62807">
            <w:pPr>
              <w:spacing w:line="300" w:lineRule="auto"/>
              <w:jc w:val="center"/>
              <w:rPr>
                <w:rFonts w:ascii="Tahoma" w:hAnsi="Tahoma" w:cs="Tahoma"/>
                <w:sz w:val="22"/>
                <w:szCs w:val="22"/>
              </w:rPr>
            </w:pPr>
          </w:p>
          <w:p w:rsidR="00A62807" w:rsidRPr="001F1855" w:rsidRDefault="00A62807" w:rsidP="00F20E5C">
            <w:pPr>
              <w:spacing w:before="120" w:after="240" w:line="300" w:lineRule="auto"/>
              <w:jc w:val="center"/>
              <w:rPr>
                <w:rFonts w:ascii="Tahoma" w:hAnsi="Tahoma" w:cs="Tahoma"/>
                <w:b/>
                <w:sz w:val="22"/>
                <w:szCs w:val="22"/>
                <w:lang w:val="sv-SE"/>
              </w:rPr>
            </w:pPr>
            <w:r w:rsidRPr="001F1855">
              <w:rPr>
                <w:rFonts w:ascii="Tahoma" w:hAnsi="Tahoma" w:cs="Tahoma"/>
                <w:b/>
                <w:sz w:val="22"/>
                <w:szCs w:val="22"/>
                <w:lang w:val="sv-SE"/>
              </w:rPr>
              <w:t>Kepada Yth.</w:t>
            </w:r>
          </w:p>
          <w:p w:rsidR="00A62807" w:rsidRPr="001F1855" w:rsidRDefault="00A62807" w:rsidP="00A62807">
            <w:pPr>
              <w:spacing w:line="300" w:lineRule="auto"/>
              <w:jc w:val="center"/>
              <w:rPr>
                <w:rFonts w:ascii="Tahoma" w:hAnsi="Tahoma" w:cs="Tahoma"/>
                <w:b/>
                <w:sz w:val="22"/>
                <w:szCs w:val="22"/>
                <w:lang w:val="sv-SE"/>
              </w:rPr>
            </w:pPr>
            <w:r w:rsidRPr="001F1855">
              <w:rPr>
                <w:rFonts w:ascii="Tahoma" w:hAnsi="Tahoma" w:cs="Tahoma"/>
                <w:b/>
                <w:sz w:val="22"/>
                <w:szCs w:val="22"/>
                <w:lang w:val="sv-SE"/>
              </w:rPr>
              <w:t>PT.PLN (PERSERO) KANTOR PUSAT</w:t>
            </w:r>
          </w:p>
          <w:p w:rsidR="00A62807" w:rsidRPr="001F1855" w:rsidRDefault="00A62807" w:rsidP="00F20E5C">
            <w:pPr>
              <w:spacing w:before="120" w:after="100" w:afterAutospacing="1" w:line="300" w:lineRule="auto"/>
              <w:jc w:val="center"/>
              <w:rPr>
                <w:rFonts w:ascii="Tahoma" w:hAnsi="Tahoma" w:cs="Tahoma"/>
                <w:b/>
                <w:sz w:val="22"/>
                <w:szCs w:val="22"/>
                <w:lang w:val="sv-SE"/>
              </w:rPr>
            </w:pPr>
            <w:r w:rsidRPr="001F1855">
              <w:rPr>
                <w:rFonts w:ascii="Tahoma" w:hAnsi="Tahoma" w:cs="Tahoma"/>
                <w:b/>
                <w:sz w:val="22"/>
                <w:szCs w:val="22"/>
                <w:lang w:val="sv-SE"/>
              </w:rPr>
              <w:t>Jl. Trunojoyo Blok M.I/135</w:t>
            </w:r>
          </w:p>
          <w:p w:rsidR="00A62807" w:rsidRPr="001F1855" w:rsidRDefault="00A62807" w:rsidP="00A62807">
            <w:pPr>
              <w:tabs>
                <w:tab w:val="left" w:pos="1083"/>
              </w:tabs>
              <w:spacing w:line="300" w:lineRule="auto"/>
              <w:jc w:val="center"/>
              <w:rPr>
                <w:rFonts w:ascii="Tahoma" w:hAnsi="Tahoma" w:cs="Tahoma"/>
                <w:sz w:val="22"/>
                <w:szCs w:val="22"/>
              </w:rPr>
            </w:pPr>
            <w:r w:rsidRPr="001F1855">
              <w:rPr>
                <w:rFonts w:ascii="Tahoma" w:hAnsi="Tahoma" w:cs="Tahoma"/>
                <w:b/>
                <w:sz w:val="22"/>
                <w:szCs w:val="22"/>
                <w:lang w:val="sv-SE"/>
              </w:rPr>
              <w:t>Kebayoran Baru-Jakarta Selatan</w:t>
            </w:r>
          </w:p>
        </w:tc>
      </w:tr>
    </w:tbl>
    <w:p w:rsidR="00F20E5C" w:rsidRPr="001F1855" w:rsidRDefault="00F20E5C" w:rsidP="00F20E5C">
      <w:pPr>
        <w:spacing w:before="120"/>
        <w:ind w:left="2707"/>
        <w:jc w:val="both"/>
        <w:rPr>
          <w:rFonts w:ascii="Tahoma" w:hAnsi="Tahoma" w:cs="Tahoma"/>
          <w:color w:val="000000"/>
          <w:sz w:val="22"/>
          <w:szCs w:val="22"/>
          <w:lang w:val="id-ID"/>
        </w:rPr>
      </w:pPr>
    </w:p>
    <w:p w:rsidR="00A62807" w:rsidRPr="001F1855" w:rsidRDefault="007348B6" w:rsidP="00D25F41">
      <w:pPr>
        <w:numPr>
          <w:ilvl w:val="3"/>
          <w:numId w:val="8"/>
        </w:numPr>
        <w:tabs>
          <w:tab w:val="clear" w:pos="1800"/>
          <w:tab w:val="num" w:pos="2700"/>
        </w:tabs>
        <w:spacing w:before="120"/>
        <w:ind w:left="2707" w:hanging="907"/>
        <w:jc w:val="both"/>
        <w:rPr>
          <w:rFonts w:ascii="Tahoma" w:hAnsi="Tahoma" w:cs="Tahoma"/>
          <w:color w:val="000000"/>
          <w:sz w:val="22"/>
          <w:szCs w:val="22"/>
          <w:lang w:val="id-ID"/>
        </w:rPr>
      </w:pPr>
      <w:r w:rsidRPr="007348B6">
        <w:rPr>
          <w:rFonts w:ascii="Tahoma" w:hAnsi="Tahoma" w:cs="Tahoma"/>
          <w:noProof/>
          <w:color w:val="000000"/>
          <w:sz w:val="22"/>
          <w:szCs w:val="22"/>
          <w:lang w:val="en-GB" w:eastAsia="en-GB"/>
        </w:rPr>
        <w:pict>
          <v:group id="_x0000_s1029" style="position:absolute;left:0;text-align:left;margin-left:127.8pt;margin-top:26.85pt;width:322.2pt;height:312pt;z-index:251658752" coordorigin="4284,9900" coordsize="6444,6240">
            <v:group id="_x0000_s1030" style="position:absolute;left:7455;top:13660;width:3002;height:1999" coordorigin="7269,5040" coordsize="3002,1999">
              <v:shapetype id="_x0000_t202" coordsize="21600,21600" o:spt="202" path="m,l,21600r21600,l21600,xe">
                <v:stroke joinstyle="miter"/>
                <v:path gradientshapeok="t" o:connecttype="rect"/>
              </v:shapetype>
              <v:shape id="_x0000_s1031" type="#_x0000_t202" style="position:absolute;left:7269;top:5040;width:2964;height:1980">
                <v:textbox style="mso-next-textbox:#_x0000_s1031">
                  <w:txbxContent>
                    <w:p w:rsidR="00EA43D6" w:rsidRDefault="00EA43D6" w:rsidP="00A62807"/>
                  </w:txbxContent>
                </v:textbox>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2" type="#_x0000_t8" style="position:absolute;left:6547;top:5767;width:1994;height:540;rotation:270"/>
              <v:shape id="_x0000_s1033" type="#_x0000_t8" style="position:absolute;left:9006;top:5774;width:1994;height:536;rotation:270;flip:x"/>
              <v:line id="_x0000_s1034" style="position:absolute" from="7802,6020" to="9740,6020"/>
            </v:group>
            <v:shape id="_x0000_s1035" type="#_x0000_t202" style="position:absolute;left:8739;top:15680;width:1989;height:460;mso-wrap-style:none" filled="f" stroked="f">
              <v:textbox style="mso-next-textbox:#_x0000_s1035">
                <w:txbxContent>
                  <w:p w:rsidR="00EA43D6" w:rsidRPr="00B82D5F" w:rsidRDefault="00EA43D6" w:rsidP="00A62807">
                    <w:pPr>
                      <w:tabs>
                        <w:tab w:val="left" w:pos="2223"/>
                        <w:tab w:val="left" w:pos="2508"/>
                        <w:tab w:val="left" w:pos="2679"/>
                        <w:tab w:val="left" w:pos="6783"/>
                      </w:tabs>
                      <w:spacing w:line="240" w:lineRule="exact"/>
                      <w:ind w:left="2678" w:hanging="2678"/>
                      <w:rPr>
                        <w:rFonts w:ascii="Arial" w:hAnsi="Arial" w:cs="Arial"/>
                        <w:sz w:val="18"/>
                        <w:szCs w:val="18"/>
                      </w:rPr>
                    </w:pPr>
                    <w:r w:rsidRPr="002F38FE">
                      <w:rPr>
                        <w:rFonts w:ascii="Arial" w:hAnsi="Arial" w:cs="Arial"/>
                        <w:sz w:val="18"/>
                        <w:szCs w:val="18"/>
                      </w:rPr>
                      <w:t xml:space="preserve">BAGIAN </w:t>
                    </w:r>
                    <w:r>
                      <w:rPr>
                        <w:rFonts w:ascii="Arial" w:hAnsi="Arial" w:cs="Arial"/>
                        <w:sz w:val="18"/>
                        <w:szCs w:val="18"/>
                      </w:rPr>
                      <w:t>BELAKANG</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6" type="#_x0000_t61" style="position:absolute;left:5169;top:14238;width:1887;height:450" adj="31673,43152">
              <v:textbox style="mso-next-textbox:#_x0000_s1036">
                <w:txbxContent>
                  <w:p w:rsidR="00EA43D6" w:rsidRDefault="00EA43D6" w:rsidP="00A62807">
                    <w:pPr>
                      <w:rPr>
                        <w:rFonts w:ascii="Arial" w:hAnsi="Arial" w:cs="Arial"/>
                        <w:sz w:val="14"/>
                        <w:szCs w:val="14"/>
                      </w:rPr>
                    </w:pPr>
                    <w:r>
                      <w:rPr>
                        <w:rFonts w:ascii="Arial" w:hAnsi="Arial" w:cs="Arial"/>
                        <w:sz w:val="14"/>
                        <w:szCs w:val="14"/>
                      </w:rPr>
                      <w:t>SAMPUL HARUS DILEM RAPAT dan DILAK</w:t>
                    </w:r>
                  </w:p>
                </w:txbxContent>
              </v:textbox>
            </v:shape>
            <v:oval id="_x0000_s1037" style="position:absolute;left:7898;top:14075;width:171;height:180" fillcolor="black"/>
            <v:oval id="_x0000_s1038" style="position:absolute;left:7889;top:15055;width:171;height:180" fillcolor="black"/>
            <v:oval id="_x0000_s1039" style="position:absolute;left:9815;top:14075;width:171;height:180" fillcolor="black"/>
            <v:oval id="_x0000_s1040" style="position:absolute;left:9815;top:15040;width:171;height:180" fillcolor="black"/>
            <v:oval id="_x0000_s1041" style="position:absolute;left:8894;top:14545;width:171;height:180" fillcolor="black"/>
            <v:shape id="_x0000_s1042" type="#_x0000_t202" style="position:absolute;left:7422;top:11232;width:3021;height:1920">
              <v:textbox style="mso-next-textbox:#_x0000_s1042">
                <w:txbxContent>
                  <w:p w:rsidR="00EA43D6" w:rsidRDefault="00EA43D6" w:rsidP="00A62807"/>
                </w:txbxContent>
              </v:textbox>
            </v:shape>
            <v:shape id="_x0000_s1043" type="#_x0000_t202" style="position:absolute;left:9075;top:13089;width:1539;height:460" filled="f" stroked="f">
              <v:textbox style="mso-next-textbox:#_x0000_s1043">
                <w:txbxContent>
                  <w:p w:rsidR="00EA43D6" w:rsidRPr="00B82D5F" w:rsidRDefault="00EA43D6" w:rsidP="00A62807">
                    <w:pPr>
                      <w:tabs>
                        <w:tab w:val="left" w:pos="2223"/>
                        <w:tab w:val="left" w:pos="2508"/>
                        <w:tab w:val="left" w:pos="2679"/>
                        <w:tab w:val="left" w:pos="6783"/>
                      </w:tabs>
                      <w:spacing w:line="240" w:lineRule="exact"/>
                      <w:ind w:left="2678" w:hanging="2678"/>
                      <w:jc w:val="right"/>
                      <w:rPr>
                        <w:rFonts w:ascii="Arial" w:hAnsi="Arial" w:cs="Arial"/>
                        <w:sz w:val="18"/>
                        <w:szCs w:val="18"/>
                      </w:rPr>
                    </w:pPr>
                    <w:r w:rsidRPr="002F38FE">
                      <w:rPr>
                        <w:rFonts w:ascii="Arial" w:hAnsi="Arial" w:cs="Arial"/>
                        <w:sz w:val="18"/>
                        <w:szCs w:val="18"/>
                      </w:rPr>
                      <w:t xml:space="preserve">BAGIAN </w:t>
                    </w:r>
                    <w:r>
                      <w:rPr>
                        <w:rFonts w:ascii="Arial" w:hAnsi="Arial" w:cs="Arial"/>
                        <w:sz w:val="18"/>
                        <w:szCs w:val="18"/>
                      </w:rPr>
                      <w:t>MUKA</w:t>
                    </w:r>
                  </w:p>
                </w:txbxContent>
              </v:textbox>
            </v:shape>
            <v:shape id="_x0000_s1044" type="#_x0000_t202" style="position:absolute;left:8856;top:12600;width:1368;height:360" fillcolor="black" stroked="f">
              <v:fill r:id="rId10" o:title="Light horizontal" type="pattern"/>
              <v:textbox style="mso-next-textbox:#_x0000_s1044">
                <w:txbxContent>
                  <w:p w:rsidR="00EA43D6" w:rsidRPr="002F38FE" w:rsidRDefault="00EA43D6" w:rsidP="00A62807">
                    <w:pPr>
                      <w:rPr>
                        <w:rFonts w:ascii="Arial" w:hAnsi="Arial" w:cs="Arial"/>
                        <w:sz w:val="14"/>
                        <w:szCs w:val="14"/>
                      </w:rPr>
                    </w:pPr>
                  </w:p>
                </w:txbxContent>
              </v:textbox>
            </v:shape>
            <v:shape id="_x0000_s1045" type="#_x0000_t202" style="position:absolute;left:7632;top:11520;width:942;height:315" fillcolor="black" stroked="f">
              <v:fill r:id="rId10" o:title="Light horizontal" type="pattern"/>
              <v:textbox style="mso-next-textbox:#_x0000_s1045">
                <w:txbxContent>
                  <w:p w:rsidR="00EA43D6" w:rsidRPr="002F38FE" w:rsidRDefault="00EA43D6" w:rsidP="00A62807">
                    <w:pPr>
                      <w:rPr>
                        <w:rFonts w:ascii="Arial" w:hAnsi="Arial" w:cs="Arial"/>
                        <w:sz w:val="14"/>
                        <w:szCs w:val="14"/>
                      </w:rPr>
                    </w:pPr>
                  </w:p>
                </w:txbxContent>
              </v:textbox>
            </v:shape>
            <v:shape id="_x0000_s1046" type="#_x0000_t202" style="position:absolute;left:4284;top:15408;width:2628;height:615" stroked="f">
              <v:textbox style="mso-next-textbox:#_x0000_s1046">
                <w:txbxContent>
                  <w:p w:rsidR="00EA43D6" w:rsidRDefault="00EA43D6" w:rsidP="00A62807">
                    <w:pPr>
                      <w:rPr>
                        <w:lang w:val="id-ID"/>
                      </w:rPr>
                    </w:pPr>
                    <w:r>
                      <w:rPr>
                        <w:lang w:val="id-ID"/>
                      </w:rPr>
                      <w:t>Keterangan :</w:t>
                    </w:r>
                  </w:p>
                  <w:p w:rsidR="00EA43D6" w:rsidRPr="00D20D88" w:rsidRDefault="00EA43D6" w:rsidP="00A62807">
                    <w:pPr>
                      <w:rPr>
                        <w:lang w:val="id-ID"/>
                      </w:rPr>
                    </w:pPr>
                    <w:r>
                      <w:rPr>
                        <w:lang w:val="id-ID"/>
                      </w:rPr>
                      <w:t>Di Lak pada 5 (lima) titik</w:t>
                    </w:r>
                  </w:p>
                </w:txbxContent>
              </v:textbox>
            </v:shape>
            <v:shape id="_x0000_s1047" type="#_x0000_t202" style="position:absolute;left:8064;top:11952;width:1632;height:420" stroked="f">
              <v:textbox style="mso-next-textbox:#_x0000_s1047">
                <w:txbxContent>
                  <w:p w:rsidR="00EA43D6" w:rsidRPr="00104FE4" w:rsidRDefault="00EA43D6" w:rsidP="00A62807">
                    <w:pPr>
                      <w:rPr>
                        <w:color w:val="FF0000"/>
                        <w:lang w:val="id-ID"/>
                      </w:rPr>
                    </w:pPr>
                    <w:r w:rsidRPr="00104FE4">
                      <w:rPr>
                        <w:color w:val="FF0000"/>
                        <w:lang w:val="id-ID"/>
                      </w:rPr>
                      <w:t>ASLI  / COPY</w:t>
                    </w:r>
                  </w:p>
                </w:txbxContent>
              </v:textbox>
            </v:shape>
            <v:shape id="_x0000_s1048" type="#_x0000_t61" style="position:absolute;left:7842;top:9900;width:2670;height:1160" adj="1124,31134">
              <v:textbox style="mso-next-textbox:#_x0000_s1048">
                <w:txbxContent>
                  <w:p w:rsidR="00EA43D6" w:rsidRDefault="00EA43D6" w:rsidP="00A62807">
                    <w:pPr>
                      <w:spacing w:before="60"/>
                      <w:jc w:val="center"/>
                      <w:rPr>
                        <w:rFonts w:ascii="Arial" w:hAnsi="Arial" w:cs="Arial"/>
                        <w:sz w:val="14"/>
                        <w:szCs w:val="14"/>
                      </w:rPr>
                    </w:pPr>
                    <w:r>
                      <w:rPr>
                        <w:rFonts w:ascii="Arial" w:hAnsi="Arial" w:cs="Arial"/>
                        <w:sz w:val="14"/>
                        <w:szCs w:val="14"/>
                      </w:rPr>
                      <w:t xml:space="preserve">PEKERJAAN JASA SATUAN PENGAMANAN </w:t>
                    </w:r>
                  </w:p>
                  <w:p w:rsidR="00EA43D6" w:rsidRDefault="00EA43D6" w:rsidP="00A62807">
                    <w:pPr>
                      <w:spacing w:before="60"/>
                      <w:jc w:val="center"/>
                      <w:rPr>
                        <w:rFonts w:ascii="Arial" w:hAnsi="Arial" w:cs="Arial"/>
                        <w:sz w:val="14"/>
                        <w:szCs w:val="14"/>
                      </w:rPr>
                    </w:pPr>
                    <w:r>
                      <w:rPr>
                        <w:rFonts w:ascii="Arial" w:hAnsi="Arial" w:cs="Arial"/>
                        <w:sz w:val="14"/>
                        <w:szCs w:val="14"/>
                      </w:rPr>
                      <w:t>PT PLN (PERSERO) KANTOR PUSAT .....................................................................</w:t>
                    </w:r>
                  </w:p>
                  <w:p w:rsidR="00EA43D6" w:rsidRPr="00B751BE" w:rsidRDefault="00EA43D6" w:rsidP="00A62807">
                    <w:pPr>
                      <w:spacing w:before="60"/>
                      <w:rPr>
                        <w:rFonts w:ascii="Arial" w:hAnsi="Arial" w:cs="Arial"/>
                        <w:i/>
                        <w:sz w:val="14"/>
                        <w:szCs w:val="14"/>
                      </w:rPr>
                    </w:pPr>
                    <w:r>
                      <w:rPr>
                        <w:rFonts w:ascii="Arial" w:hAnsi="Arial" w:cs="Arial"/>
                        <w:sz w:val="14"/>
                        <w:szCs w:val="14"/>
                      </w:rPr>
                      <w:t xml:space="preserve">Diisi .......... </w:t>
                    </w:r>
                    <w:r w:rsidRPr="00B751BE">
                      <w:rPr>
                        <w:rFonts w:ascii="Arial" w:hAnsi="Arial" w:cs="Arial"/>
                        <w:i/>
                        <w:sz w:val="14"/>
                        <w:szCs w:val="14"/>
                      </w:rPr>
                      <w:t>(tanggal, bulan, tahun, jam)</w:t>
                    </w:r>
                  </w:p>
                  <w:p w:rsidR="00EA43D6" w:rsidRPr="00DC0905" w:rsidRDefault="00EA43D6" w:rsidP="00A62807">
                    <w:pPr>
                      <w:rPr>
                        <w:rFonts w:ascii="Arial" w:hAnsi="Arial" w:cs="Arial"/>
                        <w:sz w:val="14"/>
                        <w:szCs w:val="14"/>
                      </w:rPr>
                    </w:pPr>
                  </w:p>
                </w:txbxContent>
              </v:textbox>
            </v:shape>
            <v:shape id="_x0000_s1049" type="#_x0000_t61" style="position:absolute;left:4536;top:10656;width:2520;height:1800" adj="38417,25548">
              <v:textbox style="mso-next-textbox:#_x0000_s1049">
                <w:txbxContent>
                  <w:p w:rsidR="00EA43D6" w:rsidRPr="00A043E4" w:rsidRDefault="00EA43D6" w:rsidP="00A62807">
                    <w:pPr>
                      <w:spacing w:before="120"/>
                      <w:jc w:val="center"/>
                      <w:rPr>
                        <w:rFonts w:ascii="Arial" w:hAnsi="Arial" w:cs="Arial"/>
                        <w:b/>
                        <w:sz w:val="16"/>
                        <w:szCs w:val="16"/>
                      </w:rPr>
                    </w:pPr>
                    <w:r w:rsidRPr="00A043E4">
                      <w:rPr>
                        <w:rFonts w:ascii="Arial" w:hAnsi="Arial" w:cs="Arial"/>
                        <w:b/>
                        <w:sz w:val="16"/>
                        <w:szCs w:val="16"/>
                      </w:rPr>
                      <w:t>KEPADA YTH</w:t>
                    </w:r>
                  </w:p>
                  <w:p w:rsidR="00EA43D6" w:rsidRPr="00A043E4" w:rsidRDefault="00EA43D6" w:rsidP="00A62807">
                    <w:pPr>
                      <w:jc w:val="center"/>
                      <w:rPr>
                        <w:rFonts w:ascii="Arial" w:hAnsi="Arial" w:cs="Arial"/>
                        <w:b/>
                        <w:sz w:val="16"/>
                        <w:szCs w:val="16"/>
                      </w:rPr>
                    </w:pPr>
                    <w:r w:rsidRPr="00A043E4">
                      <w:rPr>
                        <w:rFonts w:ascii="Arial" w:hAnsi="Arial" w:cs="Arial"/>
                        <w:b/>
                        <w:sz w:val="16"/>
                        <w:szCs w:val="16"/>
                      </w:rPr>
                      <w:t>PT.PLN (PERSERO) KANTOR PUSAT</w:t>
                    </w:r>
                  </w:p>
                  <w:p w:rsidR="00EA43D6" w:rsidRPr="00A043E4" w:rsidRDefault="00EA43D6" w:rsidP="00A62807">
                    <w:pPr>
                      <w:jc w:val="center"/>
                      <w:rPr>
                        <w:rFonts w:ascii="Arial" w:hAnsi="Arial" w:cs="Arial"/>
                        <w:b/>
                        <w:sz w:val="16"/>
                        <w:szCs w:val="16"/>
                      </w:rPr>
                    </w:pPr>
                    <w:r w:rsidRPr="00A043E4">
                      <w:rPr>
                        <w:rFonts w:ascii="Arial" w:hAnsi="Arial" w:cs="Arial"/>
                        <w:b/>
                        <w:sz w:val="16"/>
                        <w:szCs w:val="16"/>
                      </w:rPr>
                      <w:t>JL. TRUNOJOYO  BLOK M.I/135</w:t>
                    </w:r>
                  </w:p>
                  <w:p w:rsidR="00EA43D6" w:rsidRPr="00A043E4" w:rsidRDefault="00EA43D6" w:rsidP="00A62807">
                    <w:pPr>
                      <w:jc w:val="center"/>
                      <w:rPr>
                        <w:rFonts w:ascii="Arial" w:hAnsi="Arial" w:cs="Arial"/>
                        <w:b/>
                        <w:sz w:val="16"/>
                        <w:szCs w:val="16"/>
                      </w:rPr>
                    </w:pPr>
                    <w:r w:rsidRPr="00A043E4">
                      <w:rPr>
                        <w:rFonts w:ascii="Arial" w:hAnsi="Arial" w:cs="Arial"/>
                        <w:b/>
                        <w:sz w:val="16"/>
                        <w:szCs w:val="16"/>
                      </w:rPr>
                      <w:t xml:space="preserve">KBAYORAN BARU </w:t>
                    </w:r>
                    <w:smartTag w:uri="urn:schemas-microsoft-com:office:smarttags" w:element="place">
                      <w:smartTag w:uri="urn:schemas-microsoft-com:office:smarttags" w:element="City">
                        <w:r w:rsidRPr="00A043E4">
                          <w:rPr>
                            <w:rFonts w:ascii="Arial" w:hAnsi="Arial" w:cs="Arial"/>
                            <w:b/>
                            <w:sz w:val="16"/>
                            <w:szCs w:val="16"/>
                          </w:rPr>
                          <w:t>JAKARTA</w:t>
                        </w:r>
                      </w:smartTag>
                    </w:smartTag>
                    <w:r w:rsidRPr="00A043E4">
                      <w:rPr>
                        <w:rFonts w:ascii="Arial" w:hAnsi="Arial" w:cs="Arial"/>
                        <w:b/>
                        <w:sz w:val="16"/>
                        <w:szCs w:val="16"/>
                      </w:rPr>
                      <w:t xml:space="preserve"> SELATAN</w:t>
                    </w:r>
                  </w:p>
                </w:txbxContent>
              </v:textbox>
            </v:shape>
          </v:group>
        </w:pict>
      </w:r>
      <w:r w:rsidR="00A62807" w:rsidRPr="001F1855">
        <w:rPr>
          <w:rFonts w:ascii="Tahoma" w:hAnsi="Tahoma" w:cs="Tahoma"/>
          <w:color w:val="000000"/>
          <w:sz w:val="22"/>
          <w:szCs w:val="22"/>
          <w:lang w:val="id-ID"/>
        </w:rPr>
        <w:t>Contoh Sampul Luar :</w:t>
      </w:r>
    </w:p>
    <w:p w:rsidR="00A62807" w:rsidRPr="001F1855" w:rsidRDefault="00A62807" w:rsidP="00A62807">
      <w:pPr>
        <w:spacing w:before="120" w:line="300" w:lineRule="auto"/>
        <w:ind w:left="90" w:firstLine="1260"/>
        <w:jc w:val="both"/>
        <w:rPr>
          <w:rFonts w:ascii="Tahoma" w:hAnsi="Tahoma" w:cs="Tahoma"/>
          <w:b/>
          <w:sz w:val="22"/>
          <w:szCs w:val="22"/>
          <w:lang w:val="id-ID"/>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spacing w:before="120" w:line="300" w:lineRule="auto"/>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6783"/>
        </w:tabs>
        <w:spacing w:before="120" w:line="300" w:lineRule="auto"/>
        <w:ind w:left="90" w:hanging="90"/>
        <w:rPr>
          <w:rFonts w:ascii="Tahoma" w:hAnsi="Tahoma" w:cs="Tahoma"/>
          <w:sz w:val="22"/>
          <w:szCs w:val="22"/>
        </w:rPr>
      </w:pPr>
    </w:p>
    <w:p w:rsidR="00A62807" w:rsidRPr="001F1855" w:rsidRDefault="00A62807" w:rsidP="00A62807">
      <w:pPr>
        <w:tabs>
          <w:tab w:val="left" w:pos="2223"/>
          <w:tab w:val="left" w:pos="2508"/>
          <w:tab w:val="left" w:pos="2679"/>
          <w:tab w:val="left" w:pos="6783"/>
        </w:tabs>
        <w:spacing w:line="300" w:lineRule="auto"/>
        <w:ind w:left="90" w:hanging="90"/>
        <w:rPr>
          <w:rFonts w:ascii="Tahoma" w:hAnsi="Tahoma" w:cs="Tahoma"/>
          <w:sz w:val="22"/>
          <w:szCs w:val="22"/>
        </w:rPr>
      </w:pPr>
      <w:r w:rsidRPr="001F1855">
        <w:rPr>
          <w:rFonts w:ascii="Tahoma" w:hAnsi="Tahoma" w:cs="Tahoma"/>
          <w:sz w:val="22"/>
          <w:szCs w:val="22"/>
        </w:rPr>
        <w:tab/>
      </w:r>
      <w:r w:rsidRPr="001F1855">
        <w:rPr>
          <w:rFonts w:ascii="Tahoma" w:hAnsi="Tahoma" w:cs="Tahoma"/>
          <w:sz w:val="22"/>
          <w:szCs w:val="22"/>
        </w:rPr>
        <w:tab/>
      </w:r>
      <w:r w:rsidRPr="001F1855">
        <w:rPr>
          <w:rFonts w:ascii="Tahoma" w:hAnsi="Tahoma" w:cs="Tahoma"/>
          <w:sz w:val="22"/>
          <w:szCs w:val="22"/>
        </w:rPr>
        <w:tab/>
      </w:r>
      <w:r w:rsidRPr="001F1855">
        <w:rPr>
          <w:rFonts w:ascii="Tahoma" w:hAnsi="Tahoma" w:cs="Tahoma"/>
          <w:sz w:val="22"/>
          <w:szCs w:val="22"/>
        </w:rPr>
        <w:tab/>
      </w:r>
      <w:r w:rsidRPr="001F1855">
        <w:rPr>
          <w:rFonts w:ascii="Tahoma" w:hAnsi="Tahoma" w:cs="Tahoma"/>
          <w:sz w:val="22"/>
          <w:szCs w:val="22"/>
        </w:rPr>
        <w:tab/>
      </w:r>
      <w:r w:rsidRPr="001F1855">
        <w:rPr>
          <w:rFonts w:ascii="Tahoma" w:hAnsi="Tahoma" w:cs="Tahoma"/>
          <w:sz w:val="22"/>
          <w:szCs w:val="22"/>
        </w:rPr>
        <w:tab/>
      </w: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A62807">
      <w:pPr>
        <w:numPr>
          <w:ins w:id="9" w:author="Daswar" w:date="2010-11-27T03:15:00Z"/>
        </w:numPr>
        <w:tabs>
          <w:tab w:val="left" w:pos="2223"/>
          <w:tab w:val="left" w:pos="2508"/>
          <w:tab w:val="left" w:pos="2679"/>
          <w:tab w:val="left" w:pos="3363"/>
        </w:tabs>
        <w:spacing w:before="120" w:line="300" w:lineRule="auto"/>
        <w:ind w:left="90" w:hanging="90"/>
        <w:jc w:val="both"/>
        <w:rPr>
          <w:ins w:id="10" w:author="Daswar" w:date="2010-11-27T03:15:00Z"/>
          <w:rFonts w:ascii="Tahoma" w:hAnsi="Tahoma" w:cs="Tahoma"/>
          <w:sz w:val="22"/>
          <w:szCs w:val="22"/>
        </w:rPr>
      </w:pPr>
    </w:p>
    <w:p w:rsidR="005737EF" w:rsidRPr="001F1855" w:rsidRDefault="005737EF" w:rsidP="0053446D">
      <w:pPr>
        <w:numPr>
          <w:ilvl w:val="1"/>
          <w:numId w:val="8"/>
        </w:numPr>
        <w:spacing w:before="12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Isi Dokumen Penawaran</w:t>
      </w:r>
    </w:p>
    <w:p w:rsidR="00441379" w:rsidRPr="001F1855" w:rsidRDefault="00441379" w:rsidP="00D25F41">
      <w:pPr>
        <w:numPr>
          <w:ilvl w:val="2"/>
          <w:numId w:val="8"/>
        </w:numPr>
        <w:tabs>
          <w:tab w:val="clear" w:pos="1440"/>
          <w:tab w:val="num" w:pos="1800"/>
        </w:tabs>
        <w:spacing w:before="240" w:after="6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Surat Penawaran</w:t>
      </w:r>
    </w:p>
    <w:p w:rsidR="00441379" w:rsidRPr="001F1855" w:rsidRDefault="001F2DDE" w:rsidP="001F2DDE">
      <w:pPr>
        <w:numPr>
          <w:ilvl w:val="3"/>
          <w:numId w:val="8"/>
        </w:numPr>
        <w:tabs>
          <w:tab w:val="clear" w:pos="1800"/>
          <w:tab w:val="num" w:pos="2700"/>
        </w:tabs>
        <w:spacing w:before="240" w:after="240"/>
        <w:ind w:left="2700" w:hanging="900"/>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Wajib dibubuhi meterai secukupnya sesuai ketentuan yang berlaku dan ditandatangani oleh pimpinan/direktur yang namanya tercantum dalam akte pendirian atau perubahan terakhirnya, atau kepala cabang Perusahaan yang  diangkat oleh Pimpinan Perusahaan</w:t>
      </w:r>
    </w:p>
    <w:p w:rsidR="001F2DDE" w:rsidRPr="001F1855" w:rsidRDefault="001F2DDE"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 xml:space="preserve">Sekurang-kurangnya </w:t>
      </w:r>
      <w:r w:rsidR="00B10DB5" w:rsidRPr="001F1855">
        <w:rPr>
          <w:rFonts w:ascii="Tahoma" w:hAnsi="Tahoma" w:cs="Tahoma"/>
          <w:noProof/>
          <w:color w:val="000000"/>
          <w:sz w:val="22"/>
          <w:szCs w:val="22"/>
          <w:lang w:val="en-GB" w:eastAsia="en-GB"/>
        </w:rPr>
        <w:t xml:space="preserve">harus </w:t>
      </w:r>
      <w:r w:rsidRPr="001F1855">
        <w:rPr>
          <w:rFonts w:ascii="Tahoma" w:hAnsi="Tahoma" w:cs="Tahoma"/>
          <w:noProof/>
          <w:color w:val="000000"/>
          <w:sz w:val="22"/>
          <w:szCs w:val="22"/>
          <w:lang w:val="en-GB" w:eastAsia="en-GB"/>
        </w:rPr>
        <w:t xml:space="preserve">berisi informasi pengadaan, </w:t>
      </w:r>
      <w:r w:rsidR="00B10DB5" w:rsidRPr="001F1855">
        <w:rPr>
          <w:rFonts w:ascii="Tahoma" w:hAnsi="Tahoma" w:cs="Tahoma"/>
          <w:noProof/>
          <w:color w:val="000000"/>
          <w:sz w:val="22"/>
          <w:szCs w:val="22"/>
          <w:lang w:val="en-GB" w:eastAsia="en-GB"/>
        </w:rPr>
        <w:t>h</w:t>
      </w:r>
      <w:r w:rsidRPr="001F1855">
        <w:rPr>
          <w:rFonts w:ascii="Tahoma" w:hAnsi="Tahoma" w:cs="Tahoma"/>
          <w:noProof/>
          <w:color w:val="000000"/>
          <w:sz w:val="22"/>
          <w:szCs w:val="22"/>
          <w:lang w:val="en-GB" w:eastAsia="en-GB"/>
        </w:rPr>
        <w:t xml:space="preserve">arga </w:t>
      </w:r>
      <w:r w:rsidR="00B10DB5" w:rsidRPr="001F1855">
        <w:rPr>
          <w:rFonts w:ascii="Tahoma" w:hAnsi="Tahoma" w:cs="Tahoma"/>
          <w:noProof/>
          <w:color w:val="000000"/>
          <w:sz w:val="22"/>
          <w:szCs w:val="22"/>
          <w:lang w:val="en-GB" w:eastAsia="en-GB"/>
        </w:rPr>
        <w:t>p</w:t>
      </w:r>
      <w:r w:rsidRPr="001F1855">
        <w:rPr>
          <w:rFonts w:ascii="Tahoma" w:hAnsi="Tahoma" w:cs="Tahoma"/>
          <w:noProof/>
          <w:color w:val="000000"/>
          <w:sz w:val="22"/>
          <w:szCs w:val="22"/>
          <w:lang w:val="en-GB" w:eastAsia="en-GB"/>
        </w:rPr>
        <w:t xml:space="preserve">enawaran, </w:t>
      </w:r>
      <w:r w:rsidR="00B10DB5" w:rsidRPr="001F1855">
        <w:rPr>
          <w:rFonts w:ascii="Tahoma" w:hAnsi="Tahoma" w:cs="Tahoma"/>
          <w:noProof/>
          <w:color w:val="000000"/>
          <w:sz w:val="22"/>
          <w:szCs w:val="22"/>
          <w:lang w:val="en-GB" w:eastAsia="en-GB"/>
        </w:rPr>
        <w:t>j</w:t>
      </w:r>
      <w:r w:rsidRPr="001F1855">
        <w:rPr>
          <w:rFonts w:ascii="Tahoma" w:hAnsi="Tahoma" w:cs="Tahoma"/>
          <w:noProof/>
          <w:color w:val="000000"/>
          <w:sz w:val="22"/>
          <w:szCs w:val="22"/>
          <w:lang w:val="en-GB" w:eastAsia="en-GB"/>
        </w:rPr>
        <w:t xml:space="preserve">angka </w:t>
      </w:r>
      <w:r w:rsidR="00B10DB5" w:rsidRPr="001F1855">
        <w:rPr>
          <w:rFonts w:ascii="Tahoma" w:hAnsi="Tahoma" w:cs="Tahoma"/>
          <w:noProof/>
          <w:color w:val="000000"/>
          <w:sz w:val="22"/>
          <w:szCs w:val="22"/>
          <w:lang w:val="en-GB" w:eastAsia="en-GB"/>
        </w:rPr>
        <w:t>w</w:t>
      </w:r>
      <w:r w:rsidRPr="001F1855">
        <w:rPr>
          <w:rFonts w:ascii="Tahoma" w:hAnsi="Tahoma" w:cs="Tahoma"/>
          <w:noProof/>
          <w:color w:val="000000"/>
          <w:sz w:val="22"/>
          <w:szCs w:val="22"/>
          <w:lang w:val="en-GB" w:eastAsia="en-GB"/>
        </w:rPr>
        <w:t xml:space="preserve">aktu </w:t>
      </w:r>
      <w:r w:rsidR="00B10DB5" w:rsidRPr="001F1855">
        <w:rPr>
          <w:rFonts w:ascii="Tahoma" w:hAnsi="Tahoma" w:cs="Tahoma"/>
          <w:noProof/>
          <w:color w:val="000000"/>
          <w:sz w:val="22"/>
          <w:szCs w:val="22"/>
          <w:lang w:val="en-GB" w:eastAsia="en-GB"/>
        </w:rPr>
        <w:t>p</w:t>
      </w:r>
      <w:r w:rsidRPr="001F1855">
        <w:rPr>
          <w:rFonts w:ascii="Tahoma" w:hAnsi="Tahoma" w:cs="Tahoma"/>
          <w:noProof/>
          <w:color w:val="000000"/>
          <w:sz w:val="22"/>
          <w:szCs w:val="22"/>
          <w:lang w:val="en-GB" w:eastAsia="en-GB"/>
        </w:rPr>
        <w:t>elaksanaan pelkerjaan</w:t>
      </w:r>
      <w:r w:rsidR="00B10DB5" w:rsidRPr="001F1855">
        <w:rPr>
          <w:rFonts w:ascii="Tahoma" w:hAnsi="Tahoma" w:cs="Tahoma"/>
          <w:noProof/>
          <w:color w:val="000000"/>
          <w:sz w:val="22"/>
          <w:szCs w:val="22"/>
          <w:lang w:val="en-GB" w:eastAsia="en-GB"/>
        </w:rPr>
        <w:t xml:space="preserve"> dan masa berlakunya penawaran</w:t>
      </w:r>
      <w:r w:rsidRPr="001F1855">
        <w:rPr>
          <w:rFonts w:ascii="Tahoma" w:hAnsi="Tahoma" w:cs="Tahoma"/>
          <w:noProof/>
          <w:color w:val="000000"/>
          <w:sz w:val="22"/>
          <w:szCs w:val="22"/>
          <w:lang w:val="en-GB" w:eastAsia="en-GB"/>
        </w:rPr>
        <w:t xml:space="preserve"> </w:t>
      </w:r>
    </w:p>
    <w:p w:rsidR="005737EF" w:rsidRPr="001F1855" w:rsidRDefault="005737EF" w:rsidP="00D25F41">
      <w:pPr>
        <w:numPr>
          <w:ilvl w:val="2"/>
          <w:numId w:val="8"/>
        </w:numPr>
        <w:tabs>
          <w:tab w:val="clear" w:pos="1440"/>
          <w:tab w:val="num" w:pos="1800"/>
        </w:tabs>
        <w:spacing w:before="240" w:after="6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Rekapitulasi Harga Penawaran</w:t>
      </w:r>
    </w:p>
    <w:p w:rsidR="005737EF" w:rsidRPr="001F1855" w:rsidRDefault="005737EF"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Rekapitulasi Harga Penawaran yang ditawarkan termasuk PPN 10% diajukan dalam mata uang Rupiah, rangkap  (dua) terdiri dari 1 (satu) lembar asli ditandatangani oleh Pemimpin Perusahaan diatas meterai Rp.6.000,00 dan 1 (satu) rangkap foto copy. Pada meterai diberi tanggal dan cap Perusahaan, sesuai contoh pada RKS ini (Lampiran 2.).</w:t>
      </w:r>
    </w:p>
    <w:p w:rsidR="005737EF" w:rsidRPr="001F1855" w:rsidRDefault="005737EF"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Harga Penawaran dalam Dokumen Penawaran dicantumkan dengan jelas dalam angka dan huruf. Dalam hal terjadi perbedaan antara penulisan harga dalam angka dan huruf, maka nilai penawaran yang diakui adalah nilai dalam penulisan huruf.</w:t>
      </w:r>
    </w:p>
    <w:p w:rsidR="00441379" w:rsidRPr="001F1855" w:rsidRDefault="00441379"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 xml:space="preserve">Rekapitukasi Harga Penawaran diajukan dalam mata uang Rupiah, rangkap 2 (dua) terdiri dari 1 (satu) lembar asli ditandatangani oleh Pemimpin Perusahaan diatas materai Rp. 6000,00 dan 1 (satu) rangkap copy. </w:t>
      </w:r>
    </w:p>
    <w:p w:rsidR="00441379" w:rsidRPr="001F1855" w:rsidRDefault="00441379" w:rsidP="00D25F41">
      <w:pPr>
        <w:numPr>
          <w:ilvl w:val="3"/>
          <w:numId w:val="8"/>
        </w:numPr>
        <w:tabs>
          <w:tab w:val="clear" w:pos="1800"/>
          <w:tab w:val="num" w:pos="2700"/>
        </w:tabs>
        <w:spacing w:before="240"/>
        <w:ind w:left="2707" w:hanging="907"/>
        <w:jc w:val="both"/>
        <w:rPr>
          <w:rFonts w:ascii="Tahoma" w:hAnsi="Tahoma" w:cs="Tahoma"/>
          <w:b/>
          <w:noProof/>
          <w:color w:val="000000"/>
          <w:sz w:val="22"/>
          <w:szCs w:val="22"/>
          <w:lang w:val="en-GB" w:eastAsia="en-GB"/>
        </w:rPr>
      </w:pPr>
      <w:r w:rsidRPr="001F1855">
        <w:rPr>
          <w:rFonts w:ascii="Tahoma" w:hAnsi="Tahoma" w:cs="Tahoma"/>
          <w:b/>
          <w:noProof/>
          <w:color w:val="000000"/>
          <w:sz w:val="22"/>
          <w:szCs w:val="22"/>
          <w:lang w:val="en-GB" w:eastAsia="en-GB"/>
        </w:rPr>
        <w:t>Total Harga Penawaran harus sudah di masukkan (entry / input) dalam Data Penawaran aplikasi E-Procurement PT PLN (Persero), Harga Penawaran yang dimasukkan adalah Harga sebelum PPN dan hasilnya dicetak / Print-Out sebagai Lampiran Surat Penawaran.</w:t>
      </w:r>
    </w:p>
    <w:p w:rsidR="00EB5014" w:rsidRPr="001F1855" w:rsidRDefault="00CB23E3"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Harga yang sudah di masukkan (entry / input) dalam Data Penawaran aplikasi E-Procurement PT PLN masih dapat dirubah / direvisi sebelum tanggal dan waktu penyampaian penawaran ditutup.</w:t>
      </w:r>
    </w:p>
    <w:p w:rsidR="005737EF" w:rsidRPr="001F1855" w:rsidRDefault="005737EF"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Jika terjadi perbedaan Harga Penawaran yang disampaikan deng</w:t>
      </w:r>
      <w:r w:rsidR="00CB23E3" w:rsidRPr="001F1855">
        <w:rPr>
          <w:rFonts w:ascii="Tahoma" w:hAnsi="Tahoma" w:cs="Tahoma"/>
          <w:noProof/>
          <w:color w:val="000000"/>
          <w:sz w:val="22"/>
          <w:szCs w:val="22"/>
          <w:lang w:val="en-GB" w:eastAsia="en-GB"/>
        </w:rPr>
        <w:t>a</w:t>
      </w:r>
      <w:r w:rsidRPr="001F1855">
        <w:rPr>
          <w:rFonts w:ascii="Tahoma" w:hAnsi="Tahoma" w:cs="Tahoma"/>
          <w:noProof/>
          <w:color w:val="000000"/>
          <w:sz w:val="22"/>
          <w:szCs w:val="22"/>
          <w:lang w:val="en-GB" w:eastAsia="en-GB"/>
        </w:rPr>
        <w:t>n Harga yang tertera dalam aplikasi E-Procurement PLN, maka Harga Penawaran yang digunakan adalah Harga yang telah tersimpan dalam Server Aplikasi E-Procurement PT PLN (Persero).</w:t>
      </w:r>
    </w:p>
    <w:p w:rsidR="00441379" w:rsidRPr="001F1855" w:rsidRDefault="00441379" w:rsidP="00D25F41">
      <w:pPr>
        <w:numPr>
          <w:ilvl w:val="3"/>
          <w:numId w:val="8"/>
        </w:numPr>
        <w:tabs>
          <w:tab w:val="clear" w:pos="1800"/>
          <w:tab w:val="num" w:pos="2700"/>
        </w:tabs>
        <w:spacing w:before="240"/>
        <w:ind w:left="2707" w:hanging="907"/>
        <w:jc w:val="both"/>
        <w:rPr>
          <w:rFonts w:ascii="Tahoma" w:hAnsi="Tahoma" w:cs="Tahoma"/>
          <w:noProof/>
          <w:color w:val="000000"/>
          <w:sz w:val="22"/>
          <w:szCs w:val="22"/>
          <w:lang w:val="en-GB" w:eastAsia="en-GB"/>
        </w:rPr>
      </w:pPr>
      <w:r w:rsidRPr="001F1855">
        <w:rPr>
          <w:rFonts w:ascii="Tahoma" w:hAnsi="Tahoma" w:cs="Tahoma"/>
          <w:noProof/>
          <w:color w:val="000000"/>
          <w:sz w:val="22"/>
          <w:szCs w:val="22"/>
          <w:lang w:val="en-GB" w:eastAsia="en-GB"/>
        </w:rPr>
        <w:t>Detail Perhitungan Harga Penawaran harus dilampirkan.</w:t>
      </w:r>
    </w:p>
    <w:p w:rsidR="005737EF" w:rsidRPr="001F1855" w:rsidRDefault="005737EF" w:rsidP="00A62807">
      <w:pPr>
        <w:tabs>
          <w:tab w:val="left" w:pos="2223"/>
          <w:tab w:val="left" w:pos="2508"/>
          <w:tab w:val="left" w:pos="2679"/>
          <w:tab w:val="left" w:pos="3363"/>
        </w:tabs>
        <w:spacing w:before="120" w:line="300" w:lineRule="auto"/>
        <w:ind w:left="90" w:hanging="90"/>
        <w:jc w:val="both"/>
        <w:rPr>
          <w:rFonts w:ascii="Tahoma" w:hAnsi="Tahoma" w:cs="Tahoma"/>
          <w:sz w:val="22"/>
          <w:szCs w:val="22"/>
        </w:rPr>
      </w:pPr>
    </w:p>
    <w:p w:rsidR="00A62807" w:rsidRPr="001F1855" w:rsidRDefault="00A62807" w:rsidP="005737EF">
      <w:pPr>
        <w:numPr>
          <w:ilvl w:val="2"/>
          <w:numId w:val="8"/>
        </w:numPr>
        <w:tabs>
          <w:tab w:val="clear" w:pos="1440"/>
          <w:tab w:val="num" w:pos="1800"/>
        </w:tabs>
        <w:spacing w:before="180" w:after="6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Dokumen Administrasi</w:t>
      </w:r>
    </w:p>
    <w:p w:rsidR="00A62807" w:rsidRPr="001F1855" w:rsidRDefault="00A62807" w:rsidP="00B10DB5">
      <w:pPr>
        <w:spacing w:before="240"/>
        <w:ind w:left="1800"/>
        <w:jc w:val="both"/>
        <w:rPr>
          <w:rFonts w:ascii="Tahoma" w:hAnsi="Tahoma" w:cs="Tahoma"/>
          <w:sz w:val="22"/>
          <w:szCs w:val="22"/>
          <w:lang w:val="sv-SE"/>
        </w:rPr>
      </w:pPr>
      <w:r w:rsidRPr="001F1855">
        <w:rPr>
          <w:rFonts w:ascii="Tahoma" w:hAnsi="Tahoma" w:cs="Tahoma"/>
          <w:sz w:val="22"/>
          <w:szCs w:val="22"/>
          <w:lang w:val="sv-SE"/>
        </w:rPr>
        <w:lastRenderedPageBreak/>
        <w:t xml:space="preserve">Lampiran-lampiran yang harus disertakan dalam Dokumen Penawaran Administrasi dan </w:t>
      </w:r>
      <w:r w:rsidRPr="001F1855">
        <w:rPr>
          <w:rFonts w:ascii="Tahoma" w:hAnsi="Tahoma" w:cs="Tahoma"/>
          <w:b/>
          <w:sz w:val="22"/>
          <w:szCs w:val="22"/>
          <w:lang w:val="sv-SE"/>
        </w:rPr>
        <w:t>disusun sesuai urutan</w:t>
      </w:r>
      <w:r w:rsidRPr="001F1855">
        <w:rPr>
          <w:rFonts w:ascii="Tahoma" w:hAnsi="Tahoma" w:cs="Tahoma"/>
          <w:sz w:val="22"/>
          <w:szCs w:val="22"/>
          <w:lang w:val="sv-SE"/>
        </w:rPr>
        <w:t xml:space="preserve"> sebagai berikut :</w:t>
      </w:r>
    </w:p>
    <w:p w:rsidR="00A62807" w:rsidRPr="001F1855" w:rsidRDefault="00A62807" w:rsidP="00A62807">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rangkap Asli Pakta Integritas dan 1 (Satu) lembar Copy Pakta Integritas</w:t>
      </w:r>
      <w:r w:rsidRPr="001F1855">
        <w:rPr>
          <w:rFonts w:ascii="Tahoma" w:hAnsi="Tahoma" w:cs="Tahoma"/>
          <w:color w:val="000000"/>
          <w:sz w:val="22"/>
          <w:szCs w:val="22"/>
        </w:rPr>
        <w:t xml:space="preserve"> (</w:t>
      </w:r>
      <w:r w:rsidRPr="001F1855">
        <w:rPr>
          <w:rFonts w:ascii="Tahoma" w:hAnsi="Tahoma" w:cs="Tahoma"/>
          <w:i/>
          <w:color w:val="000000"/>
          <w:sz w:val="22"/>
          <w:szCs w:val="22"/>
        </w:rPr>
        <w:t xml:space="preserve">Lampiran </w:t>
      </w:r>
      <w:r w:rsidR="00EB14DE" w:rsidRPr="001F1855">
        <w:rPr>
          <w:rFonts w:ascii="Tahoma" w:hAnsi="Tahoma" w:cs="Tahoma"/>
          <w:i/>
          <w:color w:val="000000"/>
          <w:sz w:val="22"/>
          <w:szCs w:val="22"/>
        </w:rPr>
        <w:t>3</w:t>
      </w:r>
      <w:r w:rsidRPr="001F1855">
        <w:rPr>
          <w:rFonts w:ascii="Tahoma" w:hAnsi="Tahoma" w:cs="Tahoma"/>
          <w:i/>
          <w:color w:val="000000"/>
          <w:sz w:val="22"/>
          <w:szCs w:val="22"/>
        </w:rPr>
        <w:t>.a.</w:t>
      </w:r>
      <w:r w:rsidRPr="001F1855">
        <w:rPr>
          <w:rFonts w:ascii="Tahoma" w:hAnsi="Tahoma" w:cs="Tahoma"/>
          <w:color w:val="000000"/>
          <w:sz w:val="22"/>
          <w:szCs w:val="22"/>
        </w:rPr>
        <w:t>)</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Melampirkan 1 (Satu) rangkap asli dan 1 (Satu) lembar Copy Surat Pernyataan Minat </w:t>
      </w:r>
      <w:r w:rsidRPr="001F1855">
        <w:rPr>
          <w:rFonts w:ascii="Tahoma" w:hAnsi="Tahoma" w:cs="Tahoma"/>
          <w:color w:val="000000"/>
          <w:sz w:val="22"/>
          <w:szCs w:val="22"/>
        </w:rPr>
        <w:t>(</w:t>
      </w:r>
      <w:r w:rsidRPr="001F1855">
        <w:rPr>
          <w:rFonts w:ascii="Tahoma" w:hAnsi="Tahoma" w:cs="Tahoma"/>
          <w:i/>
          <w:color w:val="000000"/>
          <w:sz w:val="22"/>
          <w:szCs w:val="22"/>
        </w:rPr>
        <w:t xml:space="preserve">Lampiran </w:t>
      </w:r>
      <w:r w:rsidR="00EB14DE" w:rsidRPr="001F1855">
        <w:rPr>
          <w:rFonts w:ascii="Tahoma" w:hAnsi="Tahoma" w:cs="Tahoma"/>
          <w:i/>
          <w:color w:val="000000"/>
          <w:sz w:val="22"/>
          <w:szCs w:val="22"/>
        </w:rPr>
        <w:t>3</w:t>
      </w:r>
      <w:r w:rsidRPr="001F1855">
        <w:rPr>
          <w:rFonts w:ascii="Tahoma" w:hAnsi="Tahoma" w:cs="Tahoma"/>
          <w:i/>
          <w:color w:val="000000"/>
          <w:sz w:val="22"/>
          <w:szCs w:val="22"/>
        </w:rPr>
        <w:t>.b.</w:t>
      </w:r>
      <w:r w:rsidRPr="001F1855">
        <w:rPr>
          <w:rFonts w:ascii="Tahoma" w:hAnsi="Tahoma" w:cs="Tahoma"/>
          <w:color w:val="000000"/>
          <w:sz w:val="22"/>
          <w:szCs w:val="22"/>
        </w:rPr>
        <w:t xml:space="preserve">) </w:t>
      </w:r>
      <w:r w:rsidRPr="001F1855">
        <w:rPr>
          <w:rFonts w:ascii="Tahoma" w:hAnsi="Tahoma" w:cs="Tahoma"/>
          <w:color w:val="000000"/>
          <w:sz w:val="22"/>
          <w:szCs w:val="22"/>
          <w:lang w:val="id-ID"/>
        </w:rPr>
        <w:t>dan Isian Formulir Kualifikasi</w:t>
      </w:r>
      <w:r w:rsidRPr="001F1855">
        <w:rPr>
          <w:rFonts w:ascii="Tahoma" w:hAnsi="Tahoma" w:cs="Tahoma"/>
          <w:color w:val="000000"/>
          <w:sz w:val="22"/>
          <w:szCs w:val="22"/>
        </w:rPr>
        <w:t xml:space="preserve"> (</w:t>
      </w:r>
      <w:r w:rsidRPr="001F1855">
        <w:rPr>
          <w:rFonts w:ascii="Tahoma" w:hAnsi="Tahoma" w:cs="Tahoma"/>
          <w:i/>
          <w:color w:val="000000"/>
          <w:sz w:val="22"/>
          <w:szCs w:val="22"/>
        </w:rPr>
        <w:t xml:space="preserve">Lampiran </w:t>
      </w:r>
      <w:r w:rsidR="00EB14DE" w:rsidRPr="001F1855">
        <w:rPr>
          <w:rFonts w:ascii="Tahoma" w:hAnsi="Tahoma" w:cs="Tahoma"/>
          <w:i/>
          <w:color w:val="000000"/>
          <w:sz w:val="22"/>
          <w:szCs w:val="22"/>
        </w:rPr>
        <w:t>3</w:t>
      </w:r>
      <w:r w:rsidRPr="001F1855">
        <w:rPr>
          <w:rFonts w:ascii="Tahoma" w:hAnsi="Tahoma" w:cs="Tahoma"/>
          <w:i/>
          <w:color w:val="000000"/>
          <w:sz w:val="22"/>
          <w:szCs w:val="22"/>
        </w:rPr>
        <w:t>.c.</w:t>
      </w:r>
      <w:r w:rsidRPr="001F1855">
        <w:rPr>
          <w:rFonts w:ascii="Tahoma" w:hAnsi="Tahoma" w:cs="Tahoma"/>
          <w:color w:val="000000"/>
          <w:sz w:val="22"/>
          <w:szCs w:val="22"/>
        </w:rPr>
        <w:t>)</w:t>
      </w:r>
      <w:r w:rsidRPr="001F1855">
        <w:rPr>
          <w:rFonts w:ascii="Tahoma" w:hAnsi="Tahoma" w:cs="Tahoma"/>
          <w:color w:val="000000"/>
          <w:sz w:val="22"/>
          <w:szCs w:val="22"/>
          <w:lang w:val="id-ID"/>
        </w:rPr>
        <w:t>.</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Melampirkan 2 (Dua) rangkap copy Akte Pendirian dan Akte Perubahan Terakhir jika ada </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Melampirkan 2 (Dua) rangkap copy </w:t>
      </w:r>
      <w:r w:rsidRPr="001F1855">
        <w:rPr>
          <w:rFonts w:ascii="Tahoma" w:hAnsi="Tahoma" w:cs="Tahoma"/>
          <w:color w:val="000000"/>
          <w:sz w:val="22"/>
          <w:szCs w:val="22"/>
        </w:rPr>
        <w:t>Surat Ijin Usaha Perdagangan (SIUP) yang masih berlaku dan dikeluarkan oleh Instansi yang bertanggung-jawab dalam bidang terkait.</w:t>
      </w:r>
      <w:r w:rsidRPr="001F1855">
        <w:rPr>
          <w:rFonts w:ascii="Tahoma" w:hAnsi="Tahoma" w:cs="Tahoma"/>
          <w:color w:val="000000"/>
          <w:sz w:val="22"/>
          <w:szCs w:val="22"/>
          <w:lang w:val="id-ID"/>
        </w:rPr>
        <w:t xml:space="preserve"> </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Izin Operasional Perusahaan Penyedia Pekerja/Buruh yang dikeluarkan oleh Instansi terkait yang berwenang..</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Izin sebagai Badan Usaha Jasa Penyediaan Tenaga Pengamanan yang dikeluarkan oleh Kepolisian Negara Republik </w:t>
      </w:r>
      <w:smartTag w:uri="urn:schemas-microsoft-com:office:smarttags" w:element="place">
        <w:smartTag w:uri="urn:schemas-microsoft-com:office:smarttags" w:element="country-region">
          <w:r w:rsidRPr="001F1855">
            <w:rPr>
              <w:rFonts w:ascii="Tahoma" w:hAnsi="Tahoma" w:cs="Tahoma"/>
              <w:color w:val="000000"/>
              <w:sz w:val="22"/>
              <w:szCs w:val="22"/>
              <w:lang w:val="id-ID"/>
            </w:rPr>
            <w:t>Indonesia</w:t>
          </w:r>
        </w:smartTag>
      </w:smartTag>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Melampirkan 2 (Dua) rangkap copy Izin Usaha keanggotaan asosiasi bidang pengamanan.</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ditandatangani di atas meterai Rp. 6.000,00 oleh Pemimpin Perusahaan dan 1 (Satu) lembar copy Daftar Susunan Pengurus Perusahaan.</w:t>
      </w:r>
    </w:p>
    <w:p w:rsidR="00A62807" w:rsidRPr="001F1855" w:rsidRDefault="00A62807" w:rsidP="00F20E5C">
      <w:pPr>
        <w:numPr>
          <w:ilvl w:val="3"/>
          <w:numId w:val="8"/>
        </w:numPr>
        <w:tabs>
          <w:tab w:val="clear" w:pos="1800"/>
          <w:tab w:val="num" w:pos="2700"/>
        </w:tabs>
        <w:spacing w:before="24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ditandatangani di atas meterai Rp. 6.000,00 oleh Pemimpin Perusahaan dan 1 (Satu) lembar copy Daftar Susunan Pemilikan Modal Perusahaan yang menawarkan.</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2 (dua) rangkap rekaman atau photo copy neraca perusahaan tahun 2009 yang telah diaudit. Jika neraca yang diaudit belum ada, dapat diganti dengan neraca perusahaan 2009 yang ditandatangani diatas meterai Rp. 6.000,00 oleh Pemimpin Perusahaan serta disahkan oleh Komisaris Perusahaan yang bersangkutan..</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2 (Dua) rangkap copy Kartu NPWP, PKP dan SKT.</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2 (Dua) rangkap copy Bukti Telah melunasi kewajiban pajak tahun terakhir (SPT/PPh) serta memiliki laporan bulanan PPh Pasal 25 atau Pasal 21/Pasal 23 atau PPN sekurang-kurangnya 3 (tiga) bulan terakhir, kecuali untuk perusahaan baru yang belum berkewajiban untuk melapor, dibuktikan dengan rekaman surat setoran pajak terkait;</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Melampirkan 1 (satu) lembar asli dan 1 (Satu)  lembar copy </w:t>
      </w:r>
      <w:smartTag w:uri="urn:schemas-microsoft-com:office:smarttags" w:element="place">
        <w:smartTag w:uri="urn:schemas-microsoft-com:office:smarttags" w:element="City">
          <w:r w:rsidRPr="001F1855">
            <w:rPr>
              <w:rFonts w:ascii="Tahoma" w:hAnsi="Tahoma" w:cs="Tahoma"/>
              <w:color w:val="000000"/>
              <w:sz w:val="22"/>
              <w:szCs w:val="22"/>
              <w:lang w:val="id-ID"/>
            </w:rPr>
            <w:t>surat</w:t>
          </w:r>
        </w:smartTag>
      </w:smartTag>
      <w:r w:rsidRPr="001F1855">
        <w:rPr>
          <w:rFonts w:ascii="Tahoma" w:hAnsi="Tahoma" w:cs="Tahoma"/>
          <w:color w:val="000000"/>
          <w:sz w:val="22"/>
          <w:szCs w:val="22"/>
          <w:lang w:val="id-ID"/>
        </w:rPr>
        <w:t xml:space="preserve"> pernyataan di atas materai Rp. 6.000,- Tentang Kesanggupan menyediakan Tenaga Pengamanan terutama untuk Kepala Satpam, Komandan Regu dan Wakil Komandan regu yang </w:t>
      </w:r>
      <w:r w:rsidRPr="001F1855">
        <w:rPr>
          <w:rFonts w:ascii="Tahoma" w:hAnsi="Tahoma" w:cs="Tahoma"/>
          <w:color w:val="000000"/>
          <w:sz w:val="22"/>
          <w:szCs w:val="22"/>
          <w:lang w:val="id-ID"/>
        </w:rPr>
        <w:lastRenderedPageBreak/>
        <w:t>didukung Surat Pernyataan dari masing-masing Tenaga Pengamanan.</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surat pernyataan di atas materai Rp. 6.000,- tentang Kesediaan Mengikuti Lelang Dengan cara E-</w:t>
      </w:r>
      <w:r w:rsidR="00C5022D" w:rsidRPr="001F1855">
        <w:rPr>
          <w:rFonts w:ascii="Tahoma" w:hAnsi="Tahoma" w:cs="Tahoma"/>
          <w:color w:val="000000"/>
          <w:sz w:val="22"/>
          <w:szCs w:val="22"/>
          <w:lang w:val="id-ID"/>
        </w:rPr>
        <w:t>Bidding.</w:t>
      </w:r>
    </w:p>
    <w:p w:rsidR="00B10DB5" w:rsidRPr="001F1855" w:rsidRDefault="00B10DB5"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surat pernyataan diatas meterai Rp 6.000,- tentang perlindungan kerja dan syarat kerja tenaga pengamanan serta perselisihan yang timbul menjadi tanggung jawab penyedia Barang/jasa dan akan melaksanakannnya  sesuai dengan peraturan-peraturan yang berlaku</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Referensi Bank yang menyatakan bahwa Perusahaan tersebut adalah nasabah yang baik.</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Jaminan Penawaran dari bank umum atau asuransi kerugian yang memiliki program Surety bond atas nama Perusahaan yang menawarkan, ditujukan kepada PT PLN (Persero) Kantor Pusat, Jl.Trunojoyo Blok M I/135 Kebayoran Baru – Jakarta Selatan. Alamat Perusahaan yang tercantum dalam Referensi Bank dan Jaminan Penawaran harus sama dengan NPWP dan PKP atau Surat Keterangan Domisili Perusahaan.</w:t>
      </w:r>
    </w:p>
    <w:p w:rsidR="00A62807" w:rsidRPr="001F1855" w:rsidRDefault="00A62807" w:rsidP="00F20E5C">
      <w:pPr>
        <w:numPr>
          <w:ilvl w:val="3"/>
          <w:numId w:val="8"/>
        </w:numPr>
        <w:tabs>
          <w:tab w:val="clear" w:pos="1800"/>
          <w:tab w:val="num" w:pos="2700"/>
        </w:tabs>
        <w:spacing w:before="240"/>
        <w:ind w:left="2707" w:hanging="1087"/>
        <w:jc w:val="both"/>
        <w:rPr>
          <w:rFonts w:ascii="Tahoma" w:hAnsi="Tahoma" w:cs="Tahoma"/>
          <w:color w:val="000000"/>
          <w:sz w:val="22"/>
          <w:szCs w:val="22"/>
          <w:lang w:val="id-ID"/>
        </w:rPr>
      </w:pPr>
      <w:r w:rsidRPr="001F1855">
        <w:rPr>
          <w:rFonts w:ascii="Tahoma" w:hAnsi="Tahoma" w:cs="Tahoma"/>
          <w:color w:val="000000"/>
          <w:sz w:val="22"/>
          <w:szCs w:val="22"/>
          <w:lang w:val="id-ID"/>
        </w:rPr>
        <w:t>Melampirkan 1 (satu) lembar asli dan 1 (Satu) lembar copy Surat Keterangan Dukungan Keuangan dari Bank sekurang-kurangnya 5% (</w:t>
      </w:r>
      <w:smartTag w:uri="urn:schemas-microsoft-com:office:smarttags" w:element="place">
        <w:smartTag w:uri="urn:schemas-microsoft-com:office:smarttags" w:element="City">
          <w:r w:rsidRPr="001F1855">
            <w:rPr>
              <w:rFonts w:ascii="Tahoma" w:hAnsi="Tahoma" w:cs="Tahoma"/>
              <w:color w:val="000000"/>
              <w:sz w:val="22"/>
              <w:szCs w:val="22"/>
              <w:lang w:val="id-ID"/>
            </w:rPr>
            <w:t>lima</w:t>
          </w:r>
        </w:smartTag>
      </w:smartTag>
      <w:r w:rsidRPr="001F1855">
        <w:rPr>
          <w:rFonts w:ascii="Tahoma" w:hAnsi="Tahoma" w:cs="Tahoma"/>
          <w:color w:val="000000"/>
          <w:sz w:val="22"/>
          <w:szCs w:val="22"/>
          <w:lang w:val="id-ID"/>
        </w:rPr>
        <w:t xml:space="preserve"> perseratus) dari nilai penawaran.</w:t>
      </w:r>
    </w:p>
    <w:p w:rsidR="00F20E5C" w:rsidRPr="001F1855" w:rsidRDefault="00F20E5C" w:rsidP="00F20E5C">
      <w:pPr>
        <w:spacing w:before="240"/>
        <w:ind w:left="2707"/>
        <w:jc w:val="both"/>
        <w:rPr>
          <w:rFonts w:ascii="Tahoma" w:hAnsi="Tahoma" w:cs="Tahoma"/>
          <w:color w:val="000000"/>
          <w:sz w:val="22"/>
          <w:szCs w:val="22"/>
          <w:lang w:val="id-ID"/>
        </w:rPr>
      </w:pPr>
    </w:p>
    <w:p w:rsidR="00A62807" w:rsidRPr="001F1855" w:rsidRDefault="00A62807" w:rsidP="0053446D">
      <w:pPr>
        <w:numPr>
          <w:ilvl w:val="2"/>
          <w:numId w:val="8"/>
        </w:numPr>
        <w:tabs>
          <w:tab w:val="clear" w:pos="1440"/>
          <w:tab w:val="num" w:pos="1800"/>
        </w:tabs>
        <w:spacing w:before="300" w:after="12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Dokumen Penawaran Teknis</w:t>
      </w:r>
    </w:p>
    <w:p w:rsidR="00A62807" w:rsidRPr="001F1855" w:rsidRDefault="00A62807" w:rsidP="00A62807">
      <w:pPr>
        <w:pStyle w:val="ListParagraph"/>
        <w:tabs>
          <w:tab w:val="left" w:pos="1800"/>
        </w:tabs>
        <w:spacing w:before="240" w:after="0" w:line="240" w:lineRule="auto"/>
        <w:ind w:left="1800"/>
        <w:contextualSpacing w:val="0"/>
        <w:jc w:val="both"/>
        <w:rPr>
          <w:rFonts w:ascii="Tahoma" w:hAnsi="Tahoma" w:cs="Tahoma"/>
        </w:rPr>
      </w:pPr>
      <w:r w:rsidRPr="001F1855">
        <w:rPr>
          <w:rFonts w:ascii="Tahoma" w:hAnsi="Tahoma" w:cs="Tahoma"/>
        </w:rPr>
        <w:t>Dokumen Penawaran Teknis yang harus dilampirkan dan disusun sesuai urutan sebagai berikut :</w:t>
      </w:r>
    </w:p>
    <w:p w:rsidR="00A62807" w:rsidRPr="001F1855" w:rsidRDefault="00A62807" w:rsidP="00A62807">
      <w:pPr>
        <w:numPr>
          <w:ilvl w:val="3"/>
          <w:numId w:val="8"/>
        </w:numPr>
        <w:tabs>
          <w:tab w:val="clear" w:pos="1800"/>
          <w:tab w:val="num" w:pos="2700"/>
        </w:tabs>
        <w:spacing w:before="240" w:after="120"/>
        <w:ind w:left="2707" w:hanging="907"/>
        <w:jc w:val="both"/>
        <w:rPr>
          <w:rFonts w:ascii="Tahoma" w:hAnsi="Tahoma" w:cs="Tahoma"/>
          <w:i/>
          <w:color w:val="000000"/>
          <w:sz w:val="22"/>
          <w:szCs w:val="22"/>
          <w:lang w:val="id-ID"/>
        </w:rPr>
      </w:pPr>
      <w:r w:rsidRPr="001F1855">
        <w:rPr>
          <w:rFonts w:ascii="Tahoma" w:hAnsi="Tahoma" w:cs="Tahoma"/>
          <w:i/>
          <w:color w:val="000000"/>
          <w:sz w:val="22"/>
          <w:szCs w:val="22"/>
          <w:lang w:val="id-ID"/>
        </w:rPr>
        <w:t>Data Perusahaan</w:t>
      </w:r>
    </w:p>
    <w:p w:rsidR="00A62807" w:rsidRPr="001F1855" w:rsidRDefault="00A62807" w:rsidP="00A62807">
      <w:pPr>
        <w:pStyle w:val="ListParagraph"/>
        <w:spacing w:after="40" w:line="240" w:lineRule="auto"/>
        <w:ind w:left="2707"/>
        <w:contextualSpacing w:val="0"/>
        <w:jc w:val="both"/>
        <w:rPr>
          <w:rFonts w:ascii="Tahoma" w:hAnsi="Tahoma" w:cs="Tahoma"/>
        </w:rPr>
      </w:pPr>
      <w:r w:rsidRPr="001F1855">
        <w:rPr>
          <w:rFonts w:ascii="Tahoma" w:hAnsi="Tahoma" w:cs="Tahoma"/>
        </w:rPr>
        <w:t xml:space="preserve">Melampirkan 2 (Dua) rangkap Data Perusahaan </w:t>
      </w:r>
      <w:r w:rsidR="00B10DB5" w:rsidRPr="001F1855">
        <w:rPr>
          <w:rFonts w:ascii="Tahoma" w:hAnsi="Tahoma" w:cs="Tahoma"/>
        </w:rPr>
        <w:t xml:space="preserve">antara </w:t>
      </w:r>
      <w:r w:rsidRPr="001F1855">
        <w:rPr>
          <w:rFonts w:ascii="Tahoma" w:hAnsi="Tahoma" w:cs="Tahoma"/>
        </w:rPr>
        <w:t>lain :</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Pengalaman kerja Perusahaan dalam kurun waktu 5 (lima) tahun terakhir dibidang Jasa Satuan Pengamanan yang dibuktikan dengan Surat Perintah Kerja atau Surat Perjanjian dari pemberi tugas kecuali  untuk Perusahaan yang baru didirikan (Lampiran </w:t>
      </w:r>
      <w:r w:rsidR="00EB14DE" w:rsidRPr="001F1855">
        <w:rPr>
          <w:rFonts w:ascii="Tahoma" w:hAnsi="Tahoma" w:cs="Tahoma"/>
          <w:color w:val="000000"/>
          <w:sz w:val="22"/>
          <w:szCs w:val="22"/>
          <w:lang w:val="id-ID"/>
        </w:rPr>
        <w:t>4</w:t>
      </w:r>
      <w:r w:rsidRPr="001F1855">
        <w:rPr>
          <w:rFonts w:ascii="Tahoma" w:hAnsi="Tahoma" w:cs="Tahoma"/>
          <w:color w:val="000000"/>
          <w:sz w:val="22"/>
          <w:szCs w:val="22"/>
          <w:lang w:val="id-ID"/>
        </w:rPr>
        <w:t>.a.)</w:t>
      </w:r>
    </w:p>
    <w:p w:rsidR="00A62807" w:rsidRPr="001F1855" w:rsidRDefault="00A62807" w:rsidP="009A6F8E">
      <w:pPr>
        <w:pStyle w:val="ListParagraph"/>
        <w:tabs>
          <w:tab w:val="left" w:pos="1080"/>
        </w:tabs>
        <w:spacing w:before="180" w:after="0" w:line="240" w:lineRule="auto"/>
        <w:ind w:left="3787"/>
        <w:contextualSpacing w:val="0"/>
        <w:jc w:val="both"/>
        <w:rPr>
          <w:rFonts w:ascii="Tahoma" w:hAnsi="Tahoma" w:cs="Tahoma"/>
        </w:rPr>
      </w:pPr>
      <w:r w:rsidRPr="001F1855">
        <w:rPr>
          <w:rFonts w:ascii="Tahoma" w:hAnsi="Tahoma" w:cs="Tahoma"/>
        </w:rPr>
        <w:t>Jika diajukan Surat Perjanjian, dapat dilampirkan copy halaman pertama dan terakhir.</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Daftar Pekerjaan yang sedang dilaksanakan jika ada.</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Bagan Organisasi Perusahaan dan Daftar Tenaga Kerja Perusahaan baik Tenaga Tetap maupun Tenaga Tidak Tetap</w:t>
      </w:r>
    </w:p>
    <w:p w:rsidR="00A62807" w:rsidRPr="001F1855" w:rsidRDefault="00A62807" w:rsidP="009A6F8E">
      <w:pPr>
        <w:numPr>
          <w:ilvl w:val="3"/>
          <w:numId w:val="8"/>
        </w:numPr>
        <w:tabs>
          <w:tab w:val="clear" w:pos="1800"/>
          <w:tab w:val="num" w:pos="2700"/>
        </w:tabs>
        <w:spacing w:before="240" w:after="60"/>
        <w:ind w:left="2707" w:hanging="907"/>
        <w:jc w:val="both"/>
        <w:rPr>
          <w:rFonts w:ascii="Tahoma" w:hAnsi="Tahoma" w:cs="Tahoma"/>
          <w:i/>
          <w:color w:val="000000"/>
          <w:sz w:val="22"/>
          <w:szCs w:val="22"/>
          <w:lang w:val="id-ID"/>
        </w:rPr>
      </w:pPr>
      <w:r w:rsidRPr="001F1855">
        <w:rPr>
          <w:rFonts w:ascii="Tahoma" w:hAnsi="Tahoma" w:cs="Tahoma"/>
          <w:i/>
          <w:color w:val="000000"/>
          <w:sz w:val="22"/>
          <w:szCs w:val="22"/>
          <w:lang w:val="id-ID"/>
        </w:rPr>
        <w:lastRenderedPageBreak/>
        <w:t xml:space="preserve">Proposal Usulan </w:t>
      </w:r>
      <w:r w:rsidR="00B11238" w:rsidRPr="00611D5C">
        <w:rPr>
          <w:rFonts w:ascii="Tahoma" w:hAnsi="Tahoma" w:cs="Tahoma"/>
          <w:i/>
          <w:color w:val="000000"/>
          <w:sz w:val="22"/>
          <w:szCs w:val="22"/>
          <w:highlight w:val="red"/>
        </w:rPr>
        <w:t>………………………….</w:t>
      </w:r>
    </w:p>
    <w:p w:rsidR="00A62807" w:rsidRPr="001F1855" w:rsidRDefault="00A62807" w:rsidP="00A62807">
      <w:pPr>
        <w:pStyle w:val="ListParagraph"/>
        <w:spacing w:after="40" w:line="240" w:lineRule="auto"/>
        <w:ind w:left="2707"/>
        <w:contextualSpacing w:val="0"/>
        <w:jc w:val="both"/>
        <w:rPr>
          <w:rFonts w:ascii="Tahoma" w:hAnsi="Tahoma" w:cs="Tahoma"/>
        </w:rPr>
      </w:pPr>
      <w:r w:rsidRPr="001F1855">
        <w:rPr>
          <w:rFonts w:ascii="Tahoma" w:hAnsi="Tahoma" w:cs="Tahoma"/>
        </w:rPr>
        <w:t>Melampirkan 2 (Dua) rangkap Proposal teknis yang berisi dan tidak kurang dari :</w:t>
      </w:r>
    </w:p>
    <w:p w:rsidR="00A62807" w:rsidRPr="001F1855" w:rsidRDefault="00A62807" w:rsidP="00D25F41">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Tanggapan dan komentar terhadap Syarat Teknis Rencana Kerja Dan Syarat-syarat (RKS);</w:t>
      </w:r>
    </w:p>
    <w:p w:rsidR="00A62807" w:rsidRPr="001F1855" w:rsidRDefault="00A62807" w:rsidP="00D25F41">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Metode Pengaman dan Program kerja yang dituangkan dalam jadwal pelaksanaan pekerjaan / kegiatan terhadap waktu, antisipasi rapat koordinasi dengan Direksi Pekerjaan </w:t>
      </w:r>
      <w:r w:rsidR="00F45C4F" w:rsidRPr="001F1855">
        <w:rPr>
          <w:rFonts w:ascii="Tahoma" w:hAnsi="Tahoma" w:cs="Tahoma"/>
          <w:color w:val="000000"/>
          <w:sz w:val="22"/>
          <w:szCs w:val="22"/>
          <w:lang w:val="id-ID"/>
        </w:rPr>
        <w:t xml:space="preserve">dan </w:t>
      </w:r>
      <w:r w:rsidRPr="001F1855">
        <w:rPr>
          <w:rFonts w:ascii="Tahoma" w:hAnsi="Tahoma" w:cs="Tahoma"/>
          <w:color w:val="000000"/>
          <w:sz w:val="22"/>
          <w:szCs w:val="22"/>
          <w:lang w:val="id-ID"/>
        </w:rPr>
        <w:t xml:space="preserve">atau pihak kepolisian, Latihan Rutin </w:t>
      </w:r>
      <w:r w:rsidR="00F45C4F" w:rsidRPr="001F1855">
        <w:rPr>
          <w:rFonts w:ascii="Tahoma" w:hAnsi="Tahoma" w:cs="Tahoma"/>
          <w:color w:val="000000"/>
          <w:sz w:val="22"/>
          <w:szCs w:val="22"/>
          <w:lang w:val="id-ID"/>
        </w:rPr>
        <w:t xml:space="preserve">serta </w:t>
      </w:r>
      <w:r w:rsidRPr="001F1855">
        <w:rPr>
          <w:rFonts w:ascii="Tahoma" w:hAnsi="Tahoma" w:cs="Tahoma"/>
          <w:color w:val="000000"/>
          <w:sz w:val="22"/>
          <w:szCs w:val="22"/>
          <w:lang w:val="id-ID"/>
        </w:rPr>
        <w:t>Kesemaptaan.</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Jadwal pelaksanaan Pekerjaan dan penugasan Tenaga Pengamanan yang menguraikan Tenaga-tenaga Pengamanan yang akan melaksanakan tugas.</w:t>
      </w:r>
    </w:p>
    <w:p w:rsidR="00A62807" w:rsidRPr="001F1855" w:rsidRDefault="00A62807"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Diagram Koordinasi Kerja Pengamanan dan Pelaporan </w:t>
      </w:r>
    </w:p>
    <w:p w:rsidR="00A62807" w:rsidRPr="001F1855" w:rsidRDefault="00911030" w:rsidP="009A6F8E">
      <w:pPr>
        <w:numPr>
          <w:ilvl w:val="4"/>
          <w:numId w:val="8"/>
        </w:numPr>
        <w:tabs>
          <w:tab w:val="clear" w:pos="2520"/>
          <w:tab w:val="num" w:pos="3780"/>
        </w:tabs>
        <w:spacing w:before="180"/>
        <w:ind w:left="3787"/>
        <w:jc w:val="both"/>
        <w:rPr>
          <w:rFonts w:ascii="Tahoma" w:hAnsi="Tahoma" w:cs="Tahoma"/>
          <w:color w:val="000000"/>
          <w:sz w:val="22"/>
          <w:szCs w:val="22"/>
          <w:lang w:val="id-ID"/>
        </w:rPr>
      </w:pPr>
      <w:r w:rsidRPr="001F1855">
        <w:rPr>
          <w:rFonts w:ascii="Tahoma" w:hAnsi="Tahoma" w:cs="Tahoma"/>
          <w:color w:val="000000"/>
          <w:sz w:val="22"/>
          <w:szCs w:val="22"/>
          <w:lang w:val="id-ID"/>
        </w:rPr>
        <w:t>Flow Diagram</w:t>
      </w:r>
      <w:r w:rsidR="00A62807" w:rsidRPr="001F1855">
        <w:rPr>
          <w:rFonts w:ascii="Tahoma" w:hAnsi="Tahoma" w:cs="Tahoma"/>
          <w:color w:val="000000"/>
          <w:sz w:val="22"/>
          <w:szCs w:val="22"/>
          <w:lang w:val="id-ID"/>
        </w:rPr>
        <w:t xml:space="preserve"> Pelaksanaan tugas shift dan </w:t>
      </w:r>
      <w:r w:rsidR="00F45C4F" w:rsidRPr="001F1855">
        <w:rPr>
          <w:rFonts w:ascii="Tahoma" w:hAnsi="Tahoma" w:cs="Tahoma"/>
          <w:color w:val="000000"/>
          <w:sz w:val="22"/>
          <w:szCs w:val="22"/>
          <w:lang w:val="id-ID"/>
        </w:rPr>
        <w:t xml:space="preserve">Latihan Rutin serta </w:t>
      </w:r>
      <w:r w:rsidR="00A62807" w:rsidRPr="001F1855">
        <w:rPr>
          <w:rFonts w:ascii="Tahoma" w:hAnsi="Tahoma" w:cs="Tahoma"/>
          <w:color w:val="000000"/>
          <w:sz w:val="22"/>
          <w:szCs w:val="22"/>
          <w:lang w:val="id-ID"/>
        </w:rPr>
        <w:t>Kesemaptaan.</w:t>
      </w:r>
    </w:p>
    <w:p w:rsidR="00A62807" w:rsidRPr="001F1855" w:rsidRDefault="00A62807" w:rsidP="00D25F41">
      <w:pPr>
        <w:numPr>
          <w:ilvl w:val="3"/>
          <w:numId w:val="8"/>
        </w:numPr>
        <w:tabs>
          <w:tab w:val="clear" w:pos="1800"/>
          <w:tab w:val="num" w:pos="2700"/>
        </w:tabs>
        <w:spacing w:before="240" w:after="60"/>
        <w:ind w:left="2707" w:hanging="907"/>
        <w:jc w:val="both"/>
        <w:rPr>
          <w:rFonts w:ascii="Tahoma" w:hAnsi="Tahoma" w:cs="Tahoma"/>
          <w:i/>
          <w:color w:val="000000"/>
          <w:sz w:val="22"/>
          <w:szCs w:val="22"/>
          <w:lang w:val="id-ID"/>
        </w:rPr>
      </w:pPr>
      <w:r w:rsidRPr="001F1855">
        <w:rPr>
          <w:rFonts w:ascii="Tahoma" w:hAnsi="Tahoma" w:cs="Tahoma"/>
          <w:i/>
          <w:color w:val="000000"/>
          <w:sz w:val="22"/>
          <w:szCs w:val="22"/>
          <w:lang w:val="id-ID"/>
        </w:rPr>
        <w:t xml:space="preserve">Tenaga </w:t>
      </w:r>
      <w:r w:rsidR="00C5519C" w:rsidRPr="001F1855">
        <w:rPr>
          <w:rFonts w:ascii="Tahoma" w:hAnsi="Tahoma" w:cs="Tahoma"/>
          <w:i/>
          <w:color w:val="000000"/>
          <w:sz w:val="22"/>
          <w:szCs w:val="22"/>
        </w:rPr>
        <w:t>Ahli</w:t>
      </w:r>
    </w:p>
    <w:p w:rsidR="00A62807" w:rsidRPr="001F1855" w:rsidRDefault="00A62807" w:rsidP="00A62807">
      <w:pPr>
        <w:pStyle w:val="ListParagraph"/>
        <w:tabs>
          <w:tab w:val="left" w:pos="2340"/>
        </w:tabs>
        <w:spacing w:after="0" w:line="240" w:lineRule="auto"/>
        <w:ind w:left="2700"/>
        <w:contextualSpacing w:val="0"/>
        <w:jc w:val="both"/>
        <w:rPr>
          <w:rFonts w:ascii="Tahoma" w:hAnsi="Tahoma" w:cs="Tahoma"/>
        </w:rPr>
      </w:pPr>
      <w:r w:rsidRPr="001F1855">
        <w:rPr>
          <w:rFonts w:ascii="Tahoma" w:hAnsi="Tahoma" w:cs="Tahoma"/>
        </w:rPr>
        <w:t xml:space="preserve">Melampirkan 1 (satu) rangkap asli dan 1 (Satu)  rangkap copy </w:t>
      </w:r>
      <w:smartTag w:uri="urn:schemas-microsoft-com:office:smarttags" w:element="place">
        <w:smartTag w:uri="urn:schemas-microsoft-com:office:smarttags" w:element="City">
          <w:r w:rsidRPr="001F1855">
            <w:rPr>
              <w:rFonts w:ascii="Tahoma" w:hAnsi="Tahoma" w:cs="Tahoma"/>
            </w:rPr>
            <w:t>surat</w:t>
          </w:r>
        </w:smartTag>
      </w:smartTag>
      <w:r w:rsidRPr="001F1855">
        <w:rPr>
          <w:rFonts w:ascii="Tahoma" w:hAnsi="Tahoma" w:cs="Tahoma"/>
        </w:rPr>
        <w:t xml:space="preserve"> pernyataan di atas materai Rp. 6.000,- dari tiap-tiap Tenaga Pengamanan yang digunakan (sesuai point 6.2.1.14). yang dilampiri CV Tenaga Pengamanan Bersangkutan dengan ketentuan sebagai berikut :</w:t>
      </w:r>
    </w:p>
    <w:p w:rsidR="00A62807" w:rsidRPr="001F1855" w:rsidRDefault="00A62807" w:rsidP="00A62807">
      <w:pPr>
        <w:numPr>
          <w:ilvl w:val="4"/>
          <w:numId w:val="8"/>
        </w:numPr>
        <w:tabs>
          <w:tab w:val="clear" w:pos="2520"/>
          <w:tab w:val="num" w:pos="3780"/>
        </w:tabs>
        <w:spacing w:before="12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Menguraikan Nama, umur / tanggal lahir, Kebangsaan, pendidikan, kursus, Riwayat singkat pekerjaan dan jabatan, pengalaman kerja diuraikan dengan jelas (lingkuppekerjaan, jabatan/posisi dan waktu pelaksanaan) dalam kurun waktu 5 (lima) tahun terakhir, contoh format (CV) pada</w:t>
      </w:r>
      <w:r w:rsidRPr="001F1855">
        <w:rPr>
          <w:rFonts w:ascii="Tahoma" w:hAnsi="Tahoma" w:cs="Tahoma"/>
          <w:color w:val="000000"/>
          <w:sz w:val="22"/>
          <w:szCs w:val="22"/>
        </w:rPr>
        <w:t xml:space="preserve"> </w:t>
      </w:r>
      <w:r w:rsidRPr="001F1855">
        <w:rPr>
          <w:rFonts w:ascii="Tahoma" w:hAnsi="Tahoma" w:cs="Tahoma"/>
        </w:rPr>
        <w:t>(</w:t>
      </w:r>
      <w:r w:rsidRPr="001F1855">
        <w:rPr>
          <w:rFonts w:ascii="Tahoma" w:hAnsi="Tahoma" w:cs="Tahoma"/>
          <w:i/>
          <w:sz w:val="22"/>
          <w:szCs w:val="22"/>
        </w:rPr>
        <w:t xml:space="preserve">Lampiran </w:t>
      </w:r>
      <w:r w:rsidR="00EB14DE" w:rsidRPr="001F1855">
        <w:rPr>
          <w:rFonts w:ascii="Tahoma" w:hAnsi="Tahoma" w:cs="Tahoma"/>
          <w:i/>
          <w:sz w:val="22"/>
          <w:szCs w:val="22"/>
        </w:rPr>
        <w:t>4</w:t>
      </w:r>
      <w:r w:rsidRPr="001F1855">
        <w:rPr>
          <w:rFonts w:ascii="Tahoma" w:hAnsi="Tahoma" w:cs="Tahoma"/>
          <w:i/>
          <w:sz w:val="22"/>
          <w:szCs w:val="22"/>
        </w:rPr>
        <w:t>.b.</w:t>
      </w:r>
      <w:r w:rsidRPr="001F1855">
        <w:rPr>
          <w:rFonts w:ascii="Tahoma" w:hAnsi="Tahoma" w:cs="Tahoma"/>
          <w:sz w:val="22"/>
          <w:szCs w:val="22"/>
        </w:rPr>
        <w:t>)</w:t>
      </w:r>
      <w:r w:rsidRPr="001F1855">
        <w:rPr>
          <w:rFonts w:ascii="Tahoma" w:hAnsi="Tahoma" w:cs="Tahoma"/>
          <w:color w:val="000000"/>
          <w:sz w:val="22"/>
          <w:szCs w:val="22"/>
          <w:lang w:val="id-ID"/>
        </w:rPr>
        <w:t>.</w:t>
      </w:r>
    </w:p>
    <w:p w:rsidR="00A62807" w:rsidRPr="001F1855" w:rsidRDefault="00A62807" w:rsidP="00A62807">
      <w:pPr>
        <w:numPr>
          <w:ilvl w:val="4"/>
          <w:numId w:val="8"/>
        </w:numPr>
        <w:tabs>
          <w:tab w:val="clear" w:pos="2520"/>
          <w:tab w:val="num" w:pos="3780"/>
        </w:tabs>
        <w:spacing w:before="60"/>
        <w:ind w:left="3780" w:right="-9"/>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CV dibuat untuk Tenaga Pengamanan </w:t>
      </w:r>
      <w:r w:rsidR="00F45C4F" w:rsidRPr="001F1855">
        <w:rPr>
          <w:rFonts w:ascii="Tahoma" w:hAnsi="Tahoma" w:cs="Tahoma"/>
          <w:color w:val="000000"/>
          <w:sz w:val="22"/>
          <w:szCs w:val="22"/>
          <w:lang w:val="id-ID"/>
        </w:rPr>
        <w:t>dengan jabatan Kepala Satpam, Kimandan Regu dan Wakil Komandan Regu.</w:t>
      </w:r>
    </w:p>
    <w:p w:rsidR="00A62807" w:rsidRPr="001F1855" w:rsidRDefault="00A62807" w:rsidP="00F20E5C">
      <w:pPr>
        <w:numPr>
          <w:ilvl w:val="4"/>
          <w:numId w:val="8"/>
        </w:numPr>
        <w:tabs>
          <w:tab w:val="clear" w:pos="2520"/>
          <w:tab w:val="num" w:pos="3780"/>
        </w:tabs>
        <w:spacing w:before="18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CV harus ditandatangani yang bersangkutan</w:t>
      </w:r>
    </w:p>
    <w:p w:rsidR="00A62807" w:rsidRPr="001F1855" w:rsidRDefault="00A62807" w:rsidP="00F20E5C">
      <w:pPr>
        <w:numPr>
          <w:ilvl w:val="4"/>
          <w:numId w:val="8"/>
        </w:numPr>
        <w:tabs>
          <w:tab w:val="clear" w:pos="2520"/>
          <w:tab w:val="num" w:pos="3780"/>
        </w:tabs>
        <w:spacing w:before="18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Dilampirkan ijazah, sertifikat keahlian professional.</w:t>
      </w:r>
    </w:p>
    <w:p w:rsidR="00A62807" w:rsidRPr="001F1855" w:rsidRDefault="00A62807" w:rsidP="00F20E5C">
      <w:pPr>
        <w:numPr>
          <w:ilvl w:val="4"/>
          <w:numId w:val="8"/>
        </w:numPr>
        <w:tabs>
          <w:tab w:val="clear" w:pos="2520"/>
          <w:tab w:val="num" w:pos="3780"/>
        </w:tabs>
        <w:spacing w:before="18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Memiliki Sertifikat </w:t>
      </w:r>
      <w:r w:rsidR="00C5519C" w:rsidRPr="00611D5C">
        <w:rPr>
          <w:rFonts w:ascii="Tahoma" w:hAnsi="Tahoma" w:cs="Tahoma"/>
          <w:color w:val="000000"/>
          <w:sz w:val="22"/>
          <w:szCs w:val="22"/>
          <w:highlight w:val="red"/>
        </w:rPr>
        <w:t>………………</w:t>
      </w:r>
      <w:r w:rsidRPr="001F1855">
        <w:rPr>
          <w:rFonts w:ascii="Tahoma" w:hAnsi="Tahoma" w:cs="Tahoma"/>
          <w:color w:val="000000"/>
          <w:sz w:val="22"/>
          <w:szCs w:val="22"/>
          <w:lang w:val="id-ID"/>
        </w:rPr>
        <w:t xml:space="preserve"> </w:t>
      </w:r>
    </w:p>
    <w:p w:rsidR="00A62807" w:rsidRPr="001F1855" w:rsidRDefault="00A62807" w:rsidP="00F20E5C">
      <w:pPr>
        <w:numPr>
          <w:ilvl w:val="4"/>
          <w:numId w:val="8"/>
        </w:numPr>
        <w:tabs>
          <w:tab w:val="clear" w:pos="2520"/>
          <w:tab w:val="num" w:pos="3780"/>
        </w:tabs>
        <w:spacing w:before="180"/>
        <w:ind w:left="3787" w:right="-14"/>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Memiliki Sertifikat / Keanggotan </w:t>
      </w:r>
      <w:r w:rsidR="00C5519C" w:rsidRPr="00611D5C">
        <w:rPr>
          <w:rFonts w:ascii="Tahoma" w:hAnsi="Tahoma" w:cs="Tahoma"/>
          <w:color w:val="000000"/>
          <w:sz w:val="22"/>
          <w:szCs w:val="22"/>
          <w:highlight w:val="red"/>
          <w:lang w:val="id-ID"/>
        </w:rPr>
        <w:t>…</w:t>
      </w:r>
      <w:r w:rsidR="00C5519C" w:rsidRPr="00611D5C">
        <w:rPr>
          <w:rFonts w:ascii="Tahoma" w:hAnsi="Tahoma" w:cs="Tahoma"/>
          <w:color w:val="000000"/>
          <w:sz w:val="22"/>
          <w:szCs w:val="22"/>
          <w:highlight w:val="red"/>
        </w:rPr>
        <w:t>..</w:t>
      </w:r>
      <w:r w:rsidR="00C5519C" w:rsidRPr="001F1855">
        <w:rPr>
          <w:rFonts w:ascii="Tahoma" w:hAnsi="Tahoma" w:cs="Tahoma"/>
          <w:color w:val="000000"/>
          <w:sz w:val="22"/>
          <w:szCs w:val="22"/>
        </w:rPr>
        <w:t xml:space="preserve"> Dst </w:t>
      </w:r>
    </w:p>
    <w:p w:rsidR="00A62807" w:rsidRPr="001F1855" w:rsidRDefault="00A62807" w:rsidP="00F20E5C">
      <w:pPr>
        <w:numPr>
          <w:ilvl w:val="0"/>
          <w:numId w:val="8"/>
        </w:numPr>
        <w:tabs>
          <w:tab w:val="left" w:pos="1440"/>
          <w:tab w:val="left" w:pos="2520"/>
        </w:tabs>
        <w:spacing w:before="36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PENYAMPAIAN </w:t>
      </w:r>
      <w:r w:rsidR="003621D6" w:rsidRPr="001F1855">
        <w:rPr>
          <w:rFonts w:ascii="Tahoma" w:hAnsi="Tahoma" w:cs="Tahoma"/>
          <w:b/>
          <w:color w:val="000000"/>
          <w:sz w:val="22"/>
          <w:szCs w:val="22"/>
        </w:rPr>
        <w:t xml:space="preserve">DOKUMEN </w:t>
      </w:r>
      <w:r w:rsidRPr="001F1855">
        <w:rPr>
          <w:rFonts w:ascii="Tahoma" w:hAnsi="Tahoma" w:cs="Tahoma"/>
          <w:b/>
          <w:color w:val="000000"/>
          <w:sz w:val="22"/>
          <w:szCs w:val="22"/>
          <w:lang w:val="id-ID"/>
        </w:rPr>
        <w:t>PENAWARAN</w:t>
      </w:r>
    </w:p>
    <w:p w:rsidR="00A62807" w:rsidRPr="001F1855" w:rsidRDefault="00A62807" w:rsidP="00F20E5C">
      <w:pPr>
        <w:numPr>
          <w:ilvl w:val="1"/>
          <w:numId w:val="8"/>
        </w:numPr>
        <w:spacing w:before="240" w:after="120"/>
        <w:ind w:left="1094" w:hanging="547"/>
        <w:jc w:val="both"/>
        <w:rPr>
          <w:rFonts w:ascii="Tahoma" w:hAnsi="Tahoma" w:cs="Tahoma"/>
          <w:color w:val="000000"/>
          <w:sz w:val="22"/>
          <w:szCs w:val="22"/>
          <w:lang w:val="id-ID"/>
        </w:rPr>
      </w:pPr>
      <w:r w:rsidRPr="001F1855">
        <w:rPr>
          <w:rFonts w:ascii="Tahoma" w:hAnsi="Tahoma" w:cs="Tahoma"/>
          <w:sz w:val="22"/>
          <w:szCs w:val="22"/>
        </w:rPr>
        <w:t xml:space="preserve">Dokumen </w:t>
      </w:r>
      <w:r w:rsidR="00F877F2" w:rsidRPr="001F1855">
        <w:rPr>
          <w:rFonts w:ascii="Tahoma" w:hAnsi="Tahoma" w:cs="Tahoma"/>
          <w:sz w:val="22"/>
          <w:szCs w:val="22"/>
        </w:rPr>
        <w:t xml:space="preserve">Penawaran </w:t>
      </w:r>
      <w:r w:rsidRPr="001F1855">
        <w:rPr>
          <w:rFonts w:ascii="Tahoma" w:hAnsi="Tahoma" w:cs="Tahoma"/>
          <w:sz w:val="22"/>
          <w:szCs w:val="22"/>
        </w:rPr>
        <w:t>yang di</w:t>
      </w:r>
      <w:r w:rsidR="00F877F2" w:rsidRPr="001F1855">
        <w:rPr>
          <w:rFonts w:ascii="Tahoma" w:hAnsi="Tahoma" w:cs="Tahoma"/>
          <w:sz w:val="22"/>
          <w:szCs w:val="22"/>
        </w:rPr>
        <w:t xml:space="preserve">sampaikan </w:t>
      </w:r>
      <w:r w:rsidRPr="001F1855">
        <w:rPr>
          <w:rFonts w:ascii="Tahoma" w:hAnsi="Tahoma" w:cs="Tahoma"/>
          <w:sz w:val="22"/>
          <w:szCs w:val="22"/>
        </w:rPr>
        <w:t xml:space="preserve">oleh penyedia jasa masing-masing sebanyak </w:t>
      </w:r>
      <w:r w:rsidRPr="001F1855">
        <w:rPr>
          <w:rFonts w:ascii="Tahoma" w:hAnsi="Tahoma" w:cs="Tahoma"/>
          <w:sz w:val="22"/>
          <w:szCs w:val="22"/>
          <w:lang w:val="id-ID"/>
        </w:rPr>
        <w:t>2</w:t>
      </w:r>
      <w:r w:rsidRPr="001F1855">
        <w:rPr>
          <w:rFonts w:ascii="Tahoma" w:hAnsi="Tahoma" w:cs="Tahoma"/>
          <w:sz w:val="22"/>
          <w:szCs w:val="22"/>
        </w:rPr>
        <w:t xml:space="preserve"> (</w:t>
      </w:r>
      <w:r w:rsidRPr="001F1855">
        <w:rPr>
          <w:rFonts w:ascii="Tahoma" w:hAnsi="Tahoma" w:cs="Tahoma"/>
          <w:sz w:val="22"/>
          <w:szCs w:val="22"/>
          <w:lang w:val="id-ID"/>
        </w:rPr>
        <w:t>dua</w:t>
      </w:r>
      <w:r w:rsidRPr="001F1855">
        <w:rPr>
          <w:rFonts w:ascii="Tahoma" w:hAnsi="Tahoma" w:cs="Tahoma"/>
          <w:sz w:val="22"/>
          <w:szCs w:val="22"/>
        </w:rPr>
        <w:t xml:space="preserve">) rangkap, terdiri dari </w:t>
      </w:r>
      <w:r w:rsidRPr="001F1855">
        <w:rPr>
          <w:rFonts w:ascii="Tahoma" w:hAnsi="Tahoma" w:cs="Tahoma"/>
          <w:sz w:val="22"/>
          <w:szCs w:val="22"/>
          <w:lang w:val="id-ID"/>
        </w:rPr>
        <w:t>1</w:t>
      </w:r>
      <w:r w:rsidRPr="001F1855">
        <w:rPr>
          <w:rFonts w:ascii="Tahoma" w:hAnsi="Tahoma" w:cs="Tahoma"/>
          <w:sz w:val="22"/>
          <w:szCs w:val="22"/>
        </w:rPr>
        <w:t xml:space="preserve"> (</w:t>
      </w:r>
      <w:r w:rsidRPr="001F1855">
        <w:rPr>
          <w:rFonts w:ascii="Tahoma" w:hAnsi="Tahoma" w:cs="Tahoma"/>
          <w:sz w:val="22"/>
          <w:szCs w:val="22"/>
          <w:lang w:val="id-ID"/>
        </w:rPr>
        <w:t>satu</w:t>
      </w:r>
      <w:r w:rsidRPr="001F1855">
        <w:rPr>
          <w:rFonts w:ascii="Tahoma" w:hAnsi="Tahoma" w:cs="Tahoma"/>
          <w:sz w:val="22"/>
          <w:szCs w:val="22"/>
        </w:rPr>
        <w:t xml:space="preserve">) rangkap dokumen asli </w:t>
      </w:r>
      <w:r w:rsidRPr="001F1855">
        <w:rPr>
          <w:rFonts w:ascii="Tahoma" w:hAnsi="Tahoma" w:cs="Tahoma"/>
          <w:sz w:val="22"/>
          <w:szCs w:val="22"/>
          <w:lang w:val="id-ID"/>
        </w:rPr>
        <w:t>dan 1</w:t>
      </w:r>
      <w:r w:rsidRPr="001F1855">
        <w:rPr>
          <w:rFonts w:ascii="Tahoma" w:hAnsi="Tahoma" w:cs="Tahoma"/>
          <w:sz w:val="22"/>
          <w:szCs w:val="22"/>
        </w:rPr>
        <w:t xml:space="preserve"> (</w:t>
      </w:r>
      <w:r w:rsidRPr="001F1855">
        <w:rPr>
          <w:rFonts w:ascii="Tahoma" w:hAnsi="Tahoma" w:cs="Tahoma"/>
          <w:sz w:val="22"/>
          <w:szCs w:val="22"/>
          <w:lang w:val="id-ID"/>
        </w:rPr>
        <w:t>satu</w:t>
      </w:r>
      <w:r w:rsidRPr="001F1855">
        <w:rPr>
          <w:rFonts w:ascii="Tahoma" w:hAnsi="Tahoma" w:cs="Tahoma"/>
          <w:sz w:val="22"/>
          <w:szCs w:val="22"/>
        </w:rPr>
        <w:t>) rangkap dokumen</w:t>
      </w:r>
      <w:r w:rsidRPr="001F1855">
        <w:rPr>
          <w:rFonts w:ascii="Tahoma" w:hAnsi="Tahoma" w:cs="Tahoma"/>
          <w:sz w:val="22"/>
          <w:szCs w:val="22"/>
          <w:lang w:val="id-ID"/>
        </w:rPr>
        <w:t xml:space="preserve"> copy</w:t>
      </w:r>
      <w:r w:rsidRPr="001F1855">
        <w:rPr>
          <w:rFonts w:ascii="Tahoma" w:hAnsi="Tahoma" w:cs="Tahoma"/>
          <w:sz w:val="22"/>
          <w:szCs w:val="22"/>
        </w:rPr>
        <w:t>.</w:t>
      </w:r>
    </w:p>
    <w:p w:rsidR="00F877F2" w:rsidRPr="001F1855" w:rsidRDefault="00F877F2" w:rsidP="00F20E5C">
      <w:pPr>
        <w:numPr>
          <w:ilvl w:val="1"/>
          <w:numId w:val="8"/>
        </w:numPr>
        <w:spacing w:before="240" w:after="120"/>
        <w:ind w:left="1094" w:hanging="547"/>
        <w:jc w:val="both"/>
        <w:rPr>
          <w:rFonts w:ascii="Tahoma" w:hAnsi="Tahoma" w:cs="Tahoma"/>
          <w:sz w:val="22"/>
          <w:szCs w:val="22"/>
        </w:rPr>
      </w:pPr>
      <w:r w:rsidRPr="001F1855">
        <w:rPr>
          <w:rFonts w:ascii="Tahoma" w:hAnsi="Tahoma" w:cs="Tahoma"/>
          <w:sz w:val="22"/>
          <w:szCs w:val="22"/>
        </w:rPr>
        <w:t>Pada sampul hanya dicantumkan alamat Panitia pengadaan Barang/Jasa (yang mencantumkan jenis pekerjaan, tempat, hari, tganggal, bulan, tahun, jam pemasukkan penawaran)</w:t>
      </w:r>
    </w:p>
    <w:p w:rsidR="002369CC" w:rsidRPr="001F1855" w:rsidRDefault="00F877F2" w:rsidP="00F20E5C">
      <w:pPr>
        <w:numPr>
          <w:ilvl w:val="1"/>
          <w:numId w:val="8"/>
        </w:numPr>
        <w:spacing w:before="240" w:after="120"/>
        <w:ind w:left="1094" w:hanging="547"/>
        <w:jc w:val="both"/>
        <w:rPr>
          <w:rFonts w:ascii="Tahoma" w:hAnsi="Tahoma" w:cs="Tahoma"/>
          <w:sz w:val="22"/>
          <w:szCs w:val="22"/>
        </w:rPr>
      </w:pPr>
      <w:r w:rsidRPr="001F1855">
        <w:rPr>
          <w:rFonts w:ascii="Tahoma" w:hAnsi="Tahoma" w:cs="Tahoma"/>
          <w:sz w:val="22"/>
          <w:szCs w:val="22"/>
        </w:rPr>
        <w:lastRenderedPageBreak/>
        <w:t>Jika disampaikan secara langsung, maka penawaran harus dimasukkan oleh Calon Penyedia Barang/Jasa yang bersangkutan ke dalam tempat yang telah disediakan oleh Panitia Pengadaan</w:t>
      </w:r>
      <w:r w:rsidR="002369CC" w:rsidRPr="001F1855">
        <w:rPr>
          <w:rFonts w:ascii="Tahoma" w:hAnsi="Tahoma" w:cs="Tahoma"/>
          <w:sz w:val="22"/>
          <w:szCs w:val="22"/>
        </w:rPr>
        <w:t xml:space="preserve"> </w:t>
      </w:r>
    </w:p>
    <w:p w:rsidR="002369CC" w:rsidRPr="001F1855" w:rsidRDefault="002369CC" w:rsidP="00F20E5C">
      <w:pPr>
        <w:numPr>
          <w:ilvl w:val="1"/>
          <w:numId w:val="8"/>
        </w:numPr>
        <w:spacing w:before="240" w:after="120"/>
        <w:ind w:left="1094" w:hanging="547"/>
        <w:jc w:val="both"/>
        <w:rPr>
          <w:rFonts w:ascii="Tahoma" w:hAnsi="Tahoma" w:cs="Tahoma"/>
          <w:sz w:val="22"/>
          <w:szCs w:val="22"/>
        </w:rPr>
      </w:pPr>
      <w:smartTag w:uri="urn:schemas-microsoft-com:office:smarttags" w:element="City">
        <w:smartTag w:uri="urn:schemas-microsoft-com:office:smarttags" w:element="place">
          <w:r w:rsidRPr="001F1855">
            <w:rPr>
              <w:rFonts w:ascii="Tahoma" w:hAnsi="Tahoma" w:cs="Tahoma"/>
              <w:sz w:val="22"/>
              <w:szCs w:val="22"/>
            </w:rPr>
            <w:t>Surat</w:t>
          </w:r>
        </w:smartTag>
      </w:smartTag>
      <w:r w:rsidRPr="001F1855">
        <w:rPr>
          <w:rFonts w:ascii="Tahoma" w:hAnsi="Tahoma" w:cs="Tahoma"/>
          <w:sz w:val="22"/>
          <w:szCs w:val="22"/>
        </w:rPr>
        <w:t xml:space="preserve"> penawaran harus sudah dimasukkan kedalam tempat yang telah disediakan Di PT PLN (Persero) Kantor Pusat</w:t>
      </w:r>
    </w:p>
    <w:tbl>
      <w:tblPr>
        <w:tblW w:w="8107" w:type="dxa"/>
        <w:tblInd w:w="13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260"/>
        <w:gridCol w:w="540"/>
        <w:gridCol w:w="6307"/>
      </w:tblGrid>
      <w:tr w:rsidR="00A62807" w:rsidRPr="001F1855">
        <w:tc>
          <w:tcPr>
            <w:tcW w:w="1260" w:type="dxa"/>
            <w:tcBorders>
              <w:top w:val="nil"/>
              <w:left w:val="nil"/>
              <w:bottom w:val="nil"/>
              <w:right w:val="nil"/>
            </w:tcBorders>
          </w:tcPr>
          <w:p w:rsidR="00A62807" w:rsidRPr="001F1855" w:rsidRDefault="00A62807" w:rsidP="00A62807">
            <w:pPr>
              <w:tabs>
                <w:tab w:val="left" w:pos="-810"/>
                <w:tab w:val="left" w:pos="1260"/>
                <w:tab w:val="left" w:pos="1620"/>
              </w:tabs>
              <w:spacing w:before="120"/>
              <w:jc w:val="both"/>
              <w:rPr>
                <w:rFonts w:ascii="Tahoma" w:hAnsi="Tahoma" w:cs="Tahoma"/>
                <w:color w:val="000000"/>
                <w:sz w:val="22"/>
                <w:szCs w:val="22"/>
              </w:rPr>
            </w:pPr>
            <w:r w:rsidRPr="001F1855">
              <w:rPr>
                <w:rFonts w:ascii="Tahoma" w:hAnsi="Tahoma" w:cs="Tahoma"/>
                <w:color w:val="000000"/>
                <w:sz w:val="22"/>
                <w:szCs w:val="22"/>
              </w:rPr>
              <w:t>Alamat</w:t>
            </w:r>
          </w:p>
        </w:tc>
        <w:tc>
          <w:tcPr>
            <w:tcW w:w="540" w:type="dxa"/>
            <w:tcBorders>
              <w:top w:val="nil"/>
              <w:left w:val="nil"/>
              <w:bottom w:val="nil"/>
              <w:right w:val="nil"/>
            </w:tcBorders>
          </w:tcPr>
          <w:p w:rsidR="00A62807" w:rsidRPr="001F1855" w:rsidRDefault="00A62807" w:rsidP="00A62807">
            <w:pPr>
              <w:tabs>
                <w:tab w:val="left" w:pos="-810"/>
                <w:tab w:val="left" w:pos="1260"/>
                <w:tab w:val="left" w:pos="1620"/>
              </w:tabs>
              <w:spacing w:before="120"/>
              <w:jc w:val="center"/>
              <w:rPr>
                <w:rFonts w:ascii="Tahoma" w:hAnsi="Tahoma" w:cs="Tahoma"/>
                <w:color w:val="000000"/>
                <w:sz w:val="22"/>
                <w:szCs w:val="22"/>
              </w:rPr>
            </w:pPr>
            <w:r w:rsidRPr="001F1855">
              <w:rPr>
                <w:rFonts w:ascii="Tahoma" w:hAnsi="Tahoma" w:cs="Tahoma"/>
                <w:color w:val="000000"/>
                <w:sz w:val="22"/>
                <w:szCs w:val="22"/>
              </w:rPr>
              <w:t>:</w:t>
            </w:r>
          </w:p>
        </w:tc>
        <w:tc>
          <w:tcPr>
            <w:tcW w:w="6307" w:type="dxa"/>
            <w:tcBorders>
              <w:top w:val="nil"/>
              <w:left w:val="nil"/>
              <w:bottom w:val="nil"/>
              <w:right w:val="nil"/>
            </w:tcBorders>
          </w:tcPr>
          <w:p w:rsidR="00A62807" w:rsidRPr="00611D5C" w:rsidRDefault="00611D5C" w:rsidP="00A62807">
            <w:pPr>
              <w:tabs>
                <w:tab w:val="left" w:pos="-810"/>
                <w:tab w:val="left" w:pos="1260"/>
                <w:tab w:val="left" w:pos="1620"/>
              </w:tabs>
              <w:jc w:val="both"/>
              <w:rPr>
                <w:rFonts w:ascii="Tahoma" w:hAnsi="Tahoma" w:cs="Tahoma"/>
                <w:color w:val="000000"/>
                <w:sz w:val="22"/>
                <w:szCs w:val="22"/>
                <w:lang w:val="id-ID"/>
              </w:rPr>
            </w:pPr>
            <w:r w:rsidRPr="00611D5C">
              <w:rPr>
                <w:rFonts w:ascii="Tahoma" w:hAnsi="Tahoma" w:cs="Tahoma"/>
                <w:color w:val="000000"/>
                <w:sz w:val="22"/>
                <w:szCs w:val="22"/>
                <w:highlight w:val="yellow"/>
                <w:lang w:val="id-ID"/>
              </w:rPr>
              <w:t>#tempat pemasukan#</w:t>
            </w:r>
          </w:p>
        </w:tc>
      </w:tr>
      <w:tr w:rsidR="00A62807" w:rsidRPr="001F1855">
        <w:tc>
          <w:tcPr>
            <w:tcW w:w="1260" w:type="dxa"/>
            <w:tcBorders>
              <w:top w:val="nil"/>
              <w:left w:val="nil"/>
              <w:bottom w:val="nil"/>
              <w:right w:val="nil"/>
            </w:tcBorders>
          </w:tcPr>
          <w:p w:rsidR="00A62807" w:rsidRPr="001F1855" w:rsidRDefault="00A62807" w:rsidP="00A62807">
            <w:pPr>
              <w:tabs>
                <w:tab w:val="left" w:pos="-810"/>
                <w:tab w:val="left" w:pos="1260"/>
                <w:tab w:val="left" w:pos="1620"/>
              </w:tabs>
              <w:spacing w:before="120"/>
              <w:jc w:val="both"/>
              <w:rPr>
                <w:rFonts w:ascii="Tahoma" w:hAnsi="Tahoma" w:cs="Tahoma"/>
                <w:color w:val="000000"/>
                <w:sz w:val="22"/>
                <w:szCs w:val="22"/>
              </w:rPr>
            </w:pPr>
            <w:r w:rsidRPr="001F1855">
              <w:rPr>
                <w:rFonts w:ascii="Tahoma" w:hAnsi="Tahoma" w:cs="Tahoma"/>
                <w:color w:val="000000"/>
                <w:sz w:val="22"/>
                <w:szCs w:val="22"/>
              </w:rPr>
              <w:t>Tanggal</w:t>
            </w:r>
          </w:p>
        </w:tc>
        <w:tc>
          <w:tcPr>
            <w:tcW w:w="540" w:type="dxa"/>
            <w:tcBorders>
              <w:top w:val="nil"/>
              <w:left w:val="nil"/>
              <w:bottom w:val="nil"/>
              <w:right w:val="nil"/>
            </w:tcBorders>
          </w:tcPr>
          <w:p w:rsidR="00A62807" w:rsidRPr="001F1855" w:rsidRDefault="00A62807" w:rsidP="00A62807">
            <w:pPr>
              <w:tabs>
                <w:tab w:val="left" w:pos="-810"/>
                <w:tab w:val="left" w:pos="1260"/>
                <w:tab w:val="left" w:pos="1620"/>
              </w:tabs>
              <w:spacing w:before="120"/>
              <w:jc w:val="center"/>
              <w:rPr>
                <w:rFonts w:ascii="Tahoma" w:hAnsi="Tahoma" w:cs="Tahoma"/>
                <w:color w:val="000000"/>
                <w:sz w:val="22"/>
                <w:szCs w:val="22"/>
              </w:rPr>
            </w:pPr>
            <w:r w:rsidRPr="001F1855">
              <w:rPr>
                <w:rFonts w:ascii="Tahoma" w:hAnsi="Tahoma" w:cs="Tahoma"/>
                <w:color w:val="000000"/>
                <w:sz w:val="22"/>
                <w:szCs w:val="22"/>
              </w:rPr>
              <w:t>:</w:t>
            </w:r>
          </w:p>
        </w:tc>
        <w:tc>
          <w:tcPr>
            <w:tcW w:w="6307" w:type="dxa"/>
            <w:tcBorders>
              <w:top w:val="nil"/>
              <w:left w:val="nil"/>
              <w:bottom w:val="nil"/>
              <w:right w:val="nil"/>
            </w:tcBorders>
          </w:tcPr>
          <w:p w:rsidR="00A62807" w:rsidRPr="001F1855" w:rsidRDefault="00611D5C" w:rsidP="00A62807">
            <w:pPr>
              <w:tabs>
                <w:tab w:val="left" w:pos="-810"/>
                <w:tab w:val="left" w:pos="1260"/>
                <w:tab w:val="left" w:pos="1620"/>
              </w:tabs>
              <w:spacing w:before="120"/>
              <w:jc w:val="both"/>
              <w:rPr>
                <w:rFonts w:ascii="Tahoma" w:hAnsi="Tahoma" w:cs="Tahoma"/>
                <w:color w:val="FF0000"/>
                <w:sz w:val="22"/>
                <w:szCs w:val="22"/>
                <w:lang w:val="id-ID"/>
              </w:rPr>
            </w:pPr>
            <w:r w:rsidRPr="007200A5">
              <w:rPr>
                <w:rFonts w:ascii="Tahoma" w:hAnsi="Tahoma" w:cs="Tahoma"/>
                <w:sz w:val="22"/>
                <w:szCs w:val="22"/>
                <w:highlight w:val="yellow"/>
                <w:lang w:val="id-ID"/>
              </w:rPr>
              <w:t>#tanggal awal pemasukan#</w:t>
            </w:r>
            <w:r w:rsidRPr="007200A5">
              <w:rPr>
                <w:rFonts w:ascii="Tahoma" w:hAnsi="Tahoma" w:cs="Tahoma"/>
                <w:sz w:val="22"/>
                <w:szCs w:val="22"/>
              </w:rPr>
              <w:t xml:space="preserve"> s.d </w:t>
            </w:r>
            <w:r w:rsidRPr="007200A5">
              <w:rPr>
                <w:rFonts w:ascii="Tahoma" w:hAnsi="Tahoma" w:cs="Tahoma"/>
                <w:sz w:val="22"/>
                <w:szCs w:val="22"/>
                <w:highlight w:val="yellow"/>
                <w:lang w:val="id-ID"/>
              </w:rPr>
              <w:t>#tanggal akhir pemasukan#</w:t>
            </w:r>
          </w:p>
        </w:tc>
      </w:tr>
      <w:tr w:rsidR="00A62807" w:rsidRPr="001F1855">
        <w:tc>
          <w:tcPr>
            <w:tcW w:w="1260" w:type="dxa"/>
            <w:tcBorders>
              <w:top w:val="nil"/>
              <w:left w:val="nil"/>
              <w:bottom w:val="nil"/>
              <w:right w:val="nil"/>
            </w:tcBorders>
          </w:tcPr>
          <w:p w:rsidR="00A62807" w:rsidRPr="001F1855" w:rsidRDefault="00A62807" w:rsidP="00A62807">
            <w:pPr>
              <w:tabs>
                <w:tab w:val="left" w:pos="-810"/>
                <w:tab w:val="left" w:pos="1260"/>
                <w:tab w:val="left" w:pos="1620"/>
              </w:tabs>
              <w:spacing w:before="120" w:after="60"/>
              <w:jc w:val="both"/>
              <w:rPr>
                <w:rFonts w:ascii="Tahoma" w:hAnsi="Tahoma" w:cs="Tahoma"/>
                <w:color w:val="000000"/>
                <w:sz w:val="22"/>
                <w:szCs w:val="22"/>
              </w:rPr>
            </w:pPr>
            <w:r w:rsidRPr="001F1855">
              <w:rPr>
                <w:rFonts w:ascii="Tahoma" w:hAnsi="Tahoma" w:cs="Tahoma"/>
                <w:color w:val="000000"/>
                <w:sz w:val="22"/>
                <w:szCs w:val="22"/>
              </w:rPr>
              <w:t>Waktu</w:t>
            </w:r>
          </w:p>
        </w:tc>
        <w:tc>
          <w:tcPr>
            <w:tcW w:w="540" w:type="dxa"/>
            <w:tcBorders>
              <w:top w:val="nil"/>
              <w:left w:val="nil"/>
              <w:bottom w:val="nil"/>
              <w:right w:val="nil"/>
            </w:tcBorders>
          </w:tcPr>
          <w:p w:rsidR="00A62807" w:rsidRPr="001F1855" w:rsidRDefault="00A62807" w:rsidP="00A62807">
            <w:pPr>
              <w:tabs>
                <w:tab w:val="left" w:pos="-810"/>
                <w:tab w:val="left" w:pos="1260"/>
                <w:tab w:val="left" w:pos="1620"/>
              </w:tabs>
              <w:spacing w:before="120" w:after="60"/>
              <w:jc w:val="center"/>
              <w:rPr>
                <w:rFonts w:ascii="Tahoma" w:hAnsi="Tahoma" w:cs="Tahoma"/>
                <w:color w:val="000000"/>
                <w:sz w:val="22"/>
                <w:szCs w:val="22"/>
              </w:rPr>
            </w:pPr>
            <w:r w:rsidRPr="001F1855">
              <w:rPr>
                <w:rFonts w:ascii="Tahoma" w:hAnsi="Tahoma" w:cs="Tahoma"/>
                <w:color w:val="000000"/>
                <w:sz w:val="22"/>
                <w:szCs w:val="22"/>
              </w:rPr>
              <w:t>:</w:t>
            </w:r>
          </w:p>
        </w:tc>
        <w:tc>
          <w:tcPr>
            <w:tcW w:w="6307" w:type="dxa"/>
            <w:tcBorders>
              <w:top w:val="nil"/>
              <w:left w:val="nil"/>
              <w:bottom w:val="nil"/>
              <w:right w:val="nil"/>
            </w:tcBorders>
          </w:tcPr>
          <w:p w:rsidR="00A62807" w:rsidRPr="001F1855" w:rsidRDefault="00611D5C" w:rsidP="00A62807">
            <w:pPr>
              <w:tabs>
                <w:tab w:val="left" w:pos="-810"/>
                <w:tab w:val="left" w:pos="1260"/>
                <w:tab w:val="left" w:pos="1620"/>
              </w:tabs>
              <w:spacing w:before="120" w:after="60"/>
              <w:jc w:val="both"/>
              <w:rPr>
                <w:rFonts w:ascii="Tahoma" w:hAnsi="Tahoma" w:cs="Tahoma"/>
                <w:color w:val="000000"/>
                <w:sz w:val="22"/>
                <w:szCs w:val="22"/>
                <w:lang w:val="id-ID"/>
              </w:rPr>
            </w:pPr>
            <w:r w:rsidRPr="00611D5C">
              <w:rPr>
                <w:rFonts w:ascii="Tahoma" w:hAnsi="Tahoma" w:cs="Tahoma"/>
                <w:color w:val="000000"/>
                <w:sz w:val="22"/>
                <w:szCs w:val="22"/>
                <w:highlight w:val="yellow"/>
                <w:lang w:val="id-ID"/>
              </w:rPr>
              <w:t>#waktu pemasukan#</w:t>
            </w:r>
            <w:r w:rsidR="00EA43D6">
              <w:rPr>
                <w:rFonts w:ascii="Tahoma" w:hAnsi="Tahoma" w:cs="Tahoma"/>
                <w:color w:val="000000"/>
                <w:sz w:val="22"/>
                <w:szCs w:val="22"/>
                <w:lang w:val="id-ID"/>
              </w:rPr>
              <w:t xml:space="preserve"> WIB</w:t>
            </w:r>
          </w:p>
        </w:tc>
      </w:tr>
    </w:tbl>
    <w:p w:rsidR="00F877F2" w:rsidRPr="001F1855" w:rsidRDefault="00F877F2" w:rsidP="00D25F41">
      <w:pPr>
        <w:numPr>
          <w:ilvl w:val="1"/>
          <w:numId w:val="8"/>
        </w:numPr>
        <w:spacing w:before="120"/>
        <w:ind w:left="1094" w:hanging="547"/>
        <w:jc w:val="both"/>
        <w:rPr>
          <w:rFonts w:ascii="Tahoma" w:hAnsi="Tahoma" w:cs="Tahoma"/>
          <w:sz w:val="22"/>
          <w:szCs w:val="22"/>
        </w:rPr>
      </w:pPr>
      <w:r w:rsidRPr="001F1855">
        <w:rPr>
          <w:rFonts w:ascii="Tahoma" w:hAnsi="Tahoma" w:cs="Tahoma"/>
          <w:sz w:val="22"/>
          <w:szCs w:val="22"/>
        </w:rPr>
        <w:t xml:space="preserve">Dokumen Penawaran yang diterima setelah batas waktu pemasukan penawaran tidak diikut sertakan </w:t>
      </w:r>
      <w:r w:rsidRPr="001F1855">
        <w:rPr>
          <w:rFonts w:ascii="Tahoma" w:hAnsi="Tahoma" w:cs="Tahoma"/>
          <w:color w:val="000000"/>
          <w:sz w:val="22"/>
          <w:szCs w:val="22"/>
          <w:lang w:val="id-ID"/>
        </w:rPr>
        <w:t>pada proses selanjutnya</w:t>
      </w:r>
      <w:r w:rsidRPr="001F1855">
        <w:rPr>
          <w:rFonts w:ascii="Tahoma" w:hAnsi="Tahoma" w:cs="Tahoma"/>
          <w:sz w:val="22"/>
          <w:szCs w:val="22"/>
        </w:rPr>
        <w:t>.</w:t>
      </w:r>
    </w:p>
    <w:p w:rsidR="00A62807" w:rsidRPr="001F1855" w:rsidRDefault="00A62807" w:rsidP="00A62807">
      <w:pPr>
        <w:tabs>
          <w:tab w:val="left" w:pos="180"/>
        </w:tabs>
        <w:rPr>
          <w:rFonts w:ascii="Tahoma" w:hAnsi="Tahoma" w:cs="Tahoma"/>
          <w:color w:val="000000"/>
          <w:sz w:val="22"/>
          <w:szCs w:val="22"/>
          <w:lang w:val="id-ID"/>
        </w:rPr>
      </w:pPr>
    </w:p>
    <w:p w:rsidR="00A62807" w:rsidRPr="001F1855" w:rsidRDefault="00A62807" w:rsidP="0053446D">
      <w:pPr>
        <w:numPr>
          <w:ilvl w:val="0"/>
          <w:numId w:val="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PEMBUKAAN SAMPUL SURAT PENAWARAN </w:t>
      </w:r>
    </w:p>
    <w:p w:rsidR="00A62807" w:rsidRPr="001F1855" w:rsidRDefault="00A62807" w:rsidP="00A62807">
      <w:pPr>
        <w:spacing w:before="240"/>
        <w:ind w:left="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Pembukaan SAMPUL Penawaran akan dilakukan di PT PLN (Persero) Kantor Pusat </w:t>
      </w:r>
    </w:p>
    <w:tbl>
      <w:tblPr>
        <w:tblW w:w="8820" w:type="dxa"/>
        <w:tblInd w:w="64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800"/>
        <w:gridCol w:w="448"/>
        <w:gridCol w:w="6572"/>
      </w:tblGrid>
      <w:tr w:rsidR="00A62807" w:rsidRPr="001F1855">
        <w:tc>
          <w:tcPr>
            <w:tcW w:w="180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Tempat</w:t>
            </w:r>
          </w:p>
        </w:tc>
        <w:tc>
          <w:tcPr>
            <w:tcW w:w="448"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center"/>
              <w:rPr>
                <w:rFonts w:ascii="Tahoma" w:hAnsi="Tahoma" w:cs="Tahoma"/>
                <w:color w:val="000000"/>
                <w:sz w:val="22"/>
                <w:szCs w:val="22"/>
              </w:rPr>
            </w:pPr>
            <w:r w:rsidRPr="001F1855">
              <w:rPr>
                <w:rFonts w:ascii="Tahoma" w:hAnsi="Tahoma" w:cs="Tahoma"/>
                <w:color w:val="000000"/>
                <w:sz w:val="22"/>
                <w:szCs w:val="22"/>
              </w:rPr>
              <w:t>:</w:t>
            </w:r>
          </w:p>
        </w:tc>
        <w:tc>
          <w:tcPr>
            <w:tcW w:w="6572" w:type="dxa"/>
            <w:tcBorders>
              <w:top w:val="nil"/>
              <w:left w:val="nil"/>
              <w:bottom w:val="nil"/>
              <w:right w:val="nil"/>
            </w:tcBorders>
          </w:tcPr>
          <w:p w:rsidR="00A62807" w:rsidRDefault="00A62807" w:rsidP="00D25F41">
            <w:pPr>
              <w:tabs>
                <w:tab w:val="left" w:pos="-810"/>
                <w:tab w:val="left" w:pos="1260"/>
                <w:tab w:val="left" w:pos="1620"/>
              </w:tabs>
              <w:jc w:val="both"/>
              <w:rPr>
                <w:rFonts w:ascii="Tahoma" w:hAnsi="Tahoma" w:cs="Tahoma"/>
                <w:color w:val="000000"/>
                <w:sz w:val="22"/>
                <w:szCs w:val="22"/>
                <w:lang w:val="id-ID"/>
              </w:rPr>
            </w:pPr>
          </w:p>
          <w:p w:rsidR="004B2E8C" w:rsidRPr="004B2E8C" w:rsidRDefault="004B2E8C" w:rsidP="00D25F41">
            <w:pPr>
              <w:tabs>
                <w:tab w:val="left" w:pos="-810"/>
                <w:tab w:val="left" w:pos="1260"/>
                <w:tab w:val="left" w:pos="1620"/>
              </w:tabs>
              <w:jc w:val="both"/>
              <w:rPr>
                <w:rFonts w:ascii="Tahoma" w:hAnsi="Tahoma" w:cs="Tahoma"/>
                <w:color w:val="000000"/>
                <w:sz w:val="22"/>
                <w:szCs w:val="22"/>
                <w:lang w:val="id-ID"/>
              </w:rPr>
            </w:pPr>
            <w:r w:rsidRPr="004B2E8C">
              <w:rPr>
                <w:rFonts w:ascii="Tahoma" w:hAnsi="Tahoma" w:cs="Tahoma"/>
                <w:color w:val="000000"/>
                <w:sz w:val="22"/>
                <w:szCs w:val="22"/>
                <w:highlight w:val="yellow"/>
                <w:lang w:val="id-ID"/>
              </w:rPr>
              <w:t>#tempat pembukaan#</w:t>
            </w:r>
          </w:p>
        </w:tc>
      </w:tr>
      <w:tr w:rsidR="00A62807" w:rsidRPr="001F1855">
        <w:tc>
          <w:tcPr>
            <w:tcW w:w="180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Hari / Tanggal</w:t>
            </w:r>
          </w:p>
        </w:tc>
        <w:tc>
          <w:tcPr>
            <w:tcW w:w="448"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center"/>
              <w:rPr>
                <w:rFonts w:ascii="Tahoma" w:hAnsi="Tahoma" w:cs="Tahoma"/>
                <w:color w:val="000000"/>
                <w:sz w:val="22"/>
                <w:szCs w:val="22"/>
              </w:rPr>
            </w:pPr>
            <w:r w:rsidRPr="001F1855">
              <w:rPr>
                <w:rFonts w:ascii="Tahoma" w:hAnsi="Tahoma" w:cs="Tahoma"/>
                <w:color w:val="000000"/>
                <w:sz w:val="22"/>
                <w:szCs w:val="22"/>
              </w:rPr>
              <w:t>:</w:t>
            </w:r>
          </w:p>
        </w:tc>
        <w:tc>
          <w:tcPr>
            <w:tcW w:w="6572" w:type="dxa"/>
            <w:tcBorders>
              <w:top w:val="nil"/>
              <w:left w:val="nil"/>
              <w:bottom w:val="nil"/>
              <w:right w:val="nil"/>
            </w:tcBorders>
          </w:tcPr>
          <w:p w:rsidR="00A62807" w:rsidRPr="001F1855" w:rsidRDefault="004B2E8C" w:rsidP="00D25F41">
            <w:pPr>
              <w:tabs>
                <w:tab w:val="left" w:pos="-810"/>
                <w:tab w:val="left" w:pos="1260"/>
                <w:tab w:val="left" w:pos="1620"/>
              </w:tabs>
              <w:spacing w:before="240"/>
              <w:jc w:val="both"/>
              <w:rPr>
                <w:rFonts w:ascii="Tahoma" w:hAnsi="Tahoma" w:cs="Tahoma"/>
                <w:color w:val="FF0000"/>
                <w:sz w:val="22"/>
                <w:szCs w:val="22"/>
              </w:rPr>
            </w:pPr>
            <w:r w:rsidRPr="004B2E8C">
              <w:rPr>
                <w:rFonts w:ascii="Tahoma" w:hAnsi="Tahoma" w:cs="Tahoma"/>
                <w:color w:val="000000"/>
                <w:sz w:val="22"/>
                <w:szCs w:val="22"/>
                <w:highlight w:val="yellow"/>
                <w:lang w:val="id-ID"/>
              </w:rPr>
              <w:t>#hari tanggal pembukaan#</w:t>
            </w:r>
          </w:p>
        </w:tc>
      </w:tr>
      <w:tr w:rsidR="00A62807" w:rsidRPr="001F1855">
        <w:tc>
          <w:tcPr>
            <w:tcW w:w="1800"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both"/>
              <w:rPr>
                <w:rFonts w:ascii="Tahoma" w:hAnsi="Tahoma" w:cs="Tahoma"/>
                <w:color w:val="000000"/>
                <w:sz w:val="22"/>
                <w:szCs w:val="22"/>
              </w:rPr>
            </w:pPr>
            <w:r w:rsidRPr="001F1855">
              <w:rPr>
                <w:rFonts w:ascii="Tahoma" w:hAnsi="Tahoma" w:cs="Tahoma"/>
                <w:color w:val="000000"/>
                <w:sz w:val="22"/>
                <w:szCs w:val="22"/>
              </w:rPr>
              <w:t>Waktu</w:t>
            </w:r>
          </w:p>
        </w:tc>
        <w:tc>
          <w:tcPr>
            <w:tcW w:w="448" w:type="dxa"/>
            <w:tcBorders>
              <w:top w:val="nil"/>
              <w:left w:val="nil"/>
              <w:bottom w:val="nil"/>
              <w:right w:val="nil"/>
            </w:tcBorders>
          </w:tcPr>
          <w:p w:rsidR="00A62807" w:rsidRPr="001F1855" w:rsidRDefault="00A62807" w:rsidP="00D25F41">
            <w:pPr>
              <w:tabs>
                <w:tab w:val="left" w:pos="-810"/>
                <w:tab w:val="left" w:pos="1260"/>
                <w:tab w:val="left" w:pos="1620"/>
              </w:tabs>
              <w:spacing w:before="240"/>
              <w:jc w:val="center"/>
              <w:rPr>
                <w:rFonts w:ascii="Tahoma" w:hAnsi="Tahoma" w:cs="Tahoma"/>
                <w:color w:val="000000"/>
                <w:sz w:val="22"/>
                <w:szCs w:val="22"/>
              </w:rPr>
            </w:pPr>
            <w:r w:rsidRPr="001F1855">
              <w:rPr>
                <w:rFonts w:ascii="Tahoma" w:hAnsi="Tahoma" w:cs="Tahoma"/>
                <w:color w:val="000000"/>
                <w:sz w:val="22"/>
                <w:szCs w:val="22"/>
              </w:rPr>
              <w:t>:</w:t>
            </w:r>
          </w:p>
        </w:tc>
        <w:tc>
          <w:tcPr>
            <w:tcW w:w="6572" w:type="dxa"/>
            <w:tcBorders>
              <w:top w:val="nil"/>
              <w:left w:val="nil"/>
              <w:bottom w:val="nil"/>
              <w:right w:val="nil"/>
            </w:tcBorders>
          </w:tcPr>
          <w:p w:rsidR="00A62807" w:rsidRPr="001F1855" w:rsidRDefault="004B2E8C" w:rsidP="00D25F41">
            <w:pPr>
              <w:tabs>
                <w:tab w:val="left" w:pos="-810"/>
                <w:tab w:val="left" w:pos="1260"/>
                <w:tab w:val="left" w:pos="1620"/>
              </w:tabs>
              <w:spacing w:before="240"/>
              <w:jc w:val="both"/>
              <w:rPr>
                <w:rFonts w:ascii="Tahoma" w:hAnsi="Tahoma" w:cs="Tahoma"/>
                <w:color w:val="000000"/>
                <w:sz w:val="22"/>
                <w:szCs w:val="22"/>
                <w:lang w:val="id-ID"/>
              </w:rPr>
            </w:pPr>
            <w:r w:rsidRPr="004B2E8C">
              <w:rPr>
                <w:rFonts w:ascii="Tahoma" w:hAnsi="Tahoma" w:cs="Tahoma"/>
                <w:color w:val="000000"/>
                <w:sz w:val="22"/>
                <w:szCs w:val="22"/>
                <w:highlight w:val="yellow"/>
                <w:lang w:val="id-ID"/>
              </w:rPr>
              <w:t>#waktu pembukaan#</w:t>
            </w:r>
            <w:r w:rsidR="00EA43D6">
              <w:rPr>
                <w:rFonts w:ascii="Tahoma" w:hAnsi="Tahoma" w:cs="Tahoma"/>
                <w:color w:val="000000"/>
                <w:sz w:val="22"/>
                <w:szCs w:val="22"/>
                <w:lang w:val="id-ID"/>
              </w:rPr>
              <w:t xml:space="preserve"> WIB</w:t>
            </w:r>
          </w:p>
        </w:tc>
      </w:tr>
    </w:tbl>
    <w:p w:rsidR="00A62807" w:rsidRPr="001F1855" w:rsidRDefault="00A62807" w:rsidP="00A62807">
      <w:pPr>
        <w:jc w:val="both"/>
        <w:rPr>
          <w:rFonts w:ascii="Tahoma" w:hAnsi="Tahoma" w:cs="Tahoma"/>
          <w:color w:val="000000"/>
          <w:sz w:val="22"/>
          <w:szCs w:val="22"/>
          <w:lang w:val="id-ID"/>
        </w:rPr>
      </w:pPr>
    </w:p>
    <w:p w:rsidR="00A62807" w:rsidRPr="001F1855" w:rsidRDefault="00A62807" w:rsidP="00A62807">
      <w:pPr>
        <w:spacing w:after="60"/>
        <w:ind w:left="540"/>
        <w:jc w:val="both"/>
        <w:rPr>
          <w:rFonts w:ascii="Tahoma" w:hAnsi="Tahoma" w:cs="Tahoma"/>
          <w:color w:val="000000"/>
          <w:sz w:val="22"/>
          <w:szCs w:val="22"/>
          <w:lang w:val="id-ID"/>
        </w:rPr>
      </w:pPr>
      <w:r w:rsidRPr="001F1855">
        <w:rPr>
          <w:rFonts w:ascii="Tahoma" w:hAnsi="Tahoma" w:cs="Tahoma"/>
          <w:color w:val="000000"/>
          <w:sz w:val="22"/>
          <w:szCs w:val="22"/>
          <w:lang w:val="id-ID"/>
        </w:rPr>
        <w:t>Surat penawaran yang belum dilengkapi dengan meterai dan tanggal, tandatangan, cap perusahaan pada materai dapat dipenuhi kekurangannya pada saat pembukaan masing-masing Berkas Penawaran.</w:t>
      </w:r>
    </w:p>
    <w:p w:rsidR="0053446D" w:rsidRPr="001F1855" w:rsidRDefault="0053446D" w:rsidP="00A62807">
      <w:pPr>
        <w:spacing w:after="60"/>
        <w:ind w:left="540"/>
        <w:jc w:val="both"/>
        <w:rPr>
          <w:rFonts w:ascii="Tahoma" w:hAnsi="Tahoma" w:cs="Tahoma"/>
          <w:color w:val="000000"/>
          <w:sz w:val="22"/>
          <w:szCs w:val="22"/>
          <w:lang w:val="id-ID"/>
        </w:rPr>
      </w:pPr>
    </w:p>
    <w:p w:rsidR="00A62807" w:rsidRPr="001F1855" w:rsidRDefault="00A62807" w:rsidP="00A62807">
      <w:pPr>
        <w:numPr>
          <w:ilvl w:val="1"/>
          <w:numId w:val="8"/>
        </w:numPr>
        <w:spacing w:before="36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Pembukaan Berkas Penawaran </w:t>
      </w:r>
    </w:p>
    <w:p w:rsidR="00A62807" w:rsidRPr="001F1855" w:rsidRDefault="00A62807" w:rsidP="00D25F41">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Para peserta </w:t>
      </w:r>
      <w:r w:rsidR="00C5022D" w:rsidRPr="001F1855">
        <w:rPr>
          <w:rFonts w:ascii="Tahoma" w:hAnsi="Tahoma" w:cs="Tahoma"/>
          <w:color w:val="000000"/>
          <w:sz w:val="22"/>
          <w:szCs w:val="22"/>
          <w:lang w:val="id-ID"/>
        </w:rPr>
        <w:t>pelelangan</w:t>
      </w:r>
      <w:r w:rsidRPr="001F1855">
        <w:rPr>
          <w:rFonts w:ascii="Tahoma" w:hAnsi="Tahoma" w:cs="Tahoma"/>
          <w:color w:val="000000"/>
          <w:sz w:val="22"/>
          <w:szCs w:val="22"/>
          <w:lang w:val="id-ID"/>
        </w:rPr>
        <w:t xml:space="preserve"> atau wakilnya yang hadir harus memperlihatkan identitas atau surat keterangan / penugasan dari perusahaan untuk menghadiri pembukaan dokumen penawaran dan menandatangani daftar hadir sebagai bukti kehadirannya.</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Panitia pengadaan meminta kesediaan 2 (dua) orang wakil dari peserta </w:t>
      </w:r>
      <w:r w:rsidR="00C5022D" w:rsidRPr="001F1855">
        <w:rPr>
          <w:rFonts w:ascii="Tahoma" w:hAnsi="Tahoma" w:cs="Tahoma"/>
          <w:color w:val="000000"/>
          <w:sz w:val="22"/>
          <w:szCs w:val="22"/>
          <w:lang w:val="id-ID"/>
        </w:rPr>
        <w:t>pelelangan</w:t>
      </w:r>
      <w:r w:rsidRPr="001F1855">
        <w:rPr>
          <w:rFonts w:ascii="Tahoma" w:hAnsi="Tahoma" w:cs="Tahoma"/>
          <w:color w:val="000000"/>
          <w:sz w:val="22"/>
          <w:szCs w:val="22"/>
          <w:lang w:val="id-ID"/>
        </w:rPr>
        <w:t xml:space="preserve"> yang hadir sebagai saksi. Apabila tidak terdapat wakil peserta lelang yang hadir pada saat pembukaan, panitia dapat menunda pembukaan kotak / tempat pemasukan dokumen penawaran  sampai dengan batas waktu yang ditentukan oleh panitia pengadaan yaitu maksimal 2 (dua) jam.</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Setelah batas waktu yang telah ditentukan tidak ada peserta lelang yang hadir, maka pembukaan penawaran dilaksanakan dengan disaksikan 2 (dua) saksi yang bukan anggota panitia pengadaan</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Panitia pengadaan meneliti isi kotak / tempat pemasukan dokumen panawaran dan menghitung jumlah sampul penawaran yang masuk (tidak dihitung surat pengunduran diri) dan bila penawaran yang masuk kurang dari 3 (tiga), maka pelelangan tidak dapat dilanjutkan dan harus diulang.</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Selanjutnya panitia pengadaan membuka sampul luar penawaran, dihadapan para peserta </w:t>
      </w:r>
      <w:r w:rsidR="00C5022D" w:rsidRPr="001F1855">
        <w:rPr>
          <w:rFonts w:ascii="Tahoma" w:hAnsi="Tahoma" w:cs="Tahoma"/>
          <w:color w:val="000000"/>
          <w:sz w:val="22"/>
          <w:szCs w:val="22"/>
          <w:lang w:val="id-ID"/>
        </w:rPr>
        <w:t>pelelangan</w:t>
      </w:r>
      <w:r w:rsidRPr="001F1855">
        <w:rPr>
          <w:rFonts w:ascii="Tahoma" w:hAnsi="Tahoma" w:cs="Tahoma"/>
          <w:color w:val="000000"/>
          <w:sz w:val="22"/>
          <w:szCs w:val="22"/>
          <w:lang w:val="id-ID"/>
        </w:rPr>
        <w:t xml:space="preserve"> atau wakilnya yang hadir pada jam, </w:t>
      </w:r>
      <w:r w:rsidRPr="001F1855">
        <w:rPr>
          <w:rFonts w:ascii="Tahoma" w:hAnsi="Tahoma" w:cs="Tahoma"/>
          <w:color w:val="000000"/>
          <w:sz w:val="22"/>
          <w:szCs w:val="22"/>
          <w:lang w:val="id-ID"/>
        </w:rPr>
        <w:lastRenderedPageBreak/>
        <w:t>hari, tanggal dan tempat sebagaimana telah ditentukan oleh panitia pengadaan.</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Pembukaan dokumen penawaran dilakukan oleh panitia pengadaan setelah menyatakan dihadapan para peserta lelang yang hadir bahwa saat pemasukan dokumen penawaran telah ditutup.</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Setelah penyampaian dokumen penawaran ditutup, perubahan atau susulan pemberian bahan dan penjelasan secara lisan atau tertulis atas dokumen penawaran yang telah disampaikan tidak diterima.</w:t>
      </w:r>
    </w:p>
    <w:p w:rsidR="00A62807" w:rsidRPr="001F1855" w:rsidRDefault="00A62807" w:rsidP="00F20E5C">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Pembukaan </w:t>
      </w:r>
      <w:r w:rsidR="00F45C4F" w:rsidRPr="001F1855">
        <w:rPr>
          <w:rFonts w:ascii="Tahoma" w:hAnsi="Tahoma" w:cs="Tahoma"/>
          <w:color w:val="000000"/>
          <w:sz w:val="22"/>
          <w:szCs w:val="22"/>
          <w:lang w:val="id-ID"/>
        </w:rPr>
        <w:t xml:space="preserve">dokumen </w:t>
      </w:r>
      <w:r w:rsidRPr="001F1855">
        <w:rPr>
          <w:rFonts w:ascii="Tahoma" w:hAnsi="Tahoma" w:cs="Tahoma"/>
          <w:color w:val="000000"/>
          <w:sz w:val="22"/>
          <w:szCs w:val="22"/>
          <w:lang w:val="id-ID"/>
        </w:rPr>
        <w:t>penawaran hanya Akan Mencatat kelengkapan dokumen penawaran dan lampiran-lapirannya</w:t>
      </w:r>
      <w:r w:rsidR="00F45C4F" w:rsidRPr="001F1855">
        <w:rPr>
          <w:rFonts w:ascii="Tahoma" w:hAnsi="Tahoma" w:cs="Tahoma"/>
          <w:color w:val="000000"/>
          <w:sz w:val="22"/>
          <w:szCs w:val="22"/>
          <w:lang w:val="id-ID"/>
        </w:rPr>
        <w:t xml:space="preserve"> </w:t>
      </w:r>
      <w:r w:rsidRPr="001F1855">
        <w:rPr>
          <w:rFonts w:ascii="Tahoma" w:hAnsi="Tahoma" w:cs="Tahoma"/>
          <w:color w:val="000000"/>
          <w:sz w:val="22"/>
          <w:szCs w:val="22"/>
          <w:lang w:val="id-ID"/>
        </w:rPr>
        <w:t>untuk mengkonfirmasi dan klarifikasi Kelengkapan lampiran Berkas Penawaran.</w:t>
      </w:r>
    </w:p>
    <w:p w:rsidR="00A62807" w:rsidRPr="001F1855" w:rsidRDefault="00A62807" w:rsidP="00A62807">
      <w:pPr>
        <w:numPr>
          <w:ilvl w:val="1"/>
          <w:numId w:val="8"/>
        </w:numPr>
        <w:spacing w:before="24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Penawaran Dinyatakan Gugur Apabila : </w:t>
      </w:r>
    </w:p>
    <w:p w:rsidR="00A62807" w:rsidRPr="001F1855" w:rsidRDefault="00A62807" w:rsidP="00A62807">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Tidak ditandatangani oleh pemimpin / direktur utama atau penerima kuasa dari pemimpin / direktur utama yang adalah yang tidak  berhak mewakili kemitraan (pejabat dari perusahaan konsultan utama / lead firm).</w:t>
      </w:r>
    </w:p>
    <w:p w:rsidR="00A62807" w:rsidRPr="001F1855" w:rsidRDefault="00A62807" w:rsidP="0053446D">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Tidak mencantumkan masa berlakunya penawaran, atau mencantumkan kurun waktu kurang dari yang telah ditetapkan dalam </w:t>
      </w:r>
      <w:r w:rsidR="00B53562" w:rsidRPr="001F1855">
        <w:rPr>
          <w:rFonts w:ascii="Tahoma" w:hAnsi="Tahoma" w:cs="Tahoma"/>
          <w:color w:val="000000"/>
          <w:sz w:val="22"/>
          <w:szCs w:val="22"/>
          <w:lang w:val="id-ID"/>
        </w:rPr>
        <w:t>dokumen pengadaan</w:t>
      </w:r>
      <w:r w:rsidRPr="001F1855">
        <w:rPr>
          <w:rFonts w:ascii="Tahoma" w:hAnsi="Tahoma" w:cs="Tahoma"/>
          <w:color w:val="000000"/>
          <w:sz w:val="22"/>
          <w:szCs w:val="22"/>
          <w:lang w:val="id-ID"/>
        </w:rPr>
        <w:t>.</w:t>
      </w:r>
    </w:p>
    <w:p w:rsidR="00A62807" w:rsidRPr="001F1855" w:rsidRDefault="00A62807" w:rsidP="0053446D">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Penawaran disampaikan setelah melewati waktu yang telah ditentukan.</w:t>
      </w:r>
    </w:p>
    <w:p w:rsidR="00A62807" w:rsidRPr="001F1855" w:rsidRDefault="00A62807" w:rsidP="0053446D">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Menyampikan data dan dokumen yang palsu dan atau dipalsukan</w:t>
      </w:r>
    </w:p>
    <w:p w:rsidR="00A62807" w:rsidRPr="001F1855" w:rsidRDefault="00A62807" w:rsidP="00A62807">
      <w:pPr>
        <w:pStyle w:val="BodyTextIndent2"/>
        <w:tabs>
          <w:tab w:val="clear" w:pos="180"/>
        </w:tabs>
        <w:ind w:left="1800"/>
        <w:jc w:val="both"/>
        <w:rPr>
          <w:rFonts w:ascii="Tahoma" w:hAnsi="Tahoma" w:cs="Tahoma"/>
          <w:color w:val="000000"/>
          <w:sz w:val="22"/>
          <w:szCs w:val="22"/>
          <w:lang w:val="id-ID"/>
        </w:rPr>
      </w:pPr>
    </w:p>
    <w:p w:rsidR="00A62807" w:rsidRPr="001F1855" w:rsidRDefault="00A62807" w:rsidP="00A62807">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PENARIKAN DIRI </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sz w:val="22"/>
          <w:szCs w:val="22"/>
          <w:lang w:val="id-ID"/>
        </w:rPr>
        <w:t xml:space="preserve">Perusahaan yang telah memasukkan surat penawaran tidak dapat lagi menarik diri. </w:t>
      </w:r>
    </w:p>
    <w:p w:rsidR="00A62807" w:rsidRPr="001F1855" w:rsidRDefault="00A62807" w:rsidP="00FE7DA4">
      <w:pPr>
        <w:numPr>
          <w:ilvl w:val="1"/>
          <w:numId w:val="8"/>
        </w:numPr>
        <w:spacing w:before="120"/>
        <w:ind w:left="1094" w:hanging="547"/>
        <w:jc w:val="both"/>
        <w:rPr>
          <w:rFonts w:ascii="Tahoma" w:hAnsi="Tahoma" w:cs="Tahoma"/>
          <w:color w:val="000000"/>
          <w:sz w:val="22"/>
          <w:szCs w:val="22"/>
          <w:lang w:val="id-ID"/>
        </w:rPr>
      </w:pPr>
      <w:r w:rsidRPr="001F1855">
        <w:rPr>
          <w:rFonts w:ascii="Tahoma" w:hAnsi="Tahoma" w:cs="Tahoma"/>
          <w:sz w:val="22"/>
          <w:szCs w:val="22"/>
          <w:lang w:val="id-ID"/>
        </w:rPr>
        <w:t>Apabila perusahaan  menarik diri, maka jaminan penawaran yang bersangkutan menjadi milik  Pengguna Barang/Jasa  atau PT PLN (Persero) Kantor Pusat dan selanjutnya akan dicairkan sesuai dengan peraturan yang berlaku</w:t>
      </w:r>
    </w:p>
    <w:p w:rsidR="00FE7DA4" w:rsidRPr="001F1855" w:rsidRDefault="00FE7DA4" w:rsidP="00A62807">
      <w:pPr>
        <w:tabs>
          <w:tab w:val="left" w:pos="180"/>
          <w:tab w:val="left" w:pos="540"/>
          <w:tab w:val="left" w:pos="1440"/>
          <w:tab w:val="left" w:pos="2520"/>
        </w:tabs>
        <w:rPr>
          <w:rFonts w:ascii="Tahoma" w:hAnsi="Tahoma" w:cs="Tahoma"/>
          <w:b/>
          <w:bCs/>
          <w:color w:val="000000"/>
          <w:sz w:val="22"/>
          <w:szCs w:val="22"/>
        </w:rPr>
      </w:pPr>
    </w:p>
    <w:p w:rsidR="00FE7DA4" w:rsidRPr="001F1855" w:rsidRDefault="00FE7DA4" w:rsidP="00A62807">
      <w:pPr>
        <w:tabs>
          <w:tab w:val="left" w:pos="180"/>
          <w:tab w:val="left" w:pos="540"/>
          <w:tab w:val="left" w:pos="1440"/>
          <w:tab w:val="left" w:pos="2520"/>
        </w:tabs>
        <w:rPr>
          <w:rFonts w:ascii="Tahoma" w:hAnsi="Tahoma" w:cs="Tahoma"/>
          <w:b/>
          <w:bCs/>
          <w:color w:val="000000"/>
          <w:sz w:val="22"/>
          <w:szCs w:val="22"/>
        </w:rPr>
      </w:pPr>
    </w:p>
    <w:p w:rsidR="00A62807" w:rsidRPr="001F1855" w:rsidRDefault="00A62807" w:rsidP="00A62807">
      <w:pPr>
        <w:tabs>
          <w:tab w:val="left" w:pos="180"/>
          <w:tab w:val="left" w:pos="540"/>
          <w:tab w:val="left" w:pos="1440"/>
          <w:tab w:val="left" w:pos="2520"/>
        </w:tabs>
        <w:rPr>
          <w:rFonts w:ascii="Tahoma" w:hAnsi="Tahoma" w:cs="Tahoma"/>
          <w:b/>
          <w:bCs/>
          <w:color w:val="000000"/>
          <w:sz w:val="22"/>
          <w:szCs w:val="22"/>
          <w:lang w:val="id-ID"/>
        </w:rPr>
      </w:pPr>
    </w:p>
    <w:p w:rsidR="00A62807" w:rsidRPr="001F1855" w:rsidRDefault="00A62807" w:rsidP="00A62807">
      <w:pPr>
        <w:pStyle w:val="Heading2"/>
        <w:tabs>
          <w:tab w:val="left" w:pos="540"/>
          <w:tab w:val="left" w:pos="1440"/>
          <w:tab w:val="left" w:pos="2520"/>
        </w:tabs>
        <w:jc w:val="center"/>
        <w:rPr>
          <w:rFonts w:ascii="Tahoma" w:hAnsi="Tahoma" w:cs="Tahoma"/>
          <w:color w:val="000000"/>
          <w:sz w:val="22"/>
          <w:szCs w:val="22"/>
          <w:lang w:val="id-ID"/>
        </w:rPr>
      </w:pPr>
      <w:r w:rsidRPr="001F1855">
        <w:rPr>
          <w:rFonts w:ascii="Tahoma" w:hAnsi="Tahoma" w:cs="Tahoma"/>
          <w:color w:val="000000"/>
          <w:sz w:val="22"/>
          <w:szCs w:val="22"/>
          <w:lang w:val="id-ID"/>
        </w:rPr>
        <w:t>BAGIAN KEDUA</w:t>
      </w:r>
    </w:p>
    <w:p w:rsidR="00A62807" w:rsidRPr="001F1855" w:rsidRDefault="00A62807" w:rsidP="00A62807">
      <w:pPr>
        <w:pStyle w:val="Heading1"/>
        <w:tabs>
          <w:tab w:val="left" w:pos="540"/>
          <w:tab w:val="left" w:pos="1440"/>
          <w:tab w:val="left" w:pos="2520"/>
        </w:tabs>
        <w:ind w:left="0"/>
        <w:jc w:val="center"/>
        <w:rPr>
          <w:rFonts w:ascii="Tahoma" w:hAnsi="Tahoma" w:cs="Tahoma"/>
          <w:color w:val="000000"/>
          <w:sz w:val="22"/>
          <w:szCs w:val="22"/>
          <w:lang w:val="id-ID"/>
        </w:rPr>
      </w:pPr>
      <w:r w:rsidRPr="001F1855">
        <w:rPr>
          <w:rFonts w:ascii="Tahoma" w:hAnsi="Tahoma" w:cs="Tahoma"/>
          <w:color w:val="000000"/>
          <w:sz w:val="22"/>
          <w:szCs w:val="22"/>
          <w:lang w:val="id-ID"/>
        </w:rPr>
        <w:t>SYARAT ADMINISTRASI</w:t>
      </w:r>
    </w:p>
    <w:p w:rsidR="00A62807" w:rsidRPr="001F1855" w:rsidRDefault="00A62807" w:rsidP="00A62807">
      <w:pPr>
        <w:tabs>
          <w:tab w:val="left" w:pos="180"/>
          <w:tab w:val="left" w:pos="540"/>
          <w:tab w:val="left" w:pos="1440"/>
          <w:tab w:val="left" w:pos="2520"/>
        </w:tabs>
        <w:jc w:val="center"/>
        <w:rPr>
          <w:rFonts w:ascii="Tahoma" w:hAnsi="Tahoma" w:cs="Tahoma"/>
          <w:b/>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JAMINAN PENAWARAN</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Besarnya Nilai Jaminan Penawaran minimal 1 % (astu persen) dari harga </w:t>
      </w:r>
      <w:r w:rsidR="00861A05" w:rsidRPr="001F1855">
        <w:rPr>
          <w:rFonts w:ascii="Tahoma" w:hAnsi="Tahoma" w:cs="Tahoma"/>
          <w:color w:val="000000"/>
          <w:sz w:val="22"/>
          <w:szCs w:val="22"/>
          <w:lang w:val="id-ID"/>
        </w:rPr>
        <w:t xml:space="preserve">perkiraan sendiri (PS-PLN) </w:t>
      </w:r>
      <w:r w:rsidRPr="001F1855">
        <w:rPr>
          <w:rFonts w:ascii="Tahoma" w:hAnsi="Tahoma" w:cs="Tahoma"/>
          <w:color w:val="000000"/>
          <w:sz w:val="22"/>
          <w:szCs w:val="22"/>
          <w:lang w:val="id-ID"/>
        </w:rPr>
        <w:t>dan berlaku untuk jangka waktu sekurang-kurangnya 90 (sembilan puluh) hari kalender sejak tanggal pemasukan penawaran dan wajib  diperpanjang oleh penyedia Barang/Jasa bila diperlukan oleh pengguna Barang/Jasa.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Ketentutan Jaminan Penawaran  diterbitkan oleh  Bank Umum ( tidakl termasuk Bank Perkreditan Rakyat)  atau Perusahaan Assuransi Kerugianyang mempunyai Program  Assuransi kerugian (Surety Bond) yang mendapatkan dukungan perusahaan reasuransi yang memiliki rating A yang diterbitkan oleh lembaga pemeringkat internasional, kecuali yang didukung oleh perusahaan reasuransi </w:t>
      </w:r>
      <w:r w:rsidRPr="001F1855">
        <w:rPr>
          <w:rFonts w:ascii="Tahoma" w:hAnsi="Tahoma" w:cs="Tahoma"/>
          <w:color w:val="000000"/>
          <w:sz w:val="22"/>
          <w:szCs w:val="22"/>
          <w:lang w:val="id-ID"/>
        </w:rPr>
        <w:lastRenderedPageBreak/>
        <w:t>dalam negeri/lokal diutamakan memiliki pemeringhkat dari Lembaga pemeringkat efek Indonesia (Pefindo).</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Jaminan penawaran diserahkan calon penyedia Barang/Jasa pada saat penyampaian Dokumen Penawaran</w:t>
      </w:r>
    </w:p>
    <w:p w:rsidR="00A62807" w:rsidRPr="001F1855" w:rsidRDefault="00A62807" w:rsidP="00861A05">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Jaminan penawaran  akan dikembalikan kepada calon Penyedia Barang/Jasa setelah dikeluarkan surat penunjukkan pemen</w:t>
      </w:r>
      <w:r w:rsidR="00861A05" w:rsidRPr="001F1855">
        <w:rPr>
          <w:rFonts w:ascii="Tahoma" w:hAnsi="Tahoma" w:cs="Tahoma"/>
          <w:color w:val="000000"/>
          <w:sz w:val="22"/>
          <w:szCs w:val="22"/>
          <w:lang w:val="id-ID"/>
        </w:rPr>
        <w:t>ang kecuali u</w:t>
      </w:r>
      <w:r w:rsidRPr="001F1855">
        <w:rPr>
          <w:rFonts w:ascii="Tahoma" w:hAnsi="Tahoma" w:cs="Tahoma"/>
          <w:color w:val="000000"/>
          <w:sz w:val="22"/>
          <w:szCs w:val="22"/>
          <w:lang w:val="id-ID"/>
        </w:rPr>
        <w:t>ntuk calon pemenang urutan kedua dan ketiga akan dikembalikan setelah kontrak ditandatangani oleh penydeia Barang/Jasa yang ditunjuk. dari peserta pelelangan yang tidak memenangkan pelelangan akan dikembalikan setelah dilakukan penunjukan pemenang dan tidak ada sanggahan dari penyedia Barang/Jasa .</w:t>
      </w:r>
    </w:p>
    <w:p w:rsidR="00A62807" w:rsidRPr="001F1855" w:rsidRDefault="00A62807" w:rsidP="00A62807">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Apabila peserta yang memenangkan pelelangan ini mengundurkan diri, jaminan penawaran harga yang bersangkutan menjadi milik Pengguna Barang/Jasa  atau PT PLN (Persero) Kantor Pusatdan selanjutnya akan dicairkan sesuai dengan peraturan yang berlaku.</w:t>
      </w:r>
    </w:p>
    <w:p w:rsidR="00FE7DA4" w:rsidRPr="001F1855" w:rsidRDefault="00FE7DA4" w:rsidP="00FE7DA4">
      <w:pPr>
        <w:jc w:val="both"/>
        <w:rPr>
          <w:rFonts w:ascii="Tahoma" w:hAnsi="Tahoma" w:cs="Tahoma"/>
          <w:b/>
          <w:sz w:val="22"/>
          <w:szCs w:val="22"/>
          <w:lang w:val="id-ID"/>
        </w:rPr>
      </w:pPr>
    </w:p>
    <w:p w:rsidR="00FE7DA4" w:rsidRPr="001F1855" w:rsidRDefault="00FE7DA4" w:rsidP="00FE7DA4">
      <w:pPr>
        <w:jc w:val="both"/>
        <w:rPr>
          <w:rFonts w:ascii="Tahoma" w:hAnsi="Tahoma" w:cs="Tahoma"/>
          <w:b/>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JAMINAN SANGGAH</w:t>
      </w:r>
    </w:p>
    <w:p w:rsidR="00A62807" w:rsidRPr="001F1855" w:rsidRDefault="00A62807" w:rsidP="00A62807">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Nilai jaminan sanggah sebesar nilai jaminan penawaran (bid bond) atau pencairan jaminan penawaran (bid bond). </w:t>
      </w:r>
    </w:p>
    <w:p w:rsidR="00A62807" w:rsidRPr="001F1855" w:rsidRDefault="00A62807" w:rsidP="00A62807">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Uang jaminan sanggah tersebut dikembalikan kepada penyanggah apabila sanggahannya terbukti benar secara hukum dan menjadi hak PLN apabila sanggahannya terbukti tidak benar secara hukum. </w:t>
      </w:r>
    </w:p>
    <w:p w:rsidR="00FE7DA4" w:rsidRPr="001F1855" w:rsidRDefault="00FE7DA4" w:rsidP="00FE7DA4">
      <w:pPr>
        <w:jc w:val="both"/>
        <w:rPr>
          <w:rFonts w:ascii="Tahoma" w:hAnsi="Tahoma" w:cs="Tahoma"/>
          <w:b/>
          <w:sz w:val="22"/>
          <w:szCs w:val="22"/>
          <w:lang w:val="id-ID"/>
        </w:rPr>
      </w:pPr>
    </w:p>
    <w:p w:rsidR="00A62807" w:rsidRPr="001F1855" w:rsidRDefault="00A62807" w:rsidP="00A62807">
      <w:pPr>
        <w:tabs>
          <w:tab w:val="left" w:pos="1440"/>
          <w:tab w:val="left" w:pos="2520"/>
        </w:tabs>
        <w:jc w:val="both"/>
        <w:rPr>
          <w:rFonts w:ascii="Tahoma" w:hAnsi="Tahoma" w:cs="Tahoma"/>
          <w:b/>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KEAMANAN DAN KESELAMATAN KERJA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wajib bertanggung jawab untuk Perlindungan upah dan kesejahteraan serta syarat-syarat kerja tenaga kerja (Karyawan) yang ditugaskan kepada Pengguna Barang/jasa termasuk perselisihan yang timbul dan yang mengalami kecelakaan dalam melaksanakan pekerjaan atau sesuai dengan peraturan perundang-undangan yang berlaku.</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Penyedia Barang/Jasa diwajibkan melaksanakan dan/atau mengikuti peraturan tentang Ketanaga-kerjaan yang berlaku terhadap karyawan yang ditugaskan kepada Pengguna Barang/Jasa, jika terjadi permasalahan yang timbul baik dibidang Ketenagakerjaan atau permasalahan lain menjadi tanggung jawab penyedia Barang /Jasa dan wajib untuk menyelesaikannya sesuai dengan peraturan yang berlaku dan penyelesaiannya harus dilaporkan secara tertulis kepada pengguna Barang/Jasa. </w:t>
      </w:r>
    </w:p>
    <w:p w:rsidR="00FE7DA4" w:rsidRPr="001F1855" w:rsidRDefault="00FE7DA4" w:rsidP="00FE7DA4">
      <w:pPr>
        <w:jc w:val="both"/>
        <w:rPr>
          <w:rFonts w:ascii="Tahoma" w:hAnsi="Tahoma" w:cs="Tahoma"/>
          <w:b/>
          <w:sz w:val="22"/>
          <w:szCs w:val="22"/>
          <w:lang w:val="id-ID"/>
        </w:rPr>
      </w:pPr>
    </w:p>
    <w:p w:rsidR="00A62807" w:rsidRPr="001F1855" w:rsidRDefault="00A62807" w:rsidP="00A62807">
      <w:pPr>
        <w:tabs>
          <w:tab w:val="left" w:pos="1440"/>
          <w:tab w:val="left" w:pos="2520"/>
        </w:tabs>
        <w:ind w:left="540"/>
        <w:jc w:val="both"/>
        <w:rPr>
          <w:rFonts w:ascii="Tahoma" w:hAnsi="Tahoma" w:cs="Tahoma"/>
          <w:b/>
          <w:color w:val="000000"/>
          <w:sz w:val="22"/>
          <w:szCs w:val="22"/>
        </w:rPr>
      </w:pPr>
    </w:p>
    <w:p w:rsidR="00A62807" w:rsidRPr="001F1855" w:rsidRDefault="00A62807" w:rsidP="0053446D">
      <w:pPr>
        <w:numPr>
          <w:ilvl w:val="0"/>
          <w:numId w:val="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JANGKA WAKTU PE</w:t>
      </w:r>
      <w:r w:rsidRPr="001F1855">
        <w:rPr>
          <w:rFonts w:ascii="Tahoma" w:hAnsi="Tahoma" w:cs="Tahoma"/>
          <w:b/>
          <w:color w:val="000000"/>
          <w:sz w:val="22"/>
          <w:szCs w:val="22"/>
        </w:rPr>
        <w:t>LAKSANA</w:t>
      </w:r>
      <w:r w:rsidRPr="001F1855">
        <w:rPr>
          <w:rFonts w:ascii="Tahoma" w:hAnsi="Tahoma" w:cs="Tahoma"/>
          <w:b/>
          <w:color w:val="000000"/>
          <w:sz w:val="22"/>
          <w:szCs w:val="22"/>
          <w:lang w:val="id-ID"/>
        </w:rPr>
        <w:t>AN PEKERJAAN</w:t>
      </w:r>
    </w:p>
    <w:p w:rsidR="00A62807" w:rsidRDefault="00A62807" w:rsidP="00745290">
      <w:pPr>
        <w:tabs>
          <w:tab w:val="num" w:pos="1080"/>
          <w:tab w:val="left" w:pos="1440"/>
          <w:tab w:val="left" w:pos="2520"/>
        </w:tabs>
        <w:ind w:left="540"/>
        <w:jc w:val="both"/>
        <w:rPr>
          <w:rFonts w:ascii="Tahoma" w:hAnsi="Tahoma" w:cs="Tahoma"/>
          <w:sz w:val="22"/>
          <w:lang w:val="id-ID"/>
        </w:rPr>
      </w:pPr>
      <w:r w:rsidRPr="001F1855">
        <w:rPr>
          <w:rFonts w:ascii="Tahoma" w:hAnsi="Tahoma" w:cs="Tahoma"/>
          <w:sz w:val="22"/>
          <w:szCs w:val="22"/>
          <w:lang w:val="id-ID"/>
        </w:rPr>
        <w:t xml:space="preserve">Jangka waktu pelaksanaan pekerjaan </w:t>
      </w:r>
      <w:r w:rsidR="00745290" w:rsidRPr="00745290">
        <w:rPr>
          <w:rFonts w:ascii="Tahoma" w:hAnsi="Tahoma" w:cs="Tahoma"/>
          <w:sz w:val="22"/>
          <w:szCs w:val="22"/>
          <w:highlight w:val="cyan"/>
          <w:lang w:val="id-ID"/>
        </w:rPr>
        <w:t>#nama pengadaan#</w:t>
      </w:r>
      <w:r w:rsidRPr="001F1855">
        <w:rPr>
          <w:rFonts w:ascii="Tahoma" w:hAnsi="Tahoma" w:cs="Tahoma"/>
          <w:sz w:val="22"/>
          <w:szCs w:val="22"/>
          <w:lang w:val="id-ID"/>
        </w:rPr>
        <w:t xml:space="preserve"> Untuk PT PLN (Persero) Kantor Pusat </w:t>
      </w:r>
      <w:r w:rsidR="00745290" w:rsidRPr="00057F9D">
        <w:rPr>
          <w:rFonts w:ascii="Tahoma" w:hAnsi="Tahoma" w:cs="Tahoma"/>
          <w:sz w:val="22"/>
          <w:highlight w:val="yellow"/>
          <w:lang w:val="id-ID"/>
        </w:rPr>
        <w:t>#jangka waktu penyerahan#</w:t>
      </w:r>
      <w:r w:rsidR="00745290">
        <w:rPr>
          <w:rFonts w:ascii="Tahoma" w:hAnsi="Tahoma" w:cs="Tahoma"/>
          <w:sz w:val="22"/>
        </w:rPr>
        <w:t xml:space="preserve"> </w:t>
      </w:r>
      <w:r w:rsidR="00745290" w:rsidRPr="00057F9D">
        <w:rPr>
          <w:rFonts w:ascii="Tahoma" w:hAnsi="Tahoma" w:cs="Tahoma"/>
          <w:sz w:val="22"/>
        </w:rPr>
        <w:t>(</w:t>
      </w:r>
      <w:r w:rsidR="00745290" w:rsidRPr="00057F9D">
        <w:rPr>
          <w:rFonts w:ascii="Tahoma" w:hAnsi="Tahoma" w:cs="Tahoma"/>
          <w:sz w:val="22"/>
          <w:highlight w:val="cyan"/>
          <w:lang w:val="id-ID"/>
        </w:rPr>
        <w:t>#terbilang jangka waktu#</w:t>
      </w:r>
      <w:r w:rsidR="00745290">
        <w:rPr>
          <w:rFonts w:ascii="Tahoma" w:hAnsi="Tahoma" w:cs="Tahoma"/>
          <w:sz w:val="22"/>
        </w:rPr>
        <w:t xml:space="preserve">) </w:t>
      </w:r>
      <w:r w:rsidR="00745290">
        <w:rPr>
          <w:rFonts w:ascii="Tahoma" w:hAnsi="Tahoma" w:cs="Tahoma"/>
          <w:sz w:val="22"/>
          <w:lang w:val="id-ID"/>
        </w:rPr>
        <w:t>hari kalender</w:t>
      </w:r>
      <w:r w:rsidR="00745290">
        <w:rPr>
          <w:rFonts w:ascii="Tahoma" w:hAnsi="Tahoma" w:cs="Tahoma"/>
          <w:sz w:val="22"/>
        </w:rPr>
        <w:t xml:space="preserve"> terhitung sejak tanggal ditandatangani Surat Penunjukan/Surat Perjanjian </w:t>
      </w:r>
      <w:r w:rsidR="00745290">
        <w:rPr>
          <w:rFonts w:ascii="Tahoma" w:hAnsi="Tahoma" w:cs="Tahoma"/>
          <w:b/>
          <w:sz w:val="22"/>
        </w:rPr>
        <w:t>**)</w:t>
      </w:r>
      <w:r w:rsidR="00745290">
        <w:rPr>
          <w:rFonts w:ascii="Tahoma" w:hAnsi="Tahoma" w:cs="Tahoma"/>
          <w:sz w:val="22"/>
          <w:lang w:val="id-ID"/>
        </w:rPr>
        <w:t>.</w:t>
      </w:r>
    </w:p>
    <w:p w:rsidR="00745290" w:rsidRPr="001F1855" w:rsidRDefault="00745290" w:rsidP="00745290">
      <w:pPr>
        <w:tabs>
          <w:tab w:val="num" w:pos="1080"/>
          <w:tab w:val="left" w:pos="1440"/>
          <w:tab w:val="left" w:pos="2520"/>
        </w:tabs>
        <w:ind w:left="540"/>
        <w:jc w:val="both"/>
        <w:rPr>
          <w:rFonts w:ascii="Tahoma" w:hAnsi="Tahoma" w:cs="Tahoma"/>
          <w:b/>
          <w:color w:val="000000"/>
          <w:sz w:val="22"/>
          <w:szCs w:val="22"/>
          <w:lang w:val="id-ID"/>
        </w:rPr>
      </w:pPr>
    </w:p>
    <w:p w:rsidR="00A62807" w:rsidRPr="001F1855" w:rsidRDefault="00A62807" w:rsidP="00F628DD">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PEMBAYARAN</w:t>
      </w:r>
    </w:p>
    <w:p w:rsidR="00A62807" w:rsidRPr="001F1855" w:rsidRDefault="00A62807" w:rsidP="0053446D">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Untuk pelaksanaan pekerjaan dimaksud tidak diberikan uang muka.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Pembayaran dilakukan setelah PENYEDIA BARANG/JASA mengajukan Surat Permohonan Permintaan Pembayaran kepada PT PLN (Persero) Kantor Pusat.</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Pembayaran dilakukan PT PLN (Persero) Kantor Pusat  dan akan ditransfer ke nomor rekening Bank yang ditunjuk oleh PENYEDIA BARANG/JASA.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Pembayaran dilakukan tiap bulan, dibayarkan setelah diselesaikannya pelaksanaan pekerjaan Jasa Satuan Pengamanan setiap bulannya yang dibuktikan dengan Berita Acara Pembayaran Jasa Satuan Pengamanan yang ditandatangani oleh PENYEDIA BARANG/JASA dan PENGGUNA BARANG/ JASA.</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Pembayaran akan dilaksanakan oleh PENGGUNA BARANG/JASA setelah PENGGUNA BARANG/JASA menerima surat permintaan pembayaran dari PENYEDIA BARANG/JASA yang dilengkapi dokumen-dokumen :</w:t>
      </w:r>
    </w:p>
    <w:p w:rsidR="00A62807" w:rsidRPr="001F1855" w:rsidRDefault="00A62807" w:rsidP="00A62807">
      <w:pPr>
        <w:numPr>
          <w:ilvl w:val="2"/>
          <w:numId w:val="8"/>
        </w:numPr>
        <w:tabs>
          <w:tab w:val="num" w:pos="1800"/>
        </w:tabs>
        <w:spacing w:before="240"/>
        <w:ind w:hanging="360"/>
        <w:jc w:val="both"/>
        <w:rPr>
          <w:rFonts w:ascii="Tahoma" w:hAnsi="Tahoma" w:cs="Tahoma"/>
          <w:color w:val="000000"/>
          <w:sz w:val="22"/>
          <w:szCs w:val="22"/>
          <w:lang w:val="id-ID"/>
        </w:rPr>
      </w:pPr>
      <w:r w:rsidRPr="001F1855">
        <w:rPr>
          <w:rFonts w:ascii="Tahoma" w:hAnsi="Tahoma" w:cs="Tahoma"/>
          <w:color w:val="000000"/>
          <w:sz w:val="22"/>
          <w:szCs w:val="22"/>
          <w:lang w:val="id-ID"/>
        </w:rPr>
        <w:t>Surat Permohonan Pembayaran</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Berita Acara Pemeriksaan ditandatangani oleh Pengawas Pekerjaan dan PENGGUNA JASA serta diketahui Direksi Pekerjaan.</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Berita Acara Pembayaran yang ditandatangani oleh PENGGUNA BARANG/JASA dan PENYEDIA BARANG/JASA.</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Kuitansi dan Faktur Pajak dalam rangkap 6 (enam).</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Asli Faktur Pajak Pertambahan Nilai (PPN) Standard lembar 1 (pertama).</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Foto Copy Nomor Pokok Wajib Pajak (NPWP) </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Foto Copy Surat Keputusan Pengukuhan Pengusaha menjadi Pengusaha Kena Pajak.  </w:t>
      </w:r>
    </w:p>
    <w:p w:rsidR="00A62807" w:rsidRPr="001F1855" w:rsidRDefault="00A62807" w:rsidP="0053446D">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Asli Surat Perjanjian Kerja untuk Pembayaran Pertama, dan Pembayaran selanjutnya copy.</w:t>
      </w:r>
    </w:p>
    <w:p w:rsidR="00A62807" w:rsidRPr="001F1855" w:rsidRDefault="00A62807" w:rsidP="00A62807">
      <w:pPr>
        <w:spacing w:before="120"/>
        <w:ind w:left="540"/>
        <w:jc w:val="both"/>
        <w:rPr>
          <w:rFonts w:ascii="Tahoma" w:hAnsi="Tahoma" w:cs="Tahoma"/>
          <w:color w:val="000000"/>
          <w:sz w:val="22"/>
          <w:szCs w:val="22"/>
        </w:rPr>
      </w:pPr>
    </w:p>
    <w:p w:rsidR="00A62807" w:rsidRPr="001F1855" w:rsidRDefault="00A62807" w:rsidP="00A62807">
      <w:pPr>
        <w:spacing w:before="120"/>
        <w:ind w:left="540"/>
        <w:jc w:val="both"/>
        <w:rPr>
          <w:rFonts w:ascii="Tahoma" w:hAnsi="Tahoma" w:cs="Tahoma"/>
          <w:color w:val="000000"/>
          <w:sz w:val="22"/>
          <w:szCs w:val="22"/>
        </w:rPr>
      </w:pPr>
    </w:p>
    <w:p w:rsidR="00A62807" w:rsidRPr="001F1855" w:rsidRDefault="00A62807" w:rsidP="00A62807">
      <w:pPr>
        <w:tabs>
          <w:tab w:val="left" w:pos="180"/>
          <w:tab w:val="left" w:pos="540"/>
          <w:tab w:val="left" w:pos="1440"/>
          <w:tab w:val="left" w:pos="2520"/>
        </w:tabs>
        <w:jc w:val="center"/>
        <w:rPr>
          <w:rFonts w:ascii="Tahoma" w:hAnsi="Tahoma" w:cs="Tahoma"/>
          <w:b/>
          <w:sz w:val="22"/>
          <w:szCs w:val="22"/>
          <w:lang w:val="id-ID"/>
        </w:rPr>
      </w:pPr>
      <w:r w:rsidRPr="001F1855">
        <w:rPr>
          <w:rFonts w:ascii="Tahoma" w:hAnsi="Tahoma" w:cs="Tahoma"/>
          <w:b/>
          <w:sz w:val="22"/>
          <w:szCs w:val="22"/>
          <w:lang w:val="id-ID"/>
        </w:rPr>
        <w:t>BAGIAN KETIGA</w:t>
      </w:r>
    </w:p>
    <w:p w:rsidR="00A62807" w:rsidRPr="001F1855" w:rsidRDefault="00A62807" w:rsidP="00A62807">
      <w:pPr>
        <w:pStyle w:val="Heading3"/>
        <w:tabs>
          <w:tab w:val="left" w:pos="540"/>
          <w:tab w:val="left" w:pos="1440"/>
          <w:tab w:val="left" w:pos="2520"/>
        </w:tabs>
        <w:rPr>
          <w:rFonts w:ascii="Tahoma" w:hAnsi="Tahoma" w:cs="Tahoma"/>
          <w:sz w:val="22"/>
          <w:szCs w:val="22"/>
          <w:lang w:val="id-ID"/>
        </w:rPr>
      </w:pPr>
      <w:r w:rsidRPr="001F1855">
        <w:rPr>
          <w:rFonts w:ascii="Tahoma" w:hAnsi="Tahoma" w:cs="Tahoma"/>
          <w:sz w:val="22"/>
          <w:szCs w:val="22"/>
          <w:lang w:val="id-ID"/>
        </w:rPr>
        <w:t>SYARAT TEKNIS</w:t>
      </w:r>
    </w:p>
    <w:p w:rsidR="00A62807" w:rsidRPr="001F1855" w:rsidRDefault="00A62807" w:rsidP="00A62807">
      <w:pPr>
        <w:tabs>
          <w:tab w:val="left" w:pos="540"/>
          <w:tab w:val="left" w:pos="1440"/>
          <w:tab w:val="left" w:pos="2520"/>
        </w:tabs>
        <w:rPr>
          <w:rFonts w:ascii="Tahoma" w:hAnsi="Tahoma" w:cs="Tahoma"/>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bookmarkStart w:id="11" w:name="_Toc106963754"/>
      <w:bookmarkStart w:id="12" w:name="_Toc15788581"/>
      <w:r w:rsidRPr="001F1855">
        <w:rPr>
          <w:rFonts w:ascii="Tahoma" w:hAnsi="Tahoma" w:cs="Tahoma"/>
          <w:b/>
          <w:color w:val="000000"/>
          <w:sz w:val="22"/>
          <w:szCs w:val="22"/>
          <w:lang w:val="id-ID"/>
        </w:rPr>
        <w:t>LINGKUP PEKERJAAN</w:t>
      </w:r>
    </w:p>
    <w:p w:rsidR="00A62807" w:rsidRPr="001F1855" w:rsidRDefault="00A62807"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Lingkup pekerjaan </w:t>
      </w:r>
      <w:r w:rsidR="00C5519C" w:rsidRPr="001F1855">
        <w:rPr>
          <w:rFonts w:ascii="Tahoma" w:hAnsi="Tahoma" w:cs="Tahoma"/>
          <w:color w:val="000000"/>
          <w:sz w:val="22"/>
          <w:szCs w:val="22"/>
        </w:rPr>
        <w:t>………………………….</w:t>
      </w:r>
      <w:r w:rsidRPr="001F1855">
        <w:rPr>
          <w:rFonts w:ascii="Tahoma" w:hAnsi="Tahoma" w:cs="Tahoma"/>
          <w:color w:val="000000"/>
          <w:sz w:val="22"/>
          <w:szCs w:val="22"/>
          <w:lang w:val="id-ID"/>
        </w:rPr>
        <w:t xml:space="preserve"> adalah </w:t>
      </w:r>
      <w:r w:rsidR="00C5519C" w:rsidRPr="001F1855">
        <w:rPr>
          <w:rFonts w:ascii="Tahoma" w:hAnsi="Tahoma" w:cs="Tahoma"/>
          <w:color w:val="000000"/>
          <w:sz w:val="22"/>
          <w:szCs w:val="22"/>
        </w:rPr>
        <w:t xml:space="preserve">………………………………….. minimal dan tidak kurang dari hal-hal </w:t>
      </w:r>
      <w:r w:rsidRPr="001F1855">
        <w:rPr>
          <w:rFonts w:ascii="Tahoma" w:hAnsi="Tahoma" w:cs="Tahoma"/>
          <w:color w:val="000000"/>
          <w:sz w:val="22"/>
          <w:szCs w:val="22"/>
          <w:lang w:val="id-ID"/>
        </w:rPr>
        <w:t>sebagai berikut :</w:t>
      </w:r>
    </w:p>
    <w:p w:rsidR="00A62807" w:rsidRPr="001F1855" w:rsidRDefault="00C5519C"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A62807" w:rsidRPr="001F1855" w:rsidRDefault="00C5519C"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A62807" w:rsidRPr="001F1855" w:rsidRDefault="00C5519C"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A62807" w:rsidRPr="001F1855" w:rsidRDefault="00C5519C" w:rsidP="00A62807">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w:t>
      </w:r>
    </w:p>
    <w:p w:rsidR="00A62807" w:rsidRPr="001F1855" w:rsidRDefault="00C5519C"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w:t>
      </w:r>
      <w:r w:rsidR="00A62807" w:rsidRPr="001F1855">
        <w:rPr>
          <w:rFonts w:ascii="Tahoma" w:hAnsi="Tahoma" w:cs="Tahoma"/>
          <w:color w:val="000000"/>
          <w:sz w:val="22"/>
          <w:szCs w:val="22"/>
          <w:lang w:val="id-ID"/>
        </w:rPr>
        <w:t xml:space="preserve"> </w:t>
      </w:r>
    </w:p>
    <w:p w:rsidR="00C5519C" w:rsidRPr="001F1855" w:rsidRDefault="00C5519C"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w:t>
      </w:r>
      <w:r w:rsidRPr="001F1855">
        <w:rPr>
          <w:rFonts w:ascii="Tahoma" w:hAnsi="Tahoma" w:cs="Tahoma"/>
          <w:color w:val="000000"/>
          <w:sz w:val="22"/>
          <w:szCs w:val="22"/>
        </w:rPr>
        <w:t>………………………………………………………………………………………. Dst.</w:t>
      </w:r>
    </w:p>
    <w:p w:rsidR="00A62807" w:rsidRPr="001F1855" w:rsidRDefault="00A62807" w:rsidP="00A62807">
      <w:pPr>
        <w:ind w:left="720"/>
        <w:jc w:val="both"/>
        <w:rPr>
          <w:rFonts w:ascii="Tahoma" w:hAnsi="Tahoma" w:cs="Tahoma"/>
          <w:sz w:val="22"/>
          <w:szCs w:val="22"/>
        </w:rPr>
      </w:pPr>
    </w:p>
    <w:p w:rsidR="00A62807" w:rsidRPr="001F1855" w:rsidRDefault="00A62807" w:rsidP="00A62807">
      <w:pPr>
        <w:ind w:left="720"/>
        <w:jc w:val="both"/>
        <w:rPr>
          <w:rFonts w:ascii="Tahoma" w:hAnsi="Tahoma" w:cs="Tahoma"/>
          <w:sz w:val="22"/>
          <w:szCs w:val="22"/>
        </w:rPr>
      </w:pPr>
    </w:p>
    <w:p w:rsidR="00A62807" w:rsidRPr="001F1855" w:rsidRDefault="00C5519C"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rPr>
        <w:t>Spesifikasi Teknis atau Lingkup lainnya</w:t>
      </w:r>
      <w:r w:rsidR="00A62807" w:rsidRPr="001F1855">
        <w:rPr>
          <w:rFonts w:ascii="Tahoma" w:hAnsi="Tahoma" w:cs="Tahoma"/>
          <w:b/>
          <w:color w:val="000000"/>
          <w:sz w:val="22"/>
          <w:szCs w:val="22"/>
          <w:lang w:val="id-ID"/>
        </w:rPr>
        <w:t xml:space="preserve"> </w:t>
      </w:r>
    </w:p>
    <w:p w:rsidR="00C5519C" w:rsidRPr="001F1855" w:rsidRDefault="00C5519C" w:rsidP="00C5519C">
      <w:pPr>
        <w:numPr>
          <w:ilvl w:val="1"/>
          <w:numId w:val="8"/>
        </w:numPr>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w:t>
      </w:r>
    </w:p>
    <w:p w:rsidR="00C5519C" w:rsidRPr="001F1855" w:rsidRDefault="00C5519C" w:rsidP="00C5519C">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w:t>
      </w:r>
      <w:r w:rsidRPr="001F1855">
        <w:rPr>
          <w:rFonts w:ascii="Tahoma" w:hAnsi="Tahoma" w:cs="Tahoma"/>
          <w:color w:val="000000"/>
          <w:sz w:val="22"/>
          <w:szCs w:val="22"/>
          <w:lang w:val="id-ID"/>
        </w:rPr>
        <w:t xml:space="preserve"> </w:t>
      </w:r>
    </w:p>
    <w:p w:rsidR="00C5519C" w:rsidRPr="001F1855" w:rsidRDefault="00C5519C" w:rsidP="00C5519C">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t>
      </w:r>
      <w:r w:rsidRPr="001F1855">
        <w:rPr>
          <w:rFonts w:ascii="Tahoma" w:hAnsi="Tahoma" w:cs="Tahoma"/>
          <w:color w:val="000000"/>
          <w:sz w:val="22"/>
          <w:szCs w:val="22"/>
        </w:rPr>
        <w:t>………………………………………………………………………………………. Dst.</w:t>
      </w:r>
    </w:p>
    <w:p w:rsidR="00C5519C" w:rsidRPr="001F1855" w:rsidRDefault="00C5519C" w:rsidP="00C5519C">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C5519C" w:rsidRPr="001F1855" w:rsidRDefault="00C5519C" w:rsidP="00C5519C">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C5519C" w:rsidRPr="001F1855" w:rsidRDefault="00C5519C" w:rsidP="00C5519C">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rPr>
        <w:t>…………………………..</w:t>
      </w:r>
    </w:p>
    <w:p w:rsidR="00A62807" w:rsidRPr="001F1855" w:rsidRDefault="00A62807" w:rsidP="00A62807">
      <w:pPr>
        <w:ind w:left="1440"/>
        <w:jc w:val="both"/>
        <w:rPr>
          <w:rFonts w:ascii="Tahoma" w:hAnsi="Tahoma" w:cs="Tahoma"/>
          <w:sz w:val="22"/>
          <w:szCs w:val="22"/>
        </w:rPr>
      </w:pPr>
    </w:p>
    <w:p w:rsidR="00A62807" w:rsidRPr="001F1855" w:rsidRDefault="00A62807" w:rsidP="00A62807">
      <w:pPr>
        <w:ind w:left="1440"/>
        <w:jc w:val="both"/>
        <w:rPr>
          <w:rFonts w:ascii="Tahoma" w:hAnsi="Tahoma" w:cs="Tahoma"/>
          <w:sz w:val="22"/>
          <w:szCs w:val="22"/>
        </w:rPr>
      </w:pPr>
    </w:p>
    <w:p w:rsidR="00C5519C" w:rsidRPr="001F1855" w:rsidDel="00C5519C" w:rsidRDefault="00A62807" w:rsidP="00C5519C">
      <w:pPr>
        <w:numPr>
          <w:ilvl w:val="0"/>
          <w:numId w:val="8"/>
        </w:numPr>
        <w:tabs>
          <w:tab w:val="left" w:pos="1440"/>
          <w:tab w:val="left" w:pos="2520"/>
        </w:tabs>
        <w:spacing w:before="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KETENTUAN DAN SYARAT-SYARAT PENYEDIA BARANG</w:t>
      </w:r>
      <w:r w:rsidRPr="001F1855">
        <w:rPr>
          <w:rFonts w:ascii="Tahoma" w:hAnsi="Tahoma" w:cs="Tahoma"/>
          <w:b/>
          <w:color w:val="000000"/>
          <w:sz w:val="22"/>
          <w:szCs w:val="22"/>
        </w:rPr>
        <w:t xml:space="preserve"> </w:t>
      </w:r>
      <w:r w:rsidRPr="001F1855">
        <w:rPr>
          <w:rFonts w:ascii="Tahoma" w:hAnsi="Tahoma" w:cs="Tahoma"/>
          <w:b/>
          <w:color w:val="000000"/>
          <w:sz w:val="22"/>
          <w:szCs w:val="22"/>
          <w:lang w:val="id-ID"/>
        </w:rPr>
        <w:t>/</w:t>
      </w:r>
      <w:r w:rsidRPr="001F1855">
        <w:rPr>
          <w:rFonts w:ascii="Tahoma" w:hAnsi="Tahoma" w:cs="Tahoma"/>
          <w:b/>
          <w:color w:val="000000"/>
          <w:sz w:val="22"/>
          <w:szCs w:val="22"/>
        </w:rPr>
        <w:t xml:space="preserve"> JASA </w:t>
      </w:r>
    </w:p>
    <w:p w:rsidR="00A62807" w:rsidRPr="001F1855" w:rsidRDefault="00A62807" w:rsidP="00C5519C">
      <w:pPr>
        <w:tabs>
          <w:tab w:val="left" w:pos="1440"/>
          <w:tab w:val="left" w:pos="2520"/>
        </w:tabs>
        <w:spacing w:before="120"/>
        <w:ind w:left="540"/>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harus memenuhi persyaratan kualifikasi sebagai berikut :</w:t>
      </w:r>
    </w:p>
    <w:p w:rsidR="00A62807" w:rsidRPr="001F1855" w:rsidRDefault="00A62807"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Me</w:t>
      </w:r>
      <w:r w:rsidR="00E628D1">
        <w:rPr>
          <w:rFonts w:ascii="Tahoma" w:hAnsi="Tahoma" w:cs="Tahoma"/>
          <w:color w:val="000000"/>
          <w:sz w:val="22"/>
          <w:szCs w:val="22"/>
          <w:lang w:val="id-ID"/>
        </w:rPr>
        <w:t>mpunyai Sertifikat Badan Usaha</w:t>
      </w:r>
      <w:r w:rsidRPr="001F1855">
        <w:rPr>
          <w:rFonts w:ascii="Tahoma" w:hAnsi="Tahoma" w:cs="Tahoma"/>
          <w:color w:val="000000"/>
          <w:sz w:val="22"/>
          <w:szCs w:val="22"/>
          <w:lang w:val="id-ID"/>
        </w:rPr>
        <w:t xml:space="preserve"> dengan penjelasan :</w:t>
      </w:r>
    </w:p>
    <w:p w:rsidR="00A62807" w:rsidRPr="001F1855" w:rsidRDefault="00A62807" w:rsidP="00A62807">
      <w:pPr>
        <w:numPr>
          <w:ilvl w:val="3"/>
          <w:numId w:val="8"/>
        </w:numPr>
        <w:tabs>
          <w:tab w:val="left" w:pos="2880"/>
          <w:tab w:val="left" w:pos="4680"/>
          <w:tab w:val="left" w:pos="5040"/>
        </w:tabs>
        <w:spacing w:before="18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Bidang usaha </w:t>
      </w:r>
      <w:r w:rsidRPr="001F1855">
        <w:rPr>
          <w:rFonts w:ascii="Tahoma" w:hAnsi="Tahoma" w:cs="Tahoma"/>
          <w:color w:val="000000"/>
          <w:sz w:val="22"/>
          <w:szCs w:val="22"/>
          <w:lang w:val="id-ID"/>
        </w:rPr>
        <w:tab/>
        <w:t xml:space="preserve">: </w:t>
      </w:r>
      <w:r w:rsidRPr="001F1855">
        <w:rPr>
          <w:rFonts w:ascii="Tahoma" w:hAnsi="Tahoma" w:cs="Tahoma"/>
          <w:color w:val="000000"/>
          <w:sz w:val="22"/>
          <w:szCs w:val="22"/>
          <w:lang w:val="id-ID"/>
        </w:rPr>
        <w:tab/>
      </w:r>
      <w:r w:rsidR="00E628D1" w:rsidRPr="00E628D1">
        <w:rPr>
          <w:rFonts w:ascii="Tahoma" w:hAnsi="Tahoma" w:cs="Tahoma"/>
          <w:color w:val="000000"/>
          <w:sz w:val="22"/>
          <w:szCs w:val="22"/>
          <w:highlight w:val="yellow"/>
          <w:lang w:val="id-ID"/>
        </w:rPr>
        <w:t>#bidang usaha#</w:t>
      </w:r>
      <w:r w:rsidR="00A028F5" w:rsidRPr="001F1855">
        <w:rPr>
          <w:rFonts w:ascii="Tahoma" w:hAnsi="Tahoma" w:cs="Tahoma"/>
          <w:color w:val="000000"/>
          <w:sz w:val="22"/>
          <w:szCs w:val="22"/>
        </w:rPr>
        <w:t xml:space="preserve"> </w:t>
      </w:r>
    </w:p>
    <w:p w:rsidR="00A62807" w:rsidRPr="001F1855" w:rsidRDefault="00A62807" w:rsidP="00FE7DA4">
      <w:pPr>
        <w:numPr>
          <w:ilvl w:val="3"/>
          <w:numId w:val="8"/>
        </w:numPr>
        <w:tabs>
          <w:tab w:val="left" w:pos="2880"/>
          <w:tab w:val="left" w:pos="4680"/>
          <w:tab w:val="left" w:pos="504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Sub bidang usaha</w:t>
      </w:r>
      <w:r w:rsidRPr="001F1855">
        <w:rPr>
          <w:rFonts w:ascii="Tahoma" w:hAnsi="Tahoma" w:cs="Tahoma"/>
          <w:color w:val="000000"/>
          <w:sz w:val="22"/>
          <w:szCs w:val="22"/>
          <w:lang w:val="id-ID"/>
        </w:rPr>
        <w:tab/>
        <w:t xml:space="preserve">: </w:t>
      </w:r>
      <w:r w:rsidRPr="001F1855">
        <w:rPr>
          <w:rFonts w:ascii="Tahoma" w:hAnsi="Tahoma" w:cs="Tahoma"/>
          <w:color w:val="000000"/>
          <w:sz w:val="22"/>
          <w:szCs w:val="22"/>
          <w:lang w:val="id-ID"/>
        </w:rPr>
        <w:tab/>
      </w:r>
      <w:r w:rsidR="00E628D1" w:rsidRPr="00A93F93">
        <w:rPr>
          <w:rFonts w:ascii="Tahoma" w:hAnsi="Tahoma" w:cs="Tahoma"/>
          <w:color w:val="000000"/>
          <w:sz w:val="22"/>
          <w:szCs w:val="22"/>
          <w:highlight w:val="yellow"/>
          <w:lang w:val="id-ID"/>
        </w:rPr>
        <w:t>#sub bidang usaha#</w:t>
      </w:r>
    </w:p>
    <w:p w:rsidR="00A62807" w:rsidRPr="001F1855" w:rsidRDefault="00A62807" w:rsidP="00FE7DA4">
      <w:pPr>
        <w:numPr>
          <w:ilvl w:val="3"/>
          <w:numId w:val="8"/>
        </w:numPr>
        <w:tabs>
          <w:tab w:val="left" w:pos="2880"/>
          <w:tab w:val="left" w:pos="4680"/>
          <w:tab w:val="left" w:pos="504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Kualifikasi</w:t>
      </w:r>
      <w:r w:rsidRPr="001F1855">
        <w:rPr>
          <w:rFonts w:ascii="Tahoma" w:hAnsi="Tahoma" w:cs="Tahoma"/>
          <w:color w:val="000000"/>
          <w:sz w:val="22"/>
          <w:szCs w:val="22"/>
          <w:lang w:val="id-ID"/>
        </w:rPr>
        <w:tab/>
        <w:t xml:space="preserve">: </w:t>
      </w:r>
      <w:r w:rsidRPr="001F1855">
        <w:rPr>
          <w:rFonts w:ascii="Tahoma" w:hAnsi="Tahoma" w:cs="Tahoma"/>
          <w:color w:val="000000"/>
          <w:sz w:val="22"/>
          <w:szCs w:val="22"/>
          <w:lang w:val="id-ID"/>
        </w:rPr>
        <w:tab/>
      </w:r>
      <w:r w:rsidR="00A93F93" w:rsidRPr="00A93F93">
        <w:rPr>
          <w:rFonts w:ascii="Tahoma" w:hAnsi="Tahoma" w:cs="Tahoma"/>
          <w:color w:val="000000"/>
          <w:sz w:val="22"/>
          <w:szCs w:val="22"/>
          <w:highlight w:val="yellow"/>
          <w:lang w:val="id-ID"/>
        </w:rPr>
        <w:t>#kualifikasi#</w:t>
      </w:r>
      <w:r w:rsidR="0065024C" w:rsidRPr="001F1855">
        <w:rPr>
          <w:rFonts w:ascii="Tahoma" w:hAnsi="Tahoma" w:cs="Tahoma"/>
          <w:color w:val="000000"/>
          <w:sz w:val="22"/>
          <w:szCs w:val="22"/>
          <w:lang w:val="id-ID"/>
        </w:rPr>
        <w:t xml:space="preserve"> </w:t>
      </w:r>
    </w:p>
    <w:p w:rsidR="00A62807" w:rsidRPr="001F1855" w:rsidRDefault="00A62807" w:rsidP="00A62807">
      <w:pPr>
        <w:numPr>
          <w:ilvl w:val="2"/>
          <w:numId w:val="8"/>
        </w:numPr>
        <w:spacing w:before="24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Mempunyai Izin sebagai Badan Usaha </w:t>
      </w:r>
      <w:r w:rsidR="00C5519C" w:rsidRPr="001F1855">
        <w:rPr>
          <w:rFonts w:ascii="Tahoma" w:hAnsi="Tahoma" w:cs="Tahoma"/>
          <w:color w:val="000000"/>
          <w:sz w:val="22"/>
          <w:szCs w:val="22"/>
        </w:rPr>
        <w:t xml:space="preserve">Bidang </w:t>
      </w:r>
      <w:r w:rsidR="00A93F93" w:rsidRPr="00E628D1">
        <w:rPr>
          <w:rFonts w:ascii="Tahoma" w:hAnsi="Tahoma" w:cs="Tahoma"/>
          <w:color w:val="000000"/>
          <w:sz w:val="22"/>
          <w:szCs w:val="22"/>
          <w:highlight w:val="yellow"/>
          <w:lang w:val="id-ID"/>
        </w:rPr>
        <w:t>#bidang usaha#</w:t>
      </w:r>
      <w:r w:rsidR="00A93F93">
        <w:rPr>
          <w:rFonts w:ascii="Tahoma" w:hAnsi="Tahoma" w:cs="Tahoma"/>
          <w:color w:val="000000"/>
          <w:sz w:val="22"/>
          <w:szCs w:val="22"/>
          <w:lang w:val="id-ID"/>
        </w:rPr>
        <w:t xml:space="preserve"> </w:t>
      </w:r>
      <w:r w:rsidRPr="001F1855">
        <w:rPr>
          <w:rFonts w:ascii="Tahoma" w:hAnsi="Tahoma" w:cs="Tahoma"/>
          <w:color w:val="000000"/>
          <w:sz w:val="22"/>
          <w:szCs w:val="22"/>
          <w:lang w:val="id-ID"/>
        </w:rPr>
        <w:t>yang masi</w:t>
      </w:r>
      <w:r w:rsidR="00A93F93">
        <w:rPr>
          <w:rFonts w:ascii="Tahoma" w:hAnsi="Tahoma" w:cs="Tahoma"/>
          <w:color w:val="000000"/>
          <w:sz w:val="22"/>
          <w:szCs w:val="22"/>
          <w:lang w:val="id-ID"/>
        </w:rPr>
        <w:t xml:space="preserve">h berlaku yang dikeluarkan oleh </w:t>
      </w:r>
      <w:r w:rsidR="00C5519C" w:rsidRPr="001F1855">
        <w:rPr>
          <w:rFonts w:ascii="Tahoma" w:hAnsi="Tahoma" w:cs="Tahoma"/>
          <w:color w:val="000000"/>
          <w:sz w:val="22"/>
          <w:szCs w:val="22"/>
        </w:rPr>
        <w:t>Instansi Yang Berwenang</w:t>
      </w:r>
      <w:r w:rsidRPr="001F1855">
        <w:rPr>
          <w:rFonts w:ascii="Tahoma" w:hAnsi="Tahoma" w:cs="Tahoma"/>
          <w:color w:val="000000"/>
          <w:sz w:val="22"/>
          <w:szCs w:val="22"/>
          <w:lang w:val="id-ID"/>
        </w:rPr>
        <w:t>.</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Berbadan Hukum dan memiliki  Ijin  Operasional yang masih berlaku dari instansi yang bertanggung jawab di bidang ketenagakerjaan dan dan bidang usahanya penyedia jasa tenaga kerja Mempunyai pengalaman pekerjaan sejenis dan Surat Ijin Usaha Perdagangan (SIUP)-Besar sesuai pekerjaan yang dilelangkan. </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Secara hukum mempunyai kapasitas menandatangani kontrak.</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Tidak dalam pengawasan pengadilan, tidak bangkrut, kegiatan usahanya tidak sedang dihentikan dan/atau Direksi yang bertindak untuk dan atas nama perusahaan tidak sedang dalam menjalani sanksi pidana.</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Dalam hal Penyedia Barang/Jasa berbentuk </w:t>
      </w:r>
      <w:r w:rsidR="0065024C" w:rsidRPr="001F1855">
        <w:rPr>
          <w:rFonts w:ascii="Tahoma" w:hAnsi="Tahoma" w:cs="Tahoma"/>
          <w:color w:val="000000"/>
          <w:sz w:val="22"/>
          <w:szCs w:val="22"/>
          <w:lang w:val="id-ID"/>
        </w:rPr>
        <w:t>Joint Operation (JO)</w:t>
      </w:r>
      <w:r w:rsidRPr="001F1855">
        <w:rPr>
          <w:rFonts w:ascii="Tahoma" w:hAnsi="Tahoma" w:cs="Tahoma"/>
          <w:color w:val="000000"/>
          <w:sz w:val="22"/>
          <w:szCs w:val="22"/>
          <w:lang w:val="id-ID"/>
        </w:rPr>
        <w:t>, wajib mempunyai perjanjian kerjasama</w:t>
      </w:r>
      <w:r w:rsidR="0065024C" w:rsidRPr="001F1855">
        <w:rPr>
          <w:rFonts w:ascii="Tahoma" w:hAnsi="Tahoma" w:cs="Tahoma"/>
          <w:color w:val="000000"/>
          <w:sz w:val="22"/>
          <w:szCs w:val="22"/>
          <w:lang w:val="id-ID"/>
        </w:rPr>
        <w:t>/Konsorsium</w:t>
      </w:r>
      <w:r w:rsidRPr="001F1855">
        <w:rPr>
          <w:rFonts w:ascii="Tahoma" w:hAnsi="Tahoma" w:cs="Tahoma"/>
          <w:color w:val="000000"/>
          <w:sz w:val="22"/>
          <w:szCs w:val="22"/>
          <w:lang w:val="id-ID"/>
        </w:rPr>
        <w:t xml:space="preserve"> yang memuat representasi </w:t>
      </w:r>
      <w:r w:rsidR="002820C4" w:rsidRPr="001F1855">
        <w:rPr>
          <w:rFonts w:ascii="Tahoma" w:hAnsi="Tahoma" w:cs="Tahoma"/>
          <w:color w:val="000000"/>
          <w:sz w:val="22"/>
          <w:szCs w:val="22"/>
          <w:lang w:val="id-ID"/>
        </w:rPr>
        <w:t xml:space="preserve">Perusahaan, Leader </w:t>
      </w:r>
      <w:r w:rsidRPr="001F1855">
        <w:rPr>
          <w:rFonts w:ascii="Tahoma" w:hAnsi="Tahoma" w:cs="Tahoma"/>
          <w:color w:val="000000"/>
          <w:sz w:val="22"/>
          <w:szCs w:val="22"/>
          <w:lang w:val="id-ID"/>
        </w:rPr>
        <w:t xml:space="preserve">dan pihak yang mewakili </w:t>
      </w:r>
      <w:r w:rsidR="002820C4" w:rsidRPr="001F1855">
        <w:rPr>
          <w:rFonts w:ascii="Tahoma" w:hAnsi="Tahoma" w:cs="Tahoma"/>
          <w:color w:val="000000"/>
          <w:sz w:val="22"/>
          <w:szCs w:val="22"/>
          <w:lang w:val="id-ID"/>
        </w:rPr>
        <w:t>Konsorsium</w:t>
      </w:r>
      <w:r w:rsidR="00C5519C" w:rsidRPr="001F1855">
        <w:rPr>
          <w:rFonts w:ascii="Tahoma" w:hAnsi="Tahoma" w:cs="Tahoma"/>
          <w:color w:val="000000"/>
          <w:sz w:val="22"/>
          <w:szCs w:val="22"/>
        </w:rPr>
        <w:t xml:space="preserve"> yang dibuat Oleh Notaris</w:t>
      </w:r>
      <w:r w:rsidRPr="001F1855">
        <w:rPr>
          <w:rFonts w:ascii="Tahoma" w:hAnsi="Tahoma" w:cs="Tahoma"/>
          <w:color w:val="000000"/>
          <w:sz w:val="22"/>
          <w:szCs w:val="22"/>
          <w:lang w:val="id-ID"/>
        </w:rPr>
        <w:t>.</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Telah memenuhi kewajiban perpajakan tahun terakhir, sekurang-kurangnya 3 (tiga) bulan terakhir.</w:t>
      </w:r>
    </w:p>
    <w:p w:rsidR="00A62807" w:rsidRPr="001F1855" w:rsidRDefault="00A62807" w:rsidP="00861A05">
      <w:pPr>
        <w:numPr>
          <w:ilvl w:val="2"/>
          <w:numId w:val="8"/>
        </w:numPr>
        <w:spacing w:before="18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Tunduk dan patuh pada ketentuan-ketentuan yang diatur dalam  :</w:t>
      </w:r>
    </w:p>
    <w:p w:rsidR="00A62807" w:rsidRPr="001F1855" w:rsidRDefault="00A62807" w:rsidP="0053446D">
      <w:pPr>
        <w:numPr>
          <w:ilvl w:val="3"/>
          <w:numId w:val="8"/>
        </w:numPr>
        <w:tabs>
          <w:tab w:val="left" w:pos="2880"/>
          <w:tab w:val="left" w:pos="5040"/>
          <w:tab w:val="left" w:pos="5400"/>
        </w:tabs>
        <w:spacing w:before="1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Keputusan Direksi PT PLN (Persero) No. : 118.K/010/DIR/2004 tanggal 22 Juni 2004 tentang Penataan Outsourcing di lingkungan PT PLN (Persero)</w:t>
      </w:r>
    </w:p>
    <w:p w:rsidR="00A62807" w:rsidRPr="001F1855" w:rsidRDefault="00A62807" w:rsidP="0053446D">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Undang-undang Ketenagakerjaan  No. 13/2003</w:t>
      </w:r>
    </w:p>
    <w:p w:rsidR="00A62807" w:rsidRPr="001F1855" w:rsidRDefault="00A62807" w:rsidP="0053446D">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KepMen Tenaga Kerja dan Transmingrasi RI Nomor : KEP.100/MEN/VI/2004 tanggal 21 Juni 2004 tentang Ketentuan Pelaksanaan Perjanjian Kerja Waktu Tertentu</w:t>
      </w:r>
    </w:p>
    <w:p w:rsidR="00A62807" w:rsidRPr="001F1855" w:rsidRDefault="00A62807" w:rsidP="0053446D">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KepMen Tenaga Kerja dan Transmingrasi RI Nomor KEP. 102/MEN/VI/2004 tanggal 25 Juni 2004 tentang Waktu Kerja Lembur dan Upah Kerja Lembur.</w:t>
      </w:r>
    </w:p>
    <w:p w:rsidR="00A62807" w:rsidRPr="001F1855" w:rsidRDefault="00A62807" w:rsidP="0053446D">
      <w:pPr>
        <w:numPr>
          <w:ilvl w:val="1"/>
          <w:numId w:val="8"/>
        </w:numPr>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Syarat-syarat Tenaga </w:t>
      </w:r>
      <w:r w:rsidR="00D91B2E" w:rsidRPr="001F1855">
        <w:rPr>
          <w:rFonts w:ascii="Tahoma" w:hAnsi="Tahoma" w:cs="Tahoma"/>
          <w:color w:val="000000"/>
          <w:sz w:val="22"/>
          <w:szCs w:val="22"/>
        </w:rPr>
        <w:t xml:space="preserve">Ahli </w:t>
      </w:r>
    </w:p>
    <w:p w:rsidR="00A62807" w:rsidRPr="001F1855" w:rsidRDefault="00D91B2E" w:rsidP="00A62807">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rPr>
        <w:t>TA-1 …………….</w:t>
      </w:r>
    </w:p>
    <w:p w:rsidR="00A62807" w:rsidRPr="001F1855" w:rsidRDefault="00D91B2E" w:rsidP="0053446D">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 Dst</w:t>
      </w:r>
    </w:p>
    <w:p w:rsidR="00D91B2E" w:rsidRPr="001F1855" w:rsidRDefault="00D91B2E" w:rsidP="00D91B2E">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rPr>
        <w:t>TA-1 …………….Dst.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w:t>
      </w:r>
    </w:p>
    <w:p w:rsidR="00D91B2E" w:rsidRPr="001F1855" w:rsidRDefault="00D91B2E" w:rsidP="00D91B2E">
      <w:pPr>
        <w:numPr>
          <w:ilvl w:val="3"/>
          <w:numId w:val="8"/>
        </w:numPr>
        <w:tabs>
          <w:tab w:val="left" w:pos="2880"/>
          <w:tab w:val="left" w:pos="5040"/>
          <w:tab w:val="left" w:pos="5400"/>
        </w:tabs>
        <w:spacing w:before="60"/>
        <w:ind w:left="2880" w:hanging="1080"/>
        <w:jc w:val="both"/>
        <w:rPr>
          <w:rFonts w:ascii="Tahoma" w:hAnsi="Tahoma" w:cs="Tahoma"/>
          <w:color w:val="000000"/>
          <w:sz w:val="22"/>
          <w:szCs w:val="22"/>
          <w:lang w:val="id-ID"/>
        </w:rPr>
      </w:pPr>
      <w:r w:rsidRPr="001F1855">
        <w:rPr>
          <w:rFonts w:ascii="Tahoma" w:hAnsi="Tahoma" w:cs="Tahoma"/>
          <w:color w:val="000000"/>
          <w:sz w:val="22"/>
          <w:szCs w:val="22"/>
        </w:rPr>
        <w:t>………………….Dst</w:t>
      </w:r>
    </w:p>
    <w:p w:rsidR="00A62807" w:rsidRPr="001F1855" w:rsidRDefault="00A62807" w:rsidP="00A62807">
      <w:pPr>
        <w:ind w:left="720"/>
        <w:jc w:val="both"/>
        <w:rPr>
          <w:rFonts w:ascii="Tahoma" w:hAnsi="Tahoma" w:cs="Tahoma"/>
          <w:sz w:val="22"/>
          <w:szCs w:val="22"/>
        </w:rPr>
      </w:pPr>
    </w:p>
    <w:p w:rsidR="00D91B2E" w:rsidRPr="001F1855" w:rsidDel="00D91B2E" w:rsidRDefault="00D91B2E" w:rsidP="00D91B2E">
      <w:pPr>
        <w:numPr>
          <w:ilvl w:val="1"/>
          <w:numId w:val="8"/>
        </w:numPr>
        <w:tabs>
          <w:tab w:val="num" w:pos="1080"/>
          <w:tab w:val="num" w:pos="2160"/>
        </w:tabs>
        <w:ind w:left="1080" w:hanging="720"/>
        <w:jc w:val="both"/>
        <w:rPr>
          <w:rFonts w:ascii="Tahoma" w:hAnsi="Tahoma" w:cs="Tahoma"/>
          <w:color w:val="000000"/>
          <w:sz w:val="22"/>
          <w:szCs w:val="22"/>
          <w:lang w:val="id-ID"/>
        </w:rPr>
      </w:pPr>
      <w:r w:rsidRPr="001F1855">
        <w:rPr>
          <w:rFonts w:ascii="Tahoma" w:hAnsi="Tahoma" w:cs="Tahoma"/>
          <w:color w:val="000000"/>
          <w:sz w:val="22"/>
          <w:szCs w:val="22"/>
        </w:rPr>
        <w:t>Syarat-syarat Lain ……………</w:t>
      </w:r>
    </w:p>
    <w:p w:rsidR="00A62807" w:rsidRPr="001F1855" w:rsidRDefault="00A62807" w:rsidP="00D91B2E">
      <w:pPr>
        <w:tabs>
          <w:tab w:val="num" w:pos="1080"/>
          <w:tab w:val="num" w:pos="2160"/>
        </w:tabs>
        <w:ind w:left="1080"/>
        <w:jc w:val="both"/>
        <w:rPr>
          <w:rFonts w:ascii="Tahoma" w:hAnsi="Tahoma" w:cs="Tahoma"/>
          <w:sz w:val="22"/>
          <w:szCs w:val="22"/>
        </w:rPr>
      </w:pPr>
    </w:p>
    <w:p w:rsidR="00A62807" w:rsidRPr="001F1855" w:rsidRDefault="00A62807" w:rsidP="00A62807">
      <w:pPr>
        <w:tabs>
          <w:tab w:val="left" w:pos="3240"/>
          <w:tab w:val="left" w:pos="3600"/>
          <w:tab w:val="left" w:pos="3960"/>
        </w:tabs>
        <w:ind w:left="270" w:firstLine="450"/>
        <w:jc w:val="both"/>
        <w:rPr>
          <w:rFonts w:ascii="Tahoma" w:hAnsi="Tahoma" w:cs="Tahoma"/>
          <w:sz w:val="22"/>
          <w:szCs w:val="22"/>
        </w:rPr>
      </w:pPr>
    </w:p>
    <w:p w:rsidR="00A62807" w:rsidRPr="001F1855" w:rsidRDefault="00D91B2E"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rPr>
        <w:t>SYARAT / KETENTUAN LAIN</w:t>
      </w:r>
    </w:p>
    <w:p w:rsidR="00A62807" w:rsidRPr="001F1855" w:rsidRDefault="00D91B2E" w:rsidP="00A62807">
      <w:pPr>
        <w:numPr>
          <w:ilvl w:val="1"/>
          <w:numId w:val="8"/>
        </w:numPr>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rPr>
        <w:t>Syarar / Ketentuan 1 …………</w:t>
      </w:r>
      <w:r w:rsidR="00A62807" w:rsidRPr="001F1855">
        <w:rPr>
          <w:rFonts w:ascii="Tahoma" w:hAnsi="Tahoma" w:cs="Tahoma"/>
          <w:color w:val="000000"/>
          <w:sz w:val="22"/>
          <w:szCs w:val="22"/>
          <w:lang w:val="id-ID"/>
        </w:rPr>
        <w:tab/>
      </w:r>
    </w:p>
    <w:p w:rsidR="00A62807" w:rsidRPr="001F1855" w:rsidRDefault="00D91B2E" w:rsidP="00FE7DA4">
      <w:pPr>
        <w:numPr>
          <w:ilvl w:val="1"/>
          <w:numId w:val="8"/>
        </w:numPr>
        <w:spacing w:before="240" w:after="80"/>
        <w:ind w:left="1094" w:hanging="547"/>
        <w:jc w:val="both"/>
        <w:rPr>
          <w:rFonts w:ascii="Tahoma" w:hAnsi="Tahoma" w:cs="Tahoma"/>
          <w:b/>
          <w:color w:val="000000"/>
          <w:sz w:val="22"/>
          <w:szCs w:val="22"/>
          <w:lang w:val="id-ID"/>
        </w:rPr>
      </w:pPr>
      <w:r w:rsidRPr="001F1855">
        <w:rPr>
          <w:rFonts w:ascii="Tahoma" w:hAnsi="Tahoma" w:cs="Tahoma"/>
          <w:color w:val="000000"/>
          <w:sz w:val="22"/>
          <w:szCs w:val="22"/>
        </w:rPr>
        <w:t>Syarar / Ketentuan 2 ………… Ds</w:t>
      </w:r>
      <w:r w:rsidRPr="001F1855">
        <w:rPr>
          <w:rFonts w:ascii="Tahoma" w:hAnsi="Tahoma" w:cs="Tahoma"/>
          <w:b/>
          <w:color w:val="000000"/>
          <w:sz w:val="22"/>
          <w:szCs w:val="22"/>
        </w:rPr>
        <w:t>t</w:t>
      </w:r>
    </w:p>
    <w:p w:rsidR="00A62807" w:rsidRPr="001F1855" w:rsidRDefault="00A62807" w:rsidP="00A62807">
      <w:pPr>
        <w:tabs>
          <w:tab w:val="num" w:pos="720"/>
          <w:tab w:val="num" w:pos="1080"/>
          <w:tab w:val="num" w:pos="2160"/>
        </w:tabs>
        <w:ind w:left="360"/>
        <w:jc w:val="both"/>
        <w:rPr>
          <w:rFonts w:ascii="Tahoma" w:hAnsi="Tahoma" w:cs="Tahoma"/>
          <w:color w:val="000000"/>
          <w:sz w:val="22"/>
          <w:szCs w:val="22"/>
        </w:rPr>
      </w:pPr>
    </w:p>
    <w:p w:rsidR="00A62807" w:rsidRPr="001F1855" w:rsidRDefault="00BC6783" w:rsidP="00F20E5C">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rPr>
        <w:t>SISTEM PELAPORAN</w:t>
      </w:r>
    </w:p>
    <w:p w:rsidR="00BC6783" w:rsidRPr="001F1855" w:rsidRDefault="00BC6783" w:rsidP="00BC6783">
      <w:pPr>
        <w:numPr>
          <w:ilvl w:val="1"/>
          <w:numId w:val="8"/>
        </w:numPr>
        <w:spacing w:before="240"/>
        <w:ind w:left="1094" w:hanging="547"/>
        <w:jc w:val="both"/>
        <w:rPr>
          <w:rFonts w:ascii="Tahoma" w:hAnsi="Tahoma" w:cs="Tahoma"/>
          <w:color w:val="000000"/>
          <w:sz w:val="22"/>
          <w:szCs w:val="22"/>
        </w:rPr>
      </w:pPr>
      <w:r w:rsidRPr="001F1855">
        <w:rPr>
          <w:rFonts w:ascii="Tahoma" w:hAnsi="Tahoma" w:cs="Tahoma"/>
          <w:color w:val="000000"/>
          <w:sz w:val="22"/>
          <w:szCs w:val="22"/>
        </w:rPr>
        <w:t xml:space="preserve">PIHAK KEDUA wajib membuat laporan-laporan yang diminta </w:t>
      </w:r>
      <w:r w:rsidR="000A60C9" w:rsidRPr="001F1855">
        <w:rPr>
          <w:rFonts w:ascii="Tahoma" w:hAnsi="Tahoma" w:cs="Tahoma"/>
          <w:color w:val="000000"/>
          <w:sz w:val="22"/>
          <w:szCs w:val="22"/>
        </w:rPr>
        <w:t xml:space="preserve">sesuai lingkup pekerjaan </w:t>
      </w:r>
      <w:r w:rsidRPr="001F1855">
        <w:rPr>
          <w:rFonts w:ascii="Tahoma" w:hAnsi="Tahoma" w:cs="Tahoma"/>
          <w:color w:val="000000"/>
          <w:sz w:val="22"/>
          <w:szCs w:val="22"/>
        </w:rPr>
        <w:t xml:space="preserve">ini yang dilengkapi dengan foto-foto dokumentasi, mengenai jalannya pelaksanaan pekerjaan  serta segala sesuatunya yang berhubungan dengan pelaksanaan pekerjaan </w:t>
      </w:r>
      <w:r w:rsidR="0051292C" w:rsidRPr="0051292C">
        <w:rPr>
          <w:rFonts w:ascii="Tahoma" w:hAnsi="Tahoma" w:cs="Tahoma"/>
          <w:color w:val="000000"/>
          <w:sz w:val="22"/>
          <w:szCs w:val="22"/>
          <w:highlight w:val="cyan"/>
          <w:lang w:val="id-ID"/>
        </w:rPr>
        <w:t>#nama pengadaan#</w:t>
      </w:r>
    </w:p>
    <w:p w:rsidR="00BC6783" w:rsidRPr="001F1855" w:rsidRDefault="000A60C9" w:rsidP="00BC6783">
      <w:pPr>
        <w:numPr>
          <w:ilvl w:val="1"/>
          <w:numId w:val="8"/>
        </w:numPr>
        <w:spacing w:before="240"/>
        <w:ind w:left="1094" w:hanging="547"/>
        <w:jc w:val="both"/>
        <w:rPr>
          <w:rFonts w:ascii="Tahoma" w:hAnsi="Tahoma" w:cs="Tahoma"/>
          <w:color w:val="000000"/>
          <w:sz w:val="22"/>
          <w:szCs w:val="22"/>
        </w:rPr>
      </w:pPr>
      <w:r w:rsidRPr="0051292C">
        <w:rPr>
          <w:rFonts w:ascii="Tahoma" w:hAnsi="Tahoma" w:cs="Tahoma"/>
          <w:color w:val="000000"/>
          <w:sz w:val="22"/>
          <w:szCs w:val="22"/>
          <w:highlight w:val="red"/>
        </w:rPr>
        <w:t>………………………….</w:t>
      </w:r>
      <w:r w:rsidR="00BC6783" w:rsidRPr="001F1855">
        <w:rPr>
          <w:rFonts w:ascii="Tahoma" w:hAnsi="Tahoma" w:cs="Tahoma"/>
          <w:color w:val="000000"/>
          <w:sz w:val="22"/>
          <w:szCs w:val="22"/>
        </w:rPr>
        <w:t xml:space="preserve"> antara lain:</w:t>
      </w:r>
    </w:p>
    <w:p w:rsidR="00BC6783" w:rsidRPr="001F1855" w:rsidRDefault="00BC6783" w:rsidP="00BC6783">
      <w:pPr>
        <w:spacing w:line="120" w:lineRule="auto"/>
        <w:ind w:left="360"/>
        <w:jc w:val="both"/>
        <w:rPr>
          <w:rFonts w:ascii="Tahoma" w:hAnsi="Tahoma" w:cs="Tahoma"/>
        </w:rPr>
      </w:pPr>
    </w:p>
    <w:p w:rsidR="00BC6783" w:rsidRPr="001F1855" w:rsidRDefault="00BC6783" w:rsidP="00BC6783">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Laporan Per Kegiatan, ditandatangani oleh PIHAK KEDUA yang diwakili oleh Pimpinan Pelaksana dan Pengawas Pekerjaan, yang dilampiri </w:t>
      </w:r>
      <w:r w:rsidR="000A60C9" w:rsidRPr="0051292C">
        <w:rPr>
          <w:rFonts w:ascii="Tahoma" w:hAnsi="Tahoma" w:cs="Tahoma"/>
          <w:color w:val="000000"/>
          <w:sz w:val="22"/>
          <w:szCs w:val="22"/>
          <w:highlight w:val="red"/>
        </w:rPr>
        <w:t>…………….</w:t>
      </w:r>
      <w:r w:rsidR="000A60C9" w:rsidRPr="001F1855">
        <w:rPr>
          <w:rFonts w:ascii="Tahoma" w:hAnsi="Tahoma" w:cs="Tahoma"/>
          <w:color w:val="000000"/>
          <w:sz w:val="22"/>
          <w:szCs w:val="22"/>
        </w:rPr>
        <w:t xml:space="preserve">  </w:t>
      </w:r>
      <w:r w:rsidRPr="001F1855">
        <w:rPr>
          <w:rFonts w:ascii="Tahoma" w:hAnsi="Tahoma" w:cs="Tahoma"/>
          <w:color w:val="000000"/>
          <w:sz w:val="22"/>
          <w:szCs w:val="22"/>
          <w:lang w:val="id-ID"/>
        </w:rPr>
        <w:t>, Dll.</w:t>
      </w:r>
    </w:p>
    <w:p w:rsidR="00BC6783" w:rsidRPr="001F1855" w:rsidRDefault="00BC6783" w:rsidP="00BC6783">
      <w:pPr>
        <w:numPr>
          <w:ilvl w:val="2"/>
          <w:numId w:val="8"/>
        </w:numPr>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Laporan Keseluruhan Penyelesaian Pekerjaan, ditandatangani oleh PIHAK KEDUA dan Pengawas Pekerjaan serta Diketahui Direksi Pekerjaan, yang dilampiri Laporan </w:t>
      </w:r>
      <w:r w:rsidR="000A60C9" w:rsidRPr="0051292C">
        <w:rPr>
          <w:rFonts w:ascii="Tahoma" w:hAnsi="Tahoma" w:cs="Tahoma"/>
          <w:color w:val="000000"/>
          <w:sz w:val="22"/>
          <w:szCs w:val="22"/>
          <w:highlight w:val="red"/>
        </w:rPr>
        <w:t>……………..</w:t>
      </w:r>
      <w:r w:rsidRPr="0051292C">
        <w:rPr>
          <w:rFonts w:ascii="Tahoma" w:hAnsi="Tahoma" w:cs="Tahoma"/>
          <w:color w:val="000000"/>
          <w:sz w:val="22"/>
          <w:szCs w:val="22"/>
          <w:highlight w:val="red"/>
          <w:lang w:val="id-ID"/>
        </w:rPr>
        <w:t>.</w:t>
      </w:r>
    </w:p>
    <w:p w:rsidR="00BC6783" w:rsidRPr="001F1855" w:rsidRDefault="00BC6783" w:rsidP="00BC6783">
      <w:pPr>
        <w:numPr>
          <w:ilvl w:val="1"/>
          <w:numId w:val="8"/>
        </w:numPr>
        <w:spacing w:before="240"/>
        <w:ind w:left="1094" w:hanging="547"/>
        <w:jc w:val="both"/>
        <w:rPr>
          <w:rFonts w:ascii="Tahoma" w:hAnsi="Tahoma" w:cs="Tahoma"/>
          <w:color w:val="000000"/>
          <w:sz w:val="22"/>
          <w:szCs w:val="22"/>
        </w:rPr>
      </w:pPr>
      <w:r w:rsidRPr="001F1855">
        <w:rPr>
          <w:rFonts w:ascii="Tahoma" w:hAnsi="Tahoma" w:cs="Tahoma"/>
          <w:color w:val="000000"/>
          <w:sz w:val="22"/>
          <w:szCs w:val="22"/>
        </w:rPr>
        <w:t>Pelaksanaan  Pelaporan pekerjaan dinyatakan dalam Berita Acara :</w:t>
      </w:r>
    </w:p>
    <w:p w:rsidR="00BC6783" w:rsidRPr="001F1855" w:rsidRDefault="00BC6783" w:rsidP="00BC6783">
      <w:pPr>
        <w:spacing w:line="120" w:lineRule="auto"/>
        <w:ind w:left="360"/>
        <w:jc w:val="both"/>
        <w:rPr>
          <w:rFonts w:ascii="Tahoma" w:hAnsi="Tahoma" w:cs="Tahoma"/>
        </w:rPr>
      </w:pPr>
    </w:p>
    <w:p w:rsidR="00BC6783" w:rsidRPr="001F1855" w:rsidRDefault="00BC6783" w:rsidP="00BC6783">
      <w:pPr>
        <w:numPr>
          <w:ilvl w:val="2"/>
          <w:numId w:val="8"/>
        </w:numPr>
        <w:spacing w:before="120"/>
        <w:ind w:left="1800"/>
        <w:jc w:val="both"/>
        <w:rPr>
          <w:rFonts w:ascii="Tahoma" w:hAnsi="Tahoma" w:cs="Tahoma"/>
          <w:color w:val="000000"/>
          <w:sz w:val="22"/>
          <w:szCs w:val="22"/>
          <w:lang w:val="id-ID"/>
        </w:rPr>
      </w:pPr>
      <w:r w:rsidRPr="001F1855">
        <w:rPr>
          <w:rFonts w:ascii="Tahoma" w:hAnsi="Tahoma" w:cs="Tahoma"/>
          <w:b/>
          <w:color w:val="000000"/>
          <w:sz w:val="22"/>
          <w:szCs w:val="22"/>
          <w:lang w:val="id-ID"/>
        </w:rPr>
        <w:t>Berita Acara Pemeriksaan</w:t>
      </w:r>
      <w:r w:rsidRPr="001F1855">
        <w:rPr>
          <w:rFonts w:ascii="Tahoma" w:hAnsi="Tahoma" w:cs="Tahoma"/>
          <w:color w:val="000000"/>
          <w:sz w:val="22"/>
          <w:szCs w:val="22"/>
          <w:lang w:val="id-ID"/>
        </w:rPr>
        <w:t xml:space="preserve">, yang ditandatangani oleh PIHAK KEDUA dan </w:t>
      </w:r>
      <w:r w:rsidR="000A60C9" w:rsidRPr="001F1855">
        <w:rPr>
          <w:rFonts w:ascii="Tahoma" w:hAnsi="Tahoma" w:cs="Tahoma"/>
          <w:color w:val="000000"/>
          <w:sz w:val="22"/>
          <w:szCs w:val="22"/>
        </w:rPr>
        <w:t xml:space="preserve">Pengawas Pekerjaan dan diketahui oleh </w:t>
      </w:r>
      <w:r w:rsidRPr="001F1855">
        <w:rPr>
          <w:rFonts w:ascii="Tahoma" w:hAnsi="Tahoma" w:cs="Tahoma"/>
          <w:color w:val="000000"/>
          <w:sz w:val="22"/>
          <w:szCs w:val="22"/>
          <w:lang w:val="id-ID"/>
        </w:rPr>
        <w:t>Direksi Pekerjaan yang dilampiri Laporan Keseluruhan Penyelesaian Pekerjaan</w:t>
      </w:r>
      <w:r w:rsidR="000A60C9" w:rsidRPr="001F1855">
        <w:rPr>
          <w:rFonts w:ascii="Tahoma" w:hAnsi="Tahoma" w:cs="Tahoma"/>
          <w:color w:val="000000"/>
          <w:sz w:val="22"/>
          <w:szCs w:val="22"/>
        </w:rPr>
        <w:t xml:space="preserve"> </w:t>
      </w:r>
      <w:r w:rsidR="0051292C" w:rsidRPr="0051292C">
        <w:rPr>
          <w:rFonts w:ascii="Tahoma" w:hAnsi="Tahoma" w:cs="Tahoma"/>
          <w:color w:val="000000"/>
          <w:sz w:val="22"/>
          <w:szCs w:val="22"/>
          <w:highlight w:val="cyan"/>
          <w:lang w:val="id-ID"/>
        </w:rPr>
        <w:t>#nama pengadaan#</w:t>
      </w:r>
    </w:p>
    <w:p w:rsidR="00BC6783" w:rsidRPr="001F1855" w:rsidRDefault="00BC6783" w:rsidP="00BC6783">
      <w:pPr>
        <w:numPr>
          <w:ilvl w:val="2"/>
          <w:numId w:val="8"/>
        </w:numPr>
        <w:spacing w:before="120"/>
        <w:ind w:left="1800"/>
        <w:jc w:val="both"/>
        <w:rPr>
          <w:rFonts w:ascii="Tahoma" w:hAnsi="Tahoma" w:cs="Tahoma"/>
          <w:color w:val="000000"/>
          <w:sz w:val="22"/>
          <w:szCs w:val="22"/>
          <w:lang w:val="id-ID"/>
        </w:rPr>
      </w:pPr>
      <w:r w:rsidRPr="001F1855">
        <w:rPr>
          <w:rFonts w:ascii="Tahoma" w:hAnsi="Tahoma" w:cs="Tahoma"/>
          <w:b/>
          <w:color w:val="000000"/>
          <w:sz w:val="22"/>
          <w:szCs w:val="22"/>
          <w:lang w:val="id-ID"/>
        </w:rPr>
        <w:t xml:space="preserve">Berita Acara </w:t>
      </w:r>
      <w:r w:rsidR="000A60C9" w:rsidRPr="001F1855">
        <w:rPr>
          <w:rFonts w:ascii="Tahoma" w:hAnsi="Tahoma" w:cs="Tahoma"/>
          <w:b/>
          <w:color w:val="000000"/>
          <w:sz w:val="22"/>
          <w:szCs w:val="22"/>
        </w:rPr>
        <w:t>Serah Terima Pekerjaan</w:t>
      </w:r>
      <w:r w:rsidRPr="001F1855">
        <w:rPr>
          <w:rFonts w:ascii="Tahoma" w:hAnsi="Tahoma" w:cs="Tahoma"/>
          <w:color w:val="000000"/>
          <w:sz w:val="22"/>
          <w:szCs w:val="22"/>
          <w:lang w:val="id-ID"/>
        </w:rPr>
        <w:t xml:space="preserve">, yang ditandatangani oleh PIHAK KEDUA dan </w:t>
      </w:r>
      <w:r w:rsidR="000A60C9" w:rsidRPr="001F1855">
        <w:rPr>
          <w:rFonts w:ascii="Tahoma" w:hAnsi="Tahoma" w:cs="Tahoma"/>
          <w:color w:val="000000"/>
          <w:sz w:val="22"/>
          <w:szCs w:val="22"/>
        </w:rPr>
        <w:t xml:space="preserve">Direksi Pekerjaan serta diketahui oleh </w:t>
      </w:r>
      <w:r w:rsidRPr="001F1855">
        <w:rPr>
          <w:rFonts w:ascii="Tahoma" w:hAnsi="Tahoma" w:cs="Tahoma"/>
          <w:color w:val="000000"/>
          <w:sz w:val="22"/>
          <w:szCs w:val="22"/>
          <w:lang w:val="id-ID"/>
        </w:rPr>
        <w:t>PIHAK PERTAMA.</w:t>
      </w:r>
    </w:p>
    <w:p w:rsidR="00A62807" w:rsidRPr="001F1855" w:rsidRDefault="00A62807" w:rsidP="00A62807">
      <w:pPr>
        <w:ind w:left="720" w:hanging="180"/>
        <w:jc w:val="both"/>
        <w:rPr>
          <w:rFonts w:ascii="Tahoma" w:hAnsi="Tahoma" w:cs="Tahoma"/>
          <w:sz w:val="22"/>
          <w:szCs w:val="22"/>
        </w:rPr>
      </w:pPr>
    </w:p>
    <w:p w:rsidR="00A62807" w:rsidRPr="001F1855" w:rsidRDefault="00A62807" w:rsidP="00A62807">
      <w:pPr>
        <w:tabs>
          <w:tab w:val="left" w:pos="1080"/>
          <w:tab w:val="left" w:pos="1800"/>
        </w:tabs>
        <w:jc w:val="both"/>
        <w:rPr>
          <w:rFonts w:ascii="Tahoma" w:hAnsi="Tahoma" w:cs="Tahoma"/>
          <w:color w:val="000000"/>
          <w:sz w:val="22"/>
          <w:szCs w:val="22"/>
          <w:lang w:val="id-ID"/>
        </w:rPr>
      </w:pPr>
    </w:p>
    <w:bookmarkEnd w:id="11"/>
    <w:bookmarkEnd w:id="12"/>
    <w:p w:rsidR="00A62807" w:rsidRPr="001F1855" w:rsidRDefault="00A62807" w:rsidP="00A62807">
      <w:pPr>
        <w:pStyle w:val="Heading4"/>
        <w:rPr>
          <w:rFonts w:ascii="Tahoma" w:hAnsi="Tahoma" w:cs="Tahoma"/>
          <w:color w:val="000000"/>
          <w:sz w:val="22"/>
          <w:szCs w:val="22"/>
          <w:lang w:val="id-ID"/>
        </w:rPr>
      </w:pPr>
      <w:r w:rsidRPr="001F1855">
        <w:rPr>
          <w:rFonts w:ascii="Tahoma" w:hAnsi="Tahoma" w:cs="Tahoma"/>
          <w:color w:val="000000"/>
          <w:sz w:val="22"/>
          <w:szCs w:val="22"/>
          <w:lang w:val="id-ID"/>
        </w:rPr>
        <w:t>BAGIAN KEEMPAT</w:t>
      </w:r>
    </w:p>
    <w:p w:rsidR="00A62807" w:rsidRPr="001F1855" w:rsidRDefault="00A62807" w:rsidP="00A62807">
      <w:pPr>
        <w:ind w:left="540"/>
        <w:jc w:val="center"/>
        <w:rPr>
          <w:rFonts w:ascii="Tahoma" w:hAnsi="Tahoma" w:cs="Tahoma"/>
          <w:b/>
          <w:sz w:val="22"/>
          <w:szCs w:val="22"/>
        </w:rPr>
      </w:pPr>
      <w:r w:rsidRPr="001F1855">
        <w:rPr>
          <w:rFonts w:ascii="Tahoma" w:hAnsi="Tahoma" w:cs="Tahoma"/>
          <w:b/>
          <w:sz w:val="22"/>
          <w:szCs w:val="22"/>
        </w:rPr>
        <w:t>SANKSI ATAU DENDA AKIBAT KELALAIAN</w:t>
      </w:r>
    </w:p>
    <w:p w:rsidR="00A62807" w:rsidRPr="001F1855" w:rsidRDefault="00A62807" w:rsidP="00A62807">
      <w:pPr>
        <w:rPr>
          <w:rFonts w:ascii="Tahoma" w:hAnsi="Tahoma" w:cs="Tahoma"/>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color w:val="000000"/>
          <w:sz w:val="22"/>
          <w:szCs w:val="22"/>
          <w:lang w:val="id-ID"/>
        </w:rPr>
      </w:pPr>
      <w:r w:rsidRPr="001F1855">
        <w:rPr>
          <w:rFonts w:ascii="Tahoma" w:hAnsi="Tahoma" w:cs="Tahoma"/>
          <w:color w:val="000000"/>
          <w:sz w:val="22"/>
          <w:szCs w:val="22"/>
          <w:lang w:val="id-ID"/>
        </w:rPr>
        <w:t>Dalam hal akibat kelalaian petugas pengamanan terjadi claim atau komplain dari user karena tidak dapat terpenuhinya rasa keamanan user akan Jasa Satuan Pengamanan karena pencurian dan keributan/perkelahian didalam area yang menjadi lingkup tugas Jasa Satuan Pengamanan, maka PENYEDIA BARANG/JASA akan dikenakan Sanksi atau Denda.</w:t>
      </w:r>
    </w:p>
    <w:p w:rsidR="00A62807" w:rsidRPr="001F1855" w:rsidRDefault="00A62807" w:rsidP="00A62807">
      <w:pPr>
        <w:numPr>
          <w:ilvl w:val="0"/>
          <w:numId w:val="8"/>
        </w:numPr>
        <w:tabs>
          <w:tab w:val="left" w:pos="1440"/>
          <w:tab w:val="left" w:pos="2520"/>
        </w:tabs>
        <w:spacing w:before="180"/>
        <w:ind w:left="547"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anksi atau denda yang dikenakan untuk setiap kali terjadi claim atau Complain adalah sebesar 1 </w:t>
      </w:r>
      <w:r w:rsidRPr="001F1855">
        <w:rPr>
          <w:rFonts w:ascii="Tahoma" w:hAnsi="Tahoma" w:cs="Tahoma"/>
          <w:color w:val="000000"/>
          <w:sz w:val="22"/>
          <w:szCs w:val="22"/>
          <w:vertAlign w:val="superscript"/>
          <w:lang w:val="id-ID"/>
        </w:rPr>
        <w:t>O</w:t>
      </w:r>
      <w:r w:rsidRPr="001F1855">
        <w:rPr>
          <w:rFonts w:ascii="Tahoma" w:hAnsi="Tahoma" w:cs="Tahoma"/>
          <w:color w:val="000000"/>
          <w:sz w:val="22"/>
          <w:szCs w:val="22"/>
          <w:lang w:val="id-ID"/>
        </w:rPr>
        <w:t>/</w:t>
      </w:r>
      <w:r w:rsidRPr="001F1855">
        <w:rPr>
          <w:rFonts w:ascii="Tahoma" w:hAnsi="Tahoma" w:cs="Tahoma"/>
          <w:color w:val="000000"/>
          <w:sz w:val="22"/>
          <w:szCs w:val="22"/>
          <w:vertAlign w:val="subscript"/>
          <w:lang w:val="id-ID"/>
        </w:rPr>
        <w:t>OO</w:t>
      </w:r>
      <w:r w:rsidRPr="001F1855">
        <w:rPr>
          <w:rFonts w:ascii="Tahoma" w:hAnsi="Tahoma" w:cs="Tahoma"/>
          <w:color w:val="000000"/>
          <w:sz w:val="22"/>
          <w:szCs w:val="22"/>
          <w:lang w:val="id-ID"/>
        </w:rPr>
        <w:t xml:space="preserve"> (satu per seribu) dari nilai Perjanjian sampai dengan maksimum 5% (lima per seratus) dari nilai perjanjian</w:t>
      </w:r>
    </w:p>
    <w:p w:rsidR="00A62807" w:rsidRPr="001F1855" w:rsidRDefault="00A62807" w:rsidP="00FE7DA4">
      <w:pPr>
        <w:numPr>
          <w:ilvl w:val="0"/>
          <w:numId w:val="8"/>
        </w:numPr>
        <w:tabs>
          <w:tab w:val="left" w:pos="1440"/>
          <w:tab w:val="left" w:pos="2520"/>
        </w:tabs>
        <w:spacing w:before="240"/>
        <w:ind w:left="547" w:hanging="547"/>
        <w:jc w:val="both"/>
        <w:rPr>
          <w:rFonts w:ascii="Tahoma" w:hAnsi="Tahoma" w:cs="Tahoma"/>
          <w:color w:val="000000"/>
          <w:sz w:val="22"/>
          <w:szCs w:val="22"/>
          <w:lang w:val="id-ID"/>
        </w:rPr>
      </w:pPr>
      <w:r w:rsidRPr="001F1855">
        <w:rPr>
          <w:rFonts w:ascii="Tahoma" w:hAnsi="Tahoma" w:cs="Tahoma"/>
          <w:color w:val="000000"/>
          <w:sz w:val="22"/>
          <w:szCs w:val="22"/>
          <w:lang w:val="id-ID"/>
        </w:rPr>
        <w:t>Apabila denda maksimum 5% (lima perseratus) telah tercapai, pemberi tugasakan memberikan surat peringatan pertama sampai dengan surat peringatan ketiga.</w:t>
      </w:r>
    </w:p>
    <w:p w:rsidR="00A62807" w:rsidRPr="001F1855" w:rsidRDefault="00A62807" w:rsidP="00FE7DA4">
      <w:pPr>
        <w:numPr>
          <w:ilvl w:val="0"/>
          <w:numId w:val="8"/>
        </w:numPr>
        <w:tabs>
          <w:tab w:val="left" w:pos="1440"/>
          <w:tab w:val="left" w:pos="2520"/>
        </w:tabs>
        <w:spacing w:before="240"/>
        <w:ind w:left="547" w:hanging="547"/>
        <w:jc w:val="both"/>
        <w:rPr>
          <w:rFonts w:ascii="Tahoma" w:hAnsi="Tahoma" w:cs="Tahoma"/>
          <w:color w:val="000000"/>
          <w:sz w:val="22"/>
          <w:szCs w:val="22"/>
          <w:lang w:val="id-ID"/>
        </w:rPr>
      </w:pPr>
      <w:r w:rsidRPr="001F1855">
        <w:rPr>
          <w:rFonts w:ascii="Tahoma" w:hAnsi="Tahoma" w:cs="Tahoma"/>
          <w:color w:val="000000"/>
          <w:sz w:val="22"/>
          <w:szCs w:val="22"/>
          <w:lang w:val="id-ID"/>
        </w:rPr>
        <w:t>Apabila denda maksimum dan surat peringatan ketiga telah tercapai dan pelaksana pekerjaan belum dapat menyelesaikan pekerjaan tersebut, maka pemberi tugas dapat mengalihkan tugas kepada pihak lain dan segala kerugian yang ditimbulkan menjadi tanggungjawab pelaksana pekerjaan.</w:t>
      </w:r>
    </w:p>
    <w:p w:rsidR="00B81100" w:rsidRPr="001F1855" w:rsidRDefault="00B81100" w:rsidP="00A62807">
      <w:pPr>
        <w:rPr>
          <w:rFonts w:ascii="Tahoma" w:hAnsi="Tahoma" w:cs="Tahoma"/>
          <w:sz w:val="22"/>
          <w:szCs w:val="22"/>
        </w:rPr>
      </w:pPr>
    </w:p>
    <w:p w:rsidR="00FE7DA4" w:rsidRPr="001F1855" w:rsidRDefault="00F20E5C" w:rsidP="00A62807">
      <w:pPr>
        <w:rPr>
          <w:rFonts w:ascii="Tahoma" w:hAnsi="Tahoma" w:cs="Tahoma"/>
          <w:sz w:val="22"/>
          <w:szCs w:val="22"/>
        </w:rPr>
      </w:pPr>
      <w:r w:rsidRPr="001F1855">
        <w:rPr>
          <w:rFonts w:ascii="Tahoma" w:hAnsi="Tahoma" w:cs="Tahoma"/>
          <w:sz w:val="22"/>
          <w:szCs w:val="22"/>
        </w:rPr>
        <w:t>‘</w:t>
      </w:r>
    </w:p>
    <w:p w:rsidR="00F20E5C" w:rsidRPr="001F1855" w:rsidRDefault="00F20E5C" w:rsidP="00A62807">
      <w:pPr>
        <w:rPr>
          <w:rFonts w:ascii="Tahoma" w:hAnsi="Tahoma" w:cs="Tahoma"/>
          <w:sz w:val="22"/>
          <w:szCs w:val="22"/>
        </w:rPr>
      </w:pPr>
    </w:p>
    <w:p w:rsidR="00A62807" w:rsidRPr="001F1855" w:rsidRDefault="00A62807" w:rsidP="00A62807">
      <w:pPr>
        <w:rPr>
          <w:rFonts w:ascii="Tahoma" w:hAnsi="Tahoma" w:cs="Tahoma"/>
          <w:sz w:val="22"/>
          <w:szCs w:val="22"/>
        </w:rPr>
      </w:pPr>
    </w:p>
    <w:p w:rsidR="00BC6783" w:rsidRPr="001F1855" w:rsidRDefault="00BC6783" w:rsidP="00BC6783">
      <w:pPr>
        <w:pStyle w:val="Heading4"/>
        <w:ind w:left="0"/>
        <w:rPr>
          <w:rFonts w:ascii="Tahoma" w:hAnsi="Tahoma" w:cs="Tahoma"/>
          <w:color w:val="000000"/>
          <w:sz w:val="22"/>
          <w:szCs w:val="22"/>
          <w:lang w:val="id-ID"/>
        </w:rPr>
      </w:pPr>
      <w:r w:rsidRPr="001F1855">
        <w:rPr>
          <w:rFonts w:ascii="Tahoma" w:hAnsi="Tahoma" w:cs="Tahoma"/>
          <w:color w:val="000000"/>
          <w:sz w:val="22"/>
          <w:szCs w:val="22"/>
          <w:lang w:val="id-ID"/>
        </w:rPr>
        <w:t>BAGIAN KELIMA</w:t>
      </w:r>
    </w:p>
    <w:p w:rsidR="00BC6783" w:rsidRPr="001F1855" w:rsidRDefault="00BC6783" w:rsidP="00BC6783">
      <w:pPr>
        <w:jc w:val="center"/>
        <w:rPr>
          <w:rFonts w:ascii="Tahoma" w:hAnsi="Tahoma" w:cs="Tahoma"/>
          <w:b/>
          <w:color w:val="000000"/>
          <w:sz w:val="22"/>
          <w:szCs w:val="22"/>
          <w:lang w:val="id-ID"/>
        </w:rPr>
      </w:pPr>
      <w:r w:rsidRPr="001F1855">
        <w:rPr>
          <w:rFonts w:ascii="Tahoma" w:hAnsi="Tahoma" w:cs="Tahoma"/>
          <w:b/>
          <w:color w:val="000000"/>
          <w:sz w:val="22"/>
          <w:szCs w:val="22"/>
          <w:lang w:val="id-ID"/>
        </w:rPr>
        <w:t>EVALUASI PENAWARAN</w:t>
      </w:r>
    </w:p>
    <w:p w:rsidR="00BC6783" w:rsidRPr="001F1855" w:rsidRDefault="00BC6783" w:rsidP="00BC6783">
      <w:pPr>
        <w:jc w:val="center"/>
        <w:rPr>
          <w:rFonts w:ascii="Tahoma" w:hAnsi="Tahoma" w:cs="Tahoma"/>
          <w:b/>
          <w:sz w:val="22"/>
          <w:szCs w:val="22"/>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SISTEM EVALUASI PENAWARAN</w:t>
      </w:r>
    </w:p>
    <w:p w:rsidR="00BC6783" w:rsidRPr="001F1855" w:rsidRDefault="00BC6783" w:rsidP="00BC6783">
      <w:pPr>
        <w:numPr>
          <w:ilvl w:val="1"/>
          <w:numId w:val="28"/>
        </w:numPr>
        <w:tabs>
          <w:tab w:val="left" w:pos="1080"/>
        </w:tabs>
        <w:spacing w:before="240" w:after="120"/>
        <w:ind w:left="1094"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Pedoman Evaluasi</w:t>
      </w:r>
    </w:p>
    <w:p w:rsidR="00BC6783" w:rsidRPr="001F1855" w:rsidRDefault="00BC6783" w:rsidP="00BC6783">
      <w:pPr>
        <w:ind w:left="1080"/>
        <w:jc w:val="both"/>
        <w:rPr>
          <w:rFonts w:ascii="Tahoma" w:hAnsi="Tahoma" w:cs="Tahoma"/>
          <w:sz w:val="22"/>
          <w:szCs w:val="22"/>
          <w:lang w:val="id-ID"/>
        </w:rPr>
      </w:pPr>
      <w:r w:rsidRPr="001F1855">
        <w:rPr>
          <w:rFonts w:ascii="Tahoma" w:hAnsi="Tahoma" w:cs="Tahoma"/>
          <w:sz w:val="22"/>
          <w:szCs w:val="22"/>
          <w:lang w:val="id-ID"/>
        </w:rPr>
        <w:t xml:space="preserve">Metode Evaluasi Penawaran untuk Penetapan Calon Pemenang adalah berdasarkan pada ketentuan yang diatur dalam Keputusan Direksi PT PLN (Persero) No.: </w:t>
      </w:r>
      <w:r w:rsidRPr="001F1855">
        <w:rPr>
          <w:rFonts w:ascii="Tahoma" w:hAnsi="Tahoma" w:cs="Tahoma"/>
          <w:color w:val="000000"/>
          <w:sz w:val="22"/>
          <w:szCs w:val="22"/>
          <w:lang w:val="id-ID"/>
        </w:rPr>
        <w:t xml:space="preserve">305.K/DIR/2010 tanggal 03 Juni 2010 </w:t>
      </w:r>
      <w:r w:rsidRPr="001F1855">
        <w:rPr>
          <w:rFonts w:ascii="Tahoma" w:hAnsi="Tahoma" w:cs="Tahoma"/>
          <w:sz w:val="22"/>
          <w:szCs w:val="22"/>
          <w:lang w:val="id-ID"/>
        </w:rPr>
        <w:t xml:space="preserve">dan ketentuan-ketentuan dalam dokumen Lelang.  </w:t>
      </w:r>
      <w:r w:rsidRPr="001F1855">
        <w:rPr>
          <w:rFonts w:ascii="Tahoma" w:hAnsi="Tahoma" w:cs="Tahoma"/>
          <w:sz w:val="22"/>
          <w:szCs w:val="22"/>
          <w:lang w:val="id-ID"/>
        </w:rPr>
        <w:tab/>
      </w:r>
      <w:r w:rsidRPr="001F1855">
        <w:rPr>
          <w:rFonts w:ascii="Tahoma" w:hAnsi="Tahoma" w:cs="Tahoma"/>
          <w:sz w:val="22"/>
          <w:szCs w:val="22"/>
          <w:lang w:val="id-ID"/>
        </w:rPr>
        <w:tab/>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240" w:after="12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Tahap Evaluasi</w:t>
      </w:r>
    </w:p>
    <w:p w:rsidR="00BC6783" w:rsidRPr="001F1855" w:rsidRDefault="00BC6783" w:rsidP="00BC6783">
      <w:pPr>
        <w:ind w:left="1800"/>
        <w:jc w:val="both"/>
        <w:rPr>
          <w:rFonts w:ascii="Tahoma" w:hAnsi="Tahoma" w:cs="Tahoma"/>
          <w:sz w:val="22"/>
          <w:szCs w:val="22"/>
          <w:lang w:val="id-ID"/>
        </w:rPr>
      </w:pPr>
      <w:r w:rsidRPr="001F1855">
        <w:rPr>
          <w:rFonts w:ascii="Tahoma" w:hAnsi="Tahoma" w:cs="Tahoma"/>
          <w:sz w:val="22"/>
          <w:szCs w:val="22"/>
          <w:lang w:val="id-ID"/>
        </w:rPr>
        <w:t xml:space="preserve">Evaluasi penawaran dilakukan dalam </w:t>
      </w:r>
      <w:r w:rsidRPr="001F1855">
        <w:rPr>
          <w:rFonts w:ascii="Tahoma" w:hAnsi="Tahoma" w:cs="Tahoma"/>
          <w:sz w:val="22"/>
          <w:szCs w:val="22"/>
        </w:rPr>
        <w:t>2</w:t>
      </w:r>
      <w:r w:rsidRPr="001F1855">
        <w:rPr>
          <w:rFonts w:ascii="Tahoma" w:hAnsi="Tahoma" w:cs="Tahoma"/>
          <w:sz w:val="22"/>
          <w:szCs w:val="22"/>
          <w:lang w:val="id-ID"/>
        </w:rPr>
        <w:t xml:space="preserve"> (</w:t>
      </w:r>
      <w:r w:rsidRPr="001F1855">
        <w:rPr>
          <w:rFonts w:ascii="Tahoma" w:hAnsi="Tahoma" w:cs="Tahoma"/>
          <w:sz w:val="22"/>
          <w:szCs w:val="22"/>
        </w:rPr>
        <w:t>Dua</w:t>
      </w:r>
      <w:r w:rsidRPr="001F1855">
        <w:rPr>
          <w:rFonts w:ascii="Tahoma" w:hAnsi="Tahoma" w:cs="Tahoma"/>
          <w:sz w:val="22"/>
          <w:szCs w:val="22"/>
          <w:lang w:val="id-ID"/>
        </w:rPr>
        <w:t>) tahap ialah :</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120" w:after="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Tahap I,</w:t>
      </w:r>
      <w:r w:rsidRPr="001F1855">
        <w:rPr>
          <w:rFonts w:ascii="Tahoma" w:hAnsi="Tahoma" w:cs="Tahoma"/>
          <w:color w:val="000000"/>
          <w:sz w:val="22"/>
          <w:szCs w:val="22"/>
          <w:lang w:val="id-ID"/>
        </w:rPr>
        <w:tab/>
        <w:t>Evaluasi Administrasi</w:t>
      </w:r>
    </w:p>
    <w:p w:rsidR="00BC6783" w:rsidRPr="001F1855" w:rsidRDefault="00BC6783" w:rsidP="00BC6783">
      <w:pPr>
        <w:tabs>
          <w:tab w:val="left" w:pos="3960"/>
        </w:tabs>
        <w:spacing w:before="60"/>
        <w:ind w:left="2880"/>
        <w:jc w:val="both"/>
        <w:rPr>
          <w:rFonts w:ascii="Tahoma" w:hAnsi="Tahoma" w:cs="Tahoma"/>
          <w:sz w:val="22"/>
          <w:szCs w:val="22"/>
          <w:lang w:val="id-ID"/>
        </w:rPr>
      </w:pPr>
      <w:r w:rsidRPr="001F1855">
        <w:rPr>
          <w:rFonts w:ascii="Tahoma" w:hAnsi="Tahoma" w:cs="Tahoma"/>
          <w:sz w:val="22"/>
          <w:szCs w:val="22"/>
          <w:lang w:val="id-ID"/>
        </w:rPr>
        <w:t xml:space="preserve">Kebenaran kelengkapan surat penawaran dan Dokumen Administrasi Perusahaan </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120" w:after="6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Tahap II,</w:t>
      </w:r>
      <w:r w:rsidRPr="001F1855">
        <w:rPr>
          <w:rFonts w:ascii="Tahoma" w:hAnsi="Tahoma" w:cs="Tahoma"/>
          <w:color w:val="000000"/>
          <w:sz w:val="22"/>
          <w:szCs w:val="22"/>
          <w:lang w:val="id-ID"/>
        </w:rPr>
        <w:tab/>
        <w:t>Evaluasi Teknis</w:t>
      </w:r>
    </w:p>
    <w:p w:rsidR="00BC6783" w:rsidRPr="001F1855" w:rsidRDefault="00BC6783" w:rsidP="00BC6783">
      <w:pPr>
        <w:tabs>
          <w:tab w:val="left" w:pos="3960"/>
        </w:tabs>
        <w:spacing w:before="60"/>
        <w:ind w:left="2880"/>
        <w:jc w:val="both"/>
        <w:rPr>
          <w:rFonts w:ascii="Tahoma" w:hAnsi="Tahoma" w:cs="Tahoma"/>
          <w:sz w:val="22"/>
          <w:szCs w:val="22"/>
          <w:lang w:val="id-ID"/>
        </w:rPr>
      </w:pPr>
      <w:r w:rsidRPr="001F1855">
        <w:rPr>
          <w:rFonts w:ascii="Tahoma" w:hAnsi="Tahoma" w:cs="Tahoma"/>
          <w:sz w:val="22"/>
          <w:szCs w:val="22"/>
        </w:rPr>
        <w:t>Penetapan</w:t>
      </w:r>
      <w:r w:rsidRPr="001F1855">
        <w:rPr>
          <w:rFonts w:ascii="Tahoma" w:hAnsi="Tahoma" w:cs="Tahoma"/>
          <w:sz w:val="22"/>
          <w:szCs w:val="22"/>
          <w:lang w:val="id-ID"/>
        </w:rPr>
        <w:t xml:space="preserve"> </w:t>
      </w:r>
      <w:r w:rsidRPr="001F1855">
        <w:rPr>
          <w:rFonts w:ascii="Tahoma" w:hAnsi="Tahoma" w:cs="Tahoma"/>
          <w:sz w:val="22"/>
          <w:szCs w:val="22"/>
        </w:rPr>
        <w:t>Skoring</w:t>
      </w:r>
      <w:r w:rsidRPr="001F1855">
        <w:rPr>
          <w:rFonts w:ascii="Tahoma" w:hAnsi="Tahoma" w:cs="Tahoma"/>
          <w:sz w:val="22"/>
          <w:szCs w:val="22"/>
          <w:lang w:val="id-ID"/>
        </w:rPr>
        <w:t xml:space="preserve"> </w:t>
      </w:r>
      <w:r w:rsidRPr="001F1855">
        <w:rPr>
          <w:rFonts w:ascii="Tahoma" w:hAnsi="Tahoma" w:cs="Tahoma"/>
          <w:sz w:val="22"/>
          <w:szCs w:val="22"/>
        </w:rPr>
        <w:t>dan</w:t>
      </w:r>
      <w:r w:rsidRPr="001F1855">
        <w:rPr>
          <w:rFonts w:ascii="Tahoma" w:hAnsi="Tahoma" w:cs="Tahoma"/>
          <w:sz w:val="22"/>
          <w:szCs w:val="22"/>
          <w:lang w:val="id-ID"/>
        </w:rPr>
        <w:t xml:space="preserve"> </w:t>
      </w:r>
      <w:r w:rsidRPr="001F1855">
        <w:rPr>
          <w:rFonts w:ascii="Tahoma" w:hAnsi="Tahoma" w:cs="Tahoma"/>
          <w:sz w:val="22"/>
          <w:szCs w:val="22"/>
        </w:rPr>
        <w:t>Pembobotan yang dilakukan</w:t>
      </w:r>
      <w:r w:rsidRPr="001F1855">
        <w:rPr>
          <w:rFonts w:ascii="Tahoma" w:hAnsi="Tahoma" w:cs="Tahoma"/>
          <w:sz w:val="22"/>
          <w:szCs w:val="22"/>
          <w:lang w:val="id-ID"/>
        </w:rPr>
        <w:t xml:space="preserve"> </w:t>
      </w:r>
      <w:r w:rsidRPr="001F1855">
        <w:rPr>
          <w:rFonts w:ascii="Tahoma" w:hAnsi="Tahoma" w:cs="Tahoma"/>
          <w:sz w:val="22"/>
          <w:szCs w:val="22"/>
        </w:rPr>
        <w:t>terhadap</w:t>
      </w:r>
      <w:r w:rsidRPr="001F1855">
        <w:rPr>
          <w:rFonts w:ascii="Tahoma" w:hAnsi="Tahoma" w:cs="Tahoma"/>
          <w:sz w:val="22"/>
          <w:szCs w:val="22"/>
          <w:lang w:val="id-ID"/>
        </w:rPr>
        <w:t xml:space="preserve"> </w:t>
      </w:r>
      <w:r w:rsidRPr="001F1855">
        <w:rPr>
          <w:rFonts w:ascii="Tahoma" w:hAnsi="Tahoma" w:cs="Tahoma"/>
          <w:sz w:val="22"/>
          <w:szCs w:val="22"/>
        </w:rPr>
        <w:t>unsur-unsur</w:t>
      </w:r>
      <w:r w:rsidRPr="001F1855">
        <w:rPr>
          <w:rFonts w:ascii="Tahoma" w:hAnsi="Tahoma" w:cs="Tahoma"/>
          <w:sz w:val="22"/>
          <w:szCs w:val="22"/>
          <w:lang w:val="id-ID"/>
        </w:rPr>
        <w:t xml:space="preserve"> </w:t>
      </w:r>
      <w:r w:rsidRPr="001F1855">
        <w:rPr>
          <w:rFonts w:ascii="Tahoma" w:hAnsi="Tahoma" w:cs="Tahoma"/>
          <w:sz w:val="22"/>
          <w:szCs w:val="22"/>
        </w:rPr>
        <w:t>teknis, sehingga</w:t>
      </w:r>
      <w:r w:rsidRPr="001F1855">
        <w:rPr>
          <w:rFonts w:ascii="Tahoma" w:hAnsi="Tahoma" w:cs="Tahoma"/>
          <w:sz w:val="22"/>
          <w:szCs w:val="22"/>
          <w:lang w:val="id-ID"/>
        </w:rPr>
        <w:t xml:space="preserve"> Standar teknis minimum tercapai dan dapat dipertanggung-jawabkan.</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240" w:after="120"/>
        <w:ind w:left="1800"/>
        <w:jc w:val="both"/>
        <w:rPr>
          <w:rFonts w:ascii="Tahoma" w:hAnsi="Tahoma" w:cs="Tahoma"/>
          <w:b/>
          <w:color w:val="000000"/>
          <w:sz w:val="22"/>
          <w:szCs w:val="22"/>
          <w:lang w:val="id-ID"/>
        </w:rPr>
      </w:pPr>
      <w:r w:rsidRPr="001F1855">
        <w:rPr>
          <w:rFonts w:ascii="Tahoma" w:hAnsi="Tahoma" w:cs="Tahoma"/>
          <w:b/>
          <w:color w:val="000000"/>
          <w:sz w:val="22"/>
          <w:szCs w:val="22"/>
          <w:lang w:val="id-ID"/>
        </w:rPr>
        <w:t>Metode Evaluasi</w:t>
      </w:r>
    </w:p>
    <w:p w:rsidR="00BC6783" w:rsidRPr="001F1855" w:rsidRDefault="00BC6783" w:rsidP="00BC6783">
      <w:pPr>
        <w:pStyle w:val="BodyText"/>
        <w:ind w:left="1800"/>
        <w:rPr>
          <w:rFonts w:ascii="Tahoma" w:hAnsi="Tahoma" w:cs="Tahoma"/>
          <w:sz w:val="22"/>
          <w:szCs w:val="22"/>
          <w:lang w:val="id-ID"/>
        </w:rPr>
      </w:pPr>
      <w:r w:rsidRPr="001F1855">
        <w:rPr>
          <w:rFonts w:ascii="Tahoma" w:hAnsi="Tahoma" w:cs="Tahoma"/>
          <w:sz w:val="22"/>
          <w:szCs w:val="22"/>
          <w:lang w:val="id-ID"/>
        </w:rPr>
        <w:t xml:space="preserve">Evaluasi dilaksanakan sesuai ketentuan  dalam  Keputusan  Direksi PT PLN  (Persero) No. 305.K/DIR/2010 tanggal 03 Juni 2010, adalah meng-gunakan </w:t>
      </w:r>
      <w:r w:rsidR="0051292C">
        <w:rPr>
          <w:rFonts w:ascii="Tahoma" w:hAnsi="Tahoma" w:cs="Tahoma"/>
          <w:b/>
          <w:sz w:val="22"/>
          <w:szCs w:val="22"/>
          <w:lang w:val="id-ID"/>
        </w:rPr>
        <w:t>#metode evaluasi#</w:t>
      </w:r>
      <w:r w:rsidRPr="001F1855">
        <w:rPr>
          <w:rFonts w:ascii="Tahoma" w:hAnsi="Tahoma" w:cs="Tahoma"/>
          <w:sz w:val="22"/>
          <w:szCs w:val="22"/>
          <w:lang w:val="id-ID"/>
        </w:rPr>
        <w:t>, yaitu dengan cara sebagai berikut :</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240" w:after="120"/>
        <w:ind w:left="2880" w:hanging="1080"/>
        <w:jc w:val="both"/>
        <w:rPr>
          <w:rFonts w:ascii="Tahoma" w:hAnsi="Tahoma" w:cs="Tahoma"/>
          <w:b/>
          <w:color w:val="000000"/>
          <w:sz w:val="22"/>
          <w:szCs w:val="22"/>
          <w:lang w:val="id-ID"/>
        </w:rPr>
      </w:pPr>
      <w:r w:rsidRPr="001F1855">
        <w:rPr>
          <w:rFonts w:ascii="Tahoma" w:hAnsi="Tahoma" w:cs="Tahoma"/>
          <w:b/>
          <w:color w:val="000000"/>
          <w:sz w:val="22"/>
          <w:szCs w:val="22"/>
          <w:lang w:val="id-ID"/>
        </w:rPr>
        <w:lastRenderedPageBreak/>
        <w:t>Tahap I,</w:t>
      </w:r>
      <w:r w:rsidRPr="001F1855">
        <w:rPr>
          <w:rFonts w:ascii="Tahoma" w:hAnsi="Tahoma" w:cs="Tahoma"/>
          <w:b/>
          <w:color w:val="000000"/>
          <w:sz w:val="22"/>
          <w:szCs w:val="22"/>
          <w:lang w:val="id-ID"/>
        </w:rPr>
        <w:tab/>
        <w:t>Evaluasi Administrasi</w:t>
      </w:r>
    </w:p>
    <w:p w:rsidR="00BC6783" w:rsidRPr="001F1855" w:rsidRDefault="00BC6783" w:rsidP="00BC6783">
      <w:pPr>
        <w:pStyle w:val="BodyText"/>
        <w:spacing w:before="60"/>
        <w:ind w:left="2880"/>
        <w:rPr>
          <w:rFonts w:ascii="Tahoma" w:hAnsi="Tahoma" w:cs="Tahoma"/>
          <w:sz w:val="22"/>
          <w:szCs w:val="22"/>
          <w:lang w:val="id-ID"/>
        </w:rPr>
      </w:pPr>
      <w:r w:rsidRPr="001F1855">
        <w:rPr>
          <w:rFonts w:ascii="Tahoma" w:hAnsi="Tahoma" w:cs="Tahoma"/>
          <w:sz w:val="22"/>
          <w:szCs w:val="22"/>
          <w:lang w:val="id-ID"/>
        </w:rPr>
        <w:t>Dilakukan terhadap Dokumen Penawaran yang masuk yang dievaluasi terhadap pemenuhan dan kelengkapan serta kabsahansyarat administrasi</w:t>
      </w:r>
      <w:r w:rsidRPr="001F1855">
        <w:rPr>
          <w:rFonts w:ascii="Tahoma" w:hAnsi="Tahoma" w:cs="Tahoma"/>
          <w:sz w:val="22"/>
          <w:szCs w:val="22"/>
        </w:rPr>
        <w:t xml:space="preserve"> </w:t>
      </w:r>
      <w:r w:rsidRPr="001F1855" w:rsidDel="00980934">
        <w:rPr>
          <w:rFonts w:ascii="Tahoma" w:hAnsi="Tahoma" w:cs="Tahoma"/>
          <w:sz w:val="22"/>
          <w:szCs w:val="22"/>
          <w:lang w:val="id-ID"/>
        </w:rPr>
        <w:t>Dokumen Penawaran</w:t>
      </w:r>
      <w:r w:rsidRPr="001F1855">
        <w:rPr>
          <w:rFonts w:ascii="Tahoma" w:hAnsi="Tahoma" w:cs="Tahoma"/>
          <w:sz w:val="22"/>
          <w:szCs w:val="22"/>
          <w:lang w:val="id-ID"/>
        </w:rPr>
        <w:t>, Evaluasi ini menghasilkan dua kesimpulan yaitu memenuhi syarat administrasi (LULUS)</w:t>
      </w:r>
      <w:r w:rsidRPr="001F1855">
        <w:rPr>
          <w:rFonts w:ascii="Tahoma" w:hAnsi="Tahoma" w:cs="Tahoma"/>
          <w:sz w:val="22"/>
          <w:szCs w:val="22"/>
        </w:rPr>
        <w:t>,</w:t>
      </w:r>
      <w:r w:rsidRPr="001F1855">
        <w:rPr>
          <w:rFonts w:ascii="Tahoma" w:hAnsi="Tahoma" w:cs="Tahoma"/>
          <w:sz w:val="22"/>
          <w:szCs w:val="22"/>
          <w:lang w:val="id-ID"/>
        </w:rPr>
        <w:t xml:space="preserve"> tidak memenuhi syarat administrasi (GUGUR).</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240" w:after="120"/>
        <w:ind w:left="2880" w:hanging="108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Tahap II, </w:t>
      </w:r>
      <w:r w:rsidRPr="001F1855">
        <w:rPr>
          <w:rFonts w:ascii="Tahoma" w:hAnsi="Tahoma" w:cs="Tahoma"/>
          <w:b/>
          <w:color w:val="000000"/>
          <w:sz w:val="22"/>
          <w:szCs w:val="22"/>
          <w:lang w:val="id-ID"/>
        </w:rPr>
        <w:tab/>
        <w:t>Evaluasi Teknis</w:t>
      </w:r>
    </w:p>
    <w:p w:rsidR="00BC6783" w:rsidRPr="001F1855" w:rsidRDefault="00BC6783" w:rsidP="00BC6783">
      <w:pPr>
        <w:ind w:left="2880"/>
        <w:jc w:val="both"/>
        <w:rPr>
          <w:rFonts w:ascii="Tahoma" w:hAnsi="Tahoma" w:cs="Tahoma"/>
          <w:sz w:val="22"/>
          <w:szCs w:val="22"/>
          <w:lang w:val="sv-SE"/>
        </w:rPr>
      </w:pPr>
      <w:r w:rsidRPr="001F1855">
        <w:rPr>
          <w:rFonts w:ascii="Tahoma" w:hAnsi="Tahoma" w:cs="Tahoma"/>
          <w:sz w:val="22"/>
          <w:szCs w:val="22"/>
          <w:lang w:val="sv-SE"/>
        </w:rPr>
        <w:t>Peserta Pelelangan yang LULUS dalam Evaluasi Administrasi dievaluasi lebih lanjut dokumen Penawaran Teknisnya dengan  Pembobotan Penilaian meliputi :</w:t>
      </w:r>
    </w:p>
    <w:p w:rsidR="00BC6783" w:rsidRPr="001F1855" w:rsidRDefault="00BC6783" w:rsidP="00BC6783">
      <w:pPr>
        <w:numPr>
          <w:ilvl w:val="0"/>
          <w:numId w:val="9"/>
        </w:numPr>
        <w:tabs>
          <w:tab w:val="clear" w:pos="1080"/>
          <w:tab w:val="left" w:pos="2694"/>
          <w:tab w:val="num" w:pos="3240"/>
          <w:tab w:val="right" w:pos="6521"/>
          <w:tab w:val="left" w:pos="8280"/>
        </w:tabs>
        <w:spacing w:before="60"/>
        <w:ind w:left="3240"/>
        <w:jc w:val="both"/>
        <w:rPr>
          <w:rFonts w:ascii="Tahoma" w:hAnsi="Tahoma" w:cs="Tahoma"/>
          <w:sz w:val="22"/>
          <w:szCs w:val="22"/>
        </w:rPr>
      </w:pPr>
      <w:r w:rsidRPr="001F1855">
        <w:rPr>
          <w:rFonts w:ascii="Tahoma" w:hAnsi="Tahoma" w:cs="Tahoma"/>
          <w:color w:val="000000"/>
          <w:sz w:val="22"/>
          <w:szCs w:val="22"/>
          <w:lang w:val="id-ID"/>
        </w:rPr>
        <w:t>Pemahaman terhadap Kerangka Acuan Kerja</w:t>
      </w:r>
      <w:r w:rsidRPr="001F1855">
        <w:rPr>
          <w:rFonts w:ascii="Tahoma" w:hAnsi="Tahoma" w:cs="Tahoma"/>
          <w:sz w:val="22"/>
          <w:szCs w:val="22"/>
          <w:lang w:val="id-ID"/>
        </w:rPr>
        <w:tab/>
        <w:t xml:space="preserve">  </w:t>
      </w:r>
      <w:r w:rsidR="00F40939" w:rsidRPr="001F1855">
        <w:rPr>
          <w:rFonts w:ascii="Tahoma" w:hAnsi="Tahoma" w:cs="Tahoma"/>
          <w:sz w:val="22"/>
          <w:szCs w:val="22"/>
          <w:lang w:val="id-ID"/>
        </w:rPr>
        <w:t>....</w:t>
      </w:r>
      <w:r w:rsidRPr="001F1855">
        <w:rPr>
          <w:rFonts w:ascii="Tahoma" w:hAnsi="Tahoma" w:cs="Tahoma"/>
          <w:sz w:val="22"/>
          <w:szCs w:val="22"/>
        </w:rPr>
        <w:t>%</w:t>
      </w:r>
    </w:p>
    <w:p w:rsidR="00BC6783" w:rsidRPr="001F1855" w:rsidRDefault="00BC6783" w:rsidP="00BC6783">
      <w:pPr>
        <w:numPr>
          <w:ilvl w:val="0"/>
          <w:numId w:val="9"/>
        </w:numPr>
        <w:tabs>
          <w:tab w:val="clear" w:pos="1080"/>
          <w:tab w:val="num" w:pos="3240"/>
          <w:tab w:val="num" w:pos="3600"/>
          <w:tab w:val="right" w:pos="6521"/>
          <w:tab w:val="left" w:pos="8280"/>
        </w:tabs>
        <w:spacing w:before="60"/>
        <w:ind w:left="3240"/>
        <w:jc w:val="both"/>
        <w:rPr>
          <w:rFonts w:ascii="Tahoma" w:hAnsi="Tahoma" w:cs="Tahoma"/>
          <w:sz w:val="22"/>
          <w:szCs w:val="22"/>
        </w:rPr>
      </w:pPr>
      <w:r w:rsidRPr="001F1855">
        <w:rPr>
          <w:rFonts w:ascii="Tahoma" w:hAnsi="Tahoma" w:cs="Tahoma"/>
          <w:color w:val="000000"/>
          <w:sz w:val="22"/>
          <w:szCs w:val="22"/>
          <w:lang w:val="id-ID"/>
        </w:rPr>
        <w:t>Pengalaman Perusahaan</w:t>
      </w:r>
      <w:r w:rsidRPr="001F1855">
        <w:rPr>
          <w:rFonts w:ascii="Tahoma" w:hAnsi="Tahoma" w:cs="Tahoma"/>
          <w:sz w:val="22"/>
          <w:szCs w:val="22"/>
        </w:rPr>
        <w:tab/>
      </w:r>
      <w:r w:rsidRPr="001F1855">
        <w:rPr>
          <w:rFonts w:ascii="Tahoma" w:hAnsi="Tahoma" w:cs="Tahoma"/>
          <w:sz w:val="22"/>
          <w:szCs w:val="22"/>
        </w:rPr>
        <w:tab/>
        <w:t xml:space="preserve">  </w:t>
      </w:r>
      <w:r w:rsidR="00F40939" w:rsidRPr="001F1855">
        <w:rPr>
          <w:rFonts w:ascii="Tahoma" w:hAnsi="Tahoma" w:cs="Tahoma"/>
          <w:sz w:val="22"/>
          <w:szCs w:val="22"/>
          <w:lang w:val="id-ID"/>
        </w:rPr>
        <w:t>....</w:t>
      </w:r>
      <w:r w:rsidRPr="001F1855">
        <w:rPr>
          <w:rFonts w:ascii="Tahoma" w:hAnsi="Tahoma" w:cs="Tahoma"/>
          <w:sz w:val="22"/>
          <w:szCs w:val="22"/>
        </w:rPr>
        <w:t>%</w:t>
      </w:r>
    </w:p>
    <w:p w:rsidR="00BC6783" w:rsidRPr="001F1855" w:rsidRDefault="000A60C9" w:rsidP="00BC6783">
      <w:pPr>
        <w:numPr>
          <w:ilvl w:val="0"/>
          <w:numId w:val="9"/>
        </w:numPr>
        <w:tabs>
          <w:tab w:val="clear" w:pos="1080"/>
          <w:tab w:val="left" w:pos="2694"/>
          <w:tab w:val="num" w:pos="3240"/>
          <w:tab w:val="right" w:pos="6521"/>
          <w:tab w:val="left" w:pos="8280"/>
        </w:tabs>
        <w:spacing w:before="60"/>
        <w:ind w:left="3240"/>
        <w:jc w:val="both"/>
        <w:rPr>
          <w:rFonts w:ascii="Tahoma" w:hAnsi="Tahoma" w:cs="Tahoma"/>
          <w:sz w:val="22"/>
          <w:szCs w:val="22"/>
        </w:rPr>
      </w:pPr>
      <w:r w:rsidRPr="001F1855">
        <w:rPr>
          <w:rFonts w:ascii="Tahoma" w:hAnsi="Tahoma" w:cs="Tahoma"/>
          <w:sz w:val="22"/>
          <w:szCs w:val="22"/>
        </w:rPr>
        <w:t>Metode Pelaksanaan/Proposal</w:t>
      </w:r>
      <w:r w:rsidR="00BC6783" w:rsidRPr="001F1855">
        <w:rPr>
          <w:rFonts w:ascii="Tahoma" w:hAnsi="Tahoma" w:cs="Tahoma"/>
          <w:sz w:val="22"/>
          <w:szCs w:val="22"/>
          <w:lang w:val="id-ID"/>
        </w:rPr>
        <w:t xml:space="preserve">                               </w:t>
      </w:r>
      <w:r w:rsidR="00BC6783" w:rsidRPr="001F1855">
        <w:rPr>
          <w:rFonts w:ascii="Tahoma" w:hAnsi="Tahoma" w:cs="Tahoma"/>
          <w:sz w:val="22"/>
          <w:szCs w:val="22"/>
          <w:lang w:val="id-ID"/>
        </w:rPr>
        <w:tab/>
        <w:t xml:space="preserve">  </w:t>
      </w:r>
      <w:r w:rsidR="00F40939" w:rsidRPr="001F1855">
        <w:rPr>
          <w:rFonts w:ascii="Tahoma" w:hAnsi="Tahoma" w:cs="Tahoma"/>
          <w:sz w:val="22"/>
          <w:szCs w:val="22"/>
          <w:lang w:val="id-ID"/>
        </w:rPr>
        <w:t>....</w:t>
      </w:r>
      <w:r w:rsidR="00BC6783" w:rsidRPr="001F1855">
        <w:rPr>
          <w:rFonts w:ascii="Tahoma" w:hAnsi="Tahoma" w:cs="Tahoma"/>
          <w:sz w:val="22"/>
          <w:szCs w:val="22"/>
          <w:lang w:val="id-ID"/>
        </w:rPr>
        <w:t>%</w:t>
      </w:r>
    </w:p>
    <w:p w:rsidR="00BC6783" w:rsidRPr="001F1855" w:rsidRDefault="00BC6783" w:rsidP="00BC6783">
      <w:pPr>
        <w:numPr>
          <w:ilvl w:val="0"/>
          <w:numId w:val="9"/>
        </w:numPr>
        <w:tabs>
          <w:tab w:val="clear" w:pos="1080"/>
          <w:tab w:val="num" w:pos="3240"/>
          <w:tab w:val="num" w:pos="3600"/>
          <w:tab w:val="right" w:pos="6521"/>
          <w:tab w:val="left" w:pos="8280"/>
        </w:tabs>
        <w:spacing w:before="60"/>
        <w:ind w:left="3240"/>
        <w:jc w:val="both"/>
        <w:rPr>
          <w:rFonts w:ascii="Tahoma" w:hAnsi="Tahoma" w:cs="Tahoma"/>
          <w:sz w:val="22"/>
          <w:szCs w:val="22"/>
        </w:rPr>
      </w:pPr>
      <w:r w:rsidRPr="001F1855">
        <w:rPr>
          <w:rFonts w:ascii="Tahoma" w:hAnsi="Tahoma" w:cs="Tahoma"/>
          <w:color w:val="000000"/>
          <w:sz w:val="22"/>
          <w:szCs w:val="22"/>
          <w:lang w:val="id-ID"/>
        </w:rPr>
        <w:t>Tenaga Ahli Yang Diusulkan</w:t>
      </w:r>
      <w:r w:rsidRPr="001F1855">
        <w:rPr>
          <w:rFonts w:ascii="Tahoma" w:hAnsi="Tahoma" w:cs="Tahoma"/>
          <w:sz w:val="22"/>
          <w:szCs w:val="22"/>
        </w:rPr>
        <w:t xml:space="preserve"> </w:t>
      </w:r>
      <w:r w:rsidRPr="001F1855">
        <w:rPr>
          <w:rFonts w:ascii="Tahoma" w:hAnsi="Tahoma" w:cs="Tahoma"/>
          <w:sz w:val="22"/>
          <w:szCs w:val="22"/>
        </w:rPr>
        <w:tab/>
      </w:r>
      <w:r w:rsidRPr="001F1855">
        <w:rPr>
          <w:rFonts w:ascii="Tahoma" w:hAnsi="Tahoma" w:cs="Tahoma"/>
          <w:sz w:val="22"/>
          <w:szCs w:val="22"/>
        </w:rPr>
        <w:tab/>
        <w:t xml:space="preserve">  </w:t>
      </w:r>
      <w:r w:rsidR="00F40939" w:rsidRPr="001F1855">
        <w:rPr>
          <w:rFonts w:ascii="Tahoma" w:hAnsi="Tahoma" w:cs="Tahoma"/>
          <w:sz w:val="22"/>
          <w:szCs w:val="22"/>
          <w:lang w:val="id-ID"/>
        </w:rPr>
        <w:t>....</w:t>
      </w:r>
      <w:r w:rsidRPr="001F1855">
        <w:rPr>
          <w:rFonts w:ascii="Tahoma" w:hAnsi="Tahoma" w:cs="Tahoma"/>
          <w:sz w:val="22"/>
          <w:szCs w:val="22"/>
        </w:rPr>
        <w:t>%</w:t>
      </w:r>
    </w:p>
    <w:p w:rsidR="00BC6783" w:rsidRPr="001F1855" w:rsidRDefault="00BC6783" w:rsidP="00BC6783">
      <w:pPr>
        <w:numPr>
          <w:ilvl w:val="0"/>
          <w:numId w:val="9"/>
        </w:numPr>
        <w:tabs>
          <w:tab w:val="clear" w:pos="1080"/>
          <w:tab w:val="num" w:pos="3240"/>
          <w:tab w:val="num" w:pos="3600"/>
          <w:tab w:val="right" w:pos="6521"/>
          <w:tab w:val="left" w:pos="8280"/>
        </w:tabs>
        <w:spacing w:before="60"/>
        <w:ind w:left="3240"/>
        <w:jc w:val="both"/>
        <w:rPr>
          <w:rFonts w:ascii="Tahoma" w:hAnsi="Tahoma" w:cs="Tahoma"/>
          <w:sz w:val="22"/>
          <w:szCs w:val="22"/>
        </w:rPr>
      </w:pPr>
      <w:r w:rsidRPr="001F1855">
        <w:rPr>
          <w:rFonts w:ascii="Tahoma" w:hAnsi="Tahoma" w:cs="Tahoma"/>
          <w:color w:val="000000"/>
          <w:sz w:val="22"/>
          <w:szCs w:val="22"/>
        </w:rPr>
        <w:t>Spesifikasi Material yang ditawarkan</w:t>
      </w:r>
      <w:r w:rsidRPr="001F1855">
        <w:rPr>
          <w:rFonts w:ascii="Tahoma" w:hAnsi="Tahoma" w:cs="Tahoma"/>
          <w:sz w:val="22"/>
          <w:szCs w:val="22"/>
        </w:rPr>
        <w:t xml:space="preserve"> </w:t>
      </w:r>
      <w:r w:rsidRPr="001F1855">
        <w:rPr>
          <w:rFonts w:ascii="Tahoma" w:hAnsi="Tahoma" w:cs="Tahoma"/>
          <w:sz w:val="22"/>
          <w:szCs w:val="22"/>
        </w:rPr>
        <w:tab/>
        <w:t xml:space="preserve">  </w:t>
      </w:r>
      <w:r w:rsidR="00F40939" w:rsidRPr="001F1855">
        <w:rPr>
          <w:rFonts w:ascii="Tahoma" w:hAnsi="Tahoma" w:cs="Tahoma"/>
          <w:sz w:val="22"/>
          <w:szCs w:val="22"/>
          <w:lang w:val="id-ID"/>
        </w:rPr>
        <w:t>.....</w:t>
      </w:r>
      <w:r w:rsidRPr="001F1855">
        <w:rPr>
          <w:rFonts w:ascii="Tahoma" w:hAnsi="Tahoma" w:cs="Tahoma"/>
          <w:sz w:val="22"/>
          <w:szCs w:val="22"/>
        </w:rPr>
        <w:t>%</w:t>
      </w:r>
    </w:p>
    <w:p w:rsidR="00BC6783" w:rsidRPr="001F1855" w:rsidRDefault="007348B6" w:rsidP="00BC6783">
      <w:pPr>
        <w:tabs>
          <w:tab w:val="num" w:pos="3960"/>
          <w:tab w:val="right" w:pos="6521"/>
          <w:tab w:val="left" w:pos="8280"/>
        </w:tabs>
        <w:spacing w:before="120"/>
        <w:ind w:left="3960" w:hanging="562"/>
        <w:jc w:val="both"/>
        <w:rPr>
          <w:rFonts w:ascii="Tahoma" w:hAnsi="Tahoma" w:cs="Tahoma"/>
          <w:sz w:val="22"/>
          <w:szCs w:val="22"/>
        </w:rPr>
      </w:pPr>
      <w:r>
        <w:rPr>
          <w:rFonts w:ascii="Tahoma" w:hAnsi="Tahoma" w:cs="Tahoma"/>
          <w:noProof/>
          <w:sz w:val="22"/>
          <w:szCs w:val="22"/>
          <w:lang w:val="id-ID" w:eastAsia="id-ID"/>
        </w:rPr>
        <w:pict>
          <v:line id="Straight Connector 5" o:spid="_x0000_s1051" style="position:absolute;left:0;text-align:left;z-index:251659776;visibility:visible" from="406.8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CXLGwIAADU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"/>
        </w:pict>
      </w:r>
      <w:r w:rsidR="00BC6783" w:rsidRPr="001F1855">
        <w:rPr>
          <w:rFonts w:ascii="Tahoma" w:hAnsi="Tahoma" w:cs="Tahoma"/>
          <w:sz w:val="22"/>
          <w:szCs w:val="22"/>
        </w:rPr>
        <w:tab/>
      </w:r>
      <w:r w:rsidR="00BC6783" w:rsidRPr="001F1855">
        <w:rPr>
          <w:rFonts w:ascii="Tahoma" w:hAnsi="Tahoma" w:cs="Tahoma"/>
          <w:sz w:val="22"/>
          <w:szCs w:val="22"/>
        </w:rPr>
        <w:tab/>
        <w:t>Nilai Teknis</w:t>
      </w:r>
      <w:r w:rsidR="00BC6783" w:rsidRPr="001F1855">
        <w:rPr>
          <w:rFonts w:ascii="Tahoma" w:hAnsi="Tahoma" w:cs="Tahoma"/>
          <w:sz w:val="22"/>
          <w:szCs w:val="22"/>
        </w:rPr>
        <w:tab/>
        <w:t>100%</w:t>
      </w:r>
    </w:p>
    <w:p w:rsidR="00BC6783" w:rsidRPr="001F1855" w:rsidRDefault="00BC6783" w:rsidP="00BC6783">
      <w:pPr>
        <w:tabs>
          <w:tab w:val="num" w:pos="3960"/>
          <w:tab w:val="left" w:pos="8280"/>
        </w:tabs>
        <w:ind w:left="3960" w:hanging="562"/>
        <w:jc w:val="both"/>
        <w:rPr>
          <w:rFonts w:ascii="Tahoma" w:hAnsi="Tahoma" w:cs="Tahoma"/>
          <w:sz w:val="22"/>
          <w:szCs w:val="22"/>
          <w:lang w:val="id-ID"/>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PENETAPAN AMBANG BATAS KELULUSAN (PASSING GRADE)</w:t>
      </w:r>
    </w:p>
    <w:p w:rsidR="00BC6783" w:rsidRPr="001F1855" w:rsidRDefault="00BC6783" w:rsidP="00BC6783">
      <w:pPr>
        <w:tabs>
          <w:tab w:val="left" w:pos="2880"/>
          <w:tab w:val="left" w:pos="4320"/>
          <w:tab w:val="left" w:pos="4680"/>
          <w:tab w:val="left" w:pos="5040"/>
          <w:tab w:val="left" w:pos="6840"/>
        </w:tabs>
        <w:ind w:left="54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Panitia mentapkan Nilai Ambang Batas Kelulusan adalah  </w:t>
      </w:r>
      <w:r w:rsidRPr="001F1855">
        <w:rPr>
          <w:rFonts w:ascii="Tahoma" w:hAnsi="Tahoma" w:cs="Tahoma"/>
          <w:b/>
          <w:color w:val="000000"/>
          <w:sz w:val="22"/>
          <w:szCs w:val="22"/>
          <w:lang w:val="id-ID"/>
        </w:rPr>
        <w:t>70</w:t>
      </w:r>
      <w:r w:rsidRPr="001F1855">
        <w:rPr>
          <w:rFonts w:ascii="Tahoma" w:hAnsi="Tahoma" w:cs="Tahoma"/>
          <w:color w:val="000000"/>
          <w:sz w:val="22"/>
          <w:szCs w:val="22"/>
          <w:lang w:val="id-ID"/>
        </w:rPr>
        <w:t>.</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Bagi penyedia jasa yang </w:t>
      </w:r>
      <w:r w:rsidRPr="001F1855">
        <w:rPr>
          <w:rFonts w:ascii="Tahoma" w:hAnsi="Tahoma" w:cs="Tahoma"/>
          <w:color w:val="000000"/>
          <w:sz w:val="22"/>
          <w:szCs w:val="22"/>
        </w:rPr>
        <w:t>N</w:t>
      </w:r>
      <w:r w:rsidRPr="001F1855">
        <w:rPr>
          <w:rFonts w:ascii="Tahoma" w:hAnsi="Tahoma" w:cs="Tahoma"/>
          <w:color w:val="000000"/>
          <w:sz w:val="22"/>
          <w:szCs w:val="22"/>
          <w:lang w:val="id-ID"/>
        </w:rPr>
        <w:t>ilai</w:t>
      </w:r>
      <w:r w:rsidRPr="001F1855">
        <w:rPr>
          <w:rFonts w:ascii="Tahoma" w:hAnsi="Tahoma" w:cs="Tahoma"/>
          <w:color w:val="000000"/>
          <w:sz w:val="22"/>
          <w:szCs w:val="22"/>
        </w:rPr>
        <w:t xml:space="preserve"> Bobot Teknis</w:t>
      </w:r>
      <w:r w:rsidRPr="001F1855">
        <w:rPr>
          <w:rFonts w:ascii="Tahoma" w:hAnsi="Tahoma" w:cs="Tahoma"/>
          <w:color w:val="000000"/>
          <w:sz w:val="22"/>
          <w:szCs w:val="22"/>
          <w:lang w:val="id-ID"/>
        </w:rPr>
        <w:t>nya di bawah ambang batas kelulusan, maka dinyatakan GUGUR.</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Bagi penyedia jasa yang </w:t>
      </w:r>
      <w:r w:rsidRPr="001F1855">
        <w:rPr>
          <w:rFonts w:ascii="Tahoma" w:hAnsi="Tahoma" w:cs="Tahoma"/>
          <w:color w:val="000000"/>
          <w:sz w:val="22"/>
          <w:szCs w:val="22"/>
        </w:rPr>
        <w:t>N</w:t>
      </w:r>
      <w:r w:rsidRPr="001F1855">
        <w:rPr>
          <w:rFonts w:ascii="Tahoma" w:hAnsi="Tahoma" w:cs="Tahoma"/>
          <w:color w:val="000000"/>
          <w:sz w:val="22"/>
          <w:szCs w:val="22"/>
          <w:lang w:val="id-ID"/>
        </w:rPr>
        <w:t>ilai</w:t>
      </w:r>
      <w:r w:rsidRPr="001F1855">
        <w:rPr>
          <w:rFonts w:ascii="Tahoma" w:hAnsi="Tahoma" w:cs="Tahoma"/>
          <w:color w:val="000000"/>
          <w:sz w:val="22"/>
          <w:szCs w:val="22"/>
        </w:rPr>
        <w:t xml:space="preserve"> Bobot Teknis</w:t>
      </w:r>
      <w:r w:rsidRPr="001F1855">
        <w:rPr>
          <w:rFonts w:ascii="Tahoma" w:hAnsi="Tahoma" w:cs="Tahoma"/>
          <w:color w:val="000000"/>
          <w:sz w:val="22"/>
          <w:szCs w:val="22"/>
          <w:lang w:val="id-ID"/>
        </w:rPr>
        <w:t>nya sama atau diatas nilai ambang batas kelulusan, maka dinyatakan LULUS evaluasi Teknis dan dimasukkan dalam Peringkat Teknis.</w:t>
      </w:r>
    </w:p>
    <w:p w:rsidR="00BC6783" w:rsidRPr="001F1855" w:rsidRDefault="00BC6783" w:rsidP="00BC6783">
      <w:pPr>
        <w:tabs>
          <w:tab w:val="left" w:pos="360"/>
          <w:tab w:val="left" w:pos="1440"/>
          <w:tab w:val="left" w:pos="2520"/>
        </w:tabs>
        <w:jc w:val="both"/>
        <w:rPr>
          <w:rFonts w:ascii="Tahoma" w:hAnsi="Tahoma" w:cs="Tahoma"/>
          <w:b/>
          <w:color w:val="000000"/>
          <w:sz w:val="22"/>
          <w:szCs w:val="22"/>
          <w:lang w:val="id-ID"/>
        </w:rPr>
      </w:pPr>
    </w:p>
    <w:p w:rsidR="00BC6783" w:rsidRPr="001F1855" w:rsidRDefault="00BC6783" w:rsidP="00BC6783">
      <w:pPr>
        <w:tabs>
          <w:tab w:val="left" w:pos="360"/>
          <w:tab w:val="left" w:pos="1440"/>
          <w:tab w:val="left" w:pos="2520"/>
        </w:tabs>
        <w:jc w:val="both"/>
        <w:rPr>
          <w:rFonts w:ascii="Tahoma" w:hAnsi="Tahoma" w:cs="Tahoma"/>
          <w:b/>
          <w:color w:val="000000"/>
          <w:sz w:val="22"/>
          <w:szCs w:val="22"/>
          <w:lang w:val="id-ID"/>
        </w:rPr>
      </w:pPr>
    </w:p>
    <w:p w:rsidR="00BC6783" w:rsidRPr="001F1855" w:rsidRDefault="00BC6783" w:rsidP="00BC6783">
      <w:pPr>
        <w:pStyle w:val="Heading4"/>
        <w:ind w:left="0"/>
        <w:rPr>
          <w:rFonts w:ascii="Tahoma" w:hAnsi="Tahoma" w:cs="Tahoma"/>
          <w:color w:val="000000"/>
          <w:sz w:val="22"/>
          <w:szCs w:val="22"/>
          <w:lang w:val="id-ID"/>
        </w:rPr>
      </w:pPr>
      <w:r w:rsidRPr="001F1855">
        <w:rPr>
          <w:rFonts w:ascii="Tahoma" w:hAnsi="Tahoma" w:cs="Tahoma"/>
          <w:color w:val="000000"/>
          <w:sz w:val="22"/>
          <w:szCs w:val="22"/>
          <w:lang w:val="id-ID"/>
        </w:rPr>
        <w:t>BAGIAN KEENAM</w:t>
      </w:r>
    </w:p>
    <w:p w:rsidR="00BC6783" w:rsidRPr="001F1855" w:rsidRDefault="00BC6783" w:rsidP="00BC6783">
      <w:pPr>
        <w:jc w:val="center"/>
        <w:rPr>
          <w:rFonts w:ascii="Tahoma" w:hAnsi="Tahoma" w:cs="Tahoma"/>
          <w:b/>
          <w:sz w:val="22"/>
          <w:szCs w:val="22"/>
        </w:rPr>
      </w:pPr>
      <w:r w:rsidRPr="001F1855">
        <w:rPr>
          <w:rFonts w:ascii="Tahoma" w:hAnsi="Tahoma" w:cs="Tahoma"/>
          <w:b/>
          <w:color w:val="000000"/>
          <w:sz w:val="22"/>
          <w:szCs w:val="22"/>
          <w:lang w:val="id-ID"/>
        </w:rPr>
        <w:t>TATA CARA PENENTUAN PEMENANG PELELANGAN</w:t>
      </w: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PENETAPAN PERINGKAT TEKNIS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Berdasarkan evaluasi penawaran teknis, panitia pengadaan menyusun peringkat teknis penyedia jasa yang dituangkan dalam berita acara evaluasi penawaran teknis.</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Peringkat Teknis yang sudah disusun akan diusulkan Panitia untuk ditetapkan oleh PENGGUNA BARANG/JASA.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yang masuk dalam Peringkat Teknis akan dapat mengikuti penyampaian penawaran Tahap II (penyampaian dan pembukaan Penawaran harga).</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Hasil Evaluasi Teknis dapat dilihat pada apalikasi E-Procurrement PT PLN (Persero) pada tanggal dan waktu yang telah ditetapkan. </w:t>
      </w:r>
    </w:p>
    <w:p w:rsidR="00BC6783" w:rsidRPr="001F1855" w:rsidRDefault="00BC6783" w:rsidP="00BC6783">
      <w:pPr>
        <w:tabs>
          <w:tab w:val="left" w:pos="1440"/>
          <w:tab w:val="left" w:pos="2520"/>
        </w:tabs>
        <w:jc w:val="both"/>
        <w:rPr>
          <w:rFonts w:ascii="Tahoma" w:hAnsi="Tahoma" w:cs="Tahoma"/>
          <w:b/>
          <w:color w:val="000000"/>
          <w:sz w:val="22"/>
          <w:szCs w:val="22"/>
          <w:lang w:val="id-ID"/>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PENGUMUMAN PERINGKAT TEKNIS</w:t>
      </w:r>
    </w:p>
    <w:p w:rsidR="00BC6783" w:rsidRPr="001F1855" w:rsidRDefault="00BC6783" w:rsidP="00BC6783">
      <w:pPr>
        <w:ind w:left="540"/>
        <w:jc w:val="both"/>
        <w:rPr>
          <w:rFonts w:ascii="Tahoma" w:hAnsi="Tahoma" w:cs="Tahoma"/>
          <w:sz w:val="22"/>
          <w:szCs w:val="22"/>
        </w:rPr>
      </w:pPr>
      <w:r w:rsidRPr="001F1855">
        <w:rPr>
          <w:rFonts w:ascii="Tahoma" w:hAnsi="Tahoma" w:cs="Tahoma"/>
          <w:sz w:val="22"/>
          <w:szCs w:val="22"/>
        </w:rPr>
        <w:lastRenderedPageBreak/>
        <w:t>Peringkat teknis yang ditetapkan oleh pengguna brang / jasa diumumkan oleh panitia pengadaan melalui papan pengumuman resmi untuk penerangan umum dan atau melalui E-Procurement PLN.</w:t>
      </w:r>
    </w:p>
    <w:p w:rsidR="00BC6783" w:rsidRPr="001F1855" w:rsidRDefault="00BC6783" w:rsidP="00BC6783">
      <w:pPr>
        <w:ind w:left="1083"/>
        <w:jc w:val="both"/>
        <w:rPr>
          <w:rFonts w:ascii="Tahoma" w:hAnsi="Tahoma" w:cs="Tahoma"/>
          <w:sz w:val="22"/>
          <w:szCs w:val="22"/>
        </w:rPr>
      </w:pPr>
    </w:p>
    <w:p w:rsidR="00BC6783" w:rsidRPr="001F1855" w:rsidRDefault="000A60C9"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rPr>
        <w:t>EVALUASI HARGA</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Harga Awal yang telah di masukkan (Entry/Input) dalam Data Penawaran pada Aplikasi E-Procurement PT PLN (Persero) dapat melampaui HPS-PLN.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Penawaran Harga Akhir adalah harga yang dimasukkan (revisi harga dalam pelaksanan E-Bidding) sebelum batas waktu akhir yang ditentukan.</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 / JASA yang memasukkan harga akhir melampaui HPS-PLN dinyatakan GUGUR.</w:t>
      </w:r>
    </w:p>
    <w:p w:rsidR="00BC6783" w:rsidRPr="001F1855" w:rsidRDefault="00BC6783" w:rsidP="00BC6783">
      <w:pPr>
        <w:ind w:left="1083"/>
        <w:jc w:val="both"/>
        <w:rPr>
          <w:rFonts w:ascii="Tahoma" w:hAnsi="Tahoma" w:cs="Tahoma"/>
          <w:sz w:val="22"/>
          <w:szCs w:val="22"/>
        </w:rPr>
      </w:pPr>
    </w:p>
    <w:p w:rsidR="00BC6783" w:rsidRPr="001F1855" w:rsidRDefault="00BC6783" w:rsidP="00BC6783">
      <w:pPr>
        <w:tabs>
          <w:tab w:val="num" w:pos="3402"/>
        </w:tabs>
        <w:spacing w:before="80" w:line="264" w:lineRule="auto"/>
        <w:ind w:left="3402"/>
        <w:jc w:val="both"/>
        <w:rPr>
          <w:rFonts w:ascii="Tahoma" w:hAnsi="Tahoma" w:cs="Tahoma"/>
          <w:sz w:val="22"/>
          <w:lang w:val="sv-SE"/>
        </w:rPr>
      </w:pPr>
      <w:r w:rsidRPr="001F1855">
        <w:rPr>
          <w:rFonts w:ascii="Tahoma" w:hAnsi="Tahoma" w:cs="Tahoma"/>
          <w:sz w:val="22"/>
          <w:lang w:val="sv-SE"/>
        </w:rPr>
        <w:t>Dokumen Penawaran Harga dari PENYEDIA BARANG/ JASA yang lulus evaluasi penawaran teknis dibuka dihadapan Panitia serta dibuat Berita Acara Pembukaan Tahap-II.</w:t>
      </w:r>
    </w:p>
    <w:p w:rsidR="00BC6783" w:rsidRPr="001F1855" w:rsidRDefault="00BC6783" w:rsidP="00BC6783">
      <w:pPr>
        <w:numPr>
          <w:ilvl w:val="2"/>
          <w:numId w:val="29"/>
        </w:numPr>
        <w:tabs>
          <w:tab w:val="clear" w:pos="1424"/>
          <w:tab w:val="num" w:pos="2127"/>
        </w:tabs>
        <w:spacing w:before="120" w:line="264" w:lineRule="auto"/>
        <w:ind w:left="2127" w:firstLine="1275"/>
        <w:jc w:val="both"/>
        <w:rPr>
          <w:rFonts w:ascii="Tahoma" w:hAnsi="Tahoma" w:cs="Tahoma"/>
          <w:spacing w:val="2"/>
          <w:sz w:val="22"/>
          <w:szCs w:val="22"/>
          <w:lang w:val="sv-SE"/>
        </w:rPr>
      </w:pPr>
      <w:r w:rsidRPr="001F1855">
        <w:rPr>
          <w:rFonts w:ascii="Tahoma" w:hAnsi="Tahoma" w:cs="Tahoma"/>
          <w:spacing w:val="2"/>
          <w:sz w:val="22"/>
          <w:szCs w:val="22"/>
          <w:lang w:val="sv-SE"/>
        </w:rPr>
        <w:t>Evaluasi Biaya</w:t>
      </w:r>
    </w:p>
    <w:p w:rsidR="00BC6783" w:rsidRPr="001F1855" w:rsidRDefault="00BC6783" w:rsidP="00BC6783">
      <w:pPr>
        <w:tabs>
          <w:tab w:val="num" w:pos="3402"/>
        </w:tabs>
        <w:spacing w:line="264" w:lineRule="auto"/>
        <w:ind w:left="3402"/>
        <w:jc w:val="both"/>
        <w:rPr>
          <w:rFonts w:ascii="Tahoma" w:hAnsi="Tahoma" w:cs="Tahoma"/>
          <w:sz w:val="22"/>
          <w:lang w:val="sv-SE"/>
        </w:rPr>
      </w:pPr>
      <w:r w:rsidRPr="001F1855">
        <w:rPr>
          <w:rFonts w:ascii="Tahoma" w:hAnsi="Tahoma" w:cs="Tahoma"/>
          <w:sz w:val="22"/>
          <w:lang w:val="sv-SE"/>
        </w:rPr>
        <w:t>Evaluasi biaya dilaksankan setelah dilakukan kesalahan aritmatik dengan rumusan sebagai berikut :</w:t>
      </w:r>
    </w:p>
    <w:tbl>
      <w:tblPr>
        <w:tblW w:w="0" w:type="auto"/>
        <w:tblInd w:w="2127" w:type="dxa"/>
        <w:tblLook w:val="04A0"/>
      </w:tblPr>
      <w:tblGrid>
        <w:gridCol w:w="2092"/>
        <w:gridCol w:w="4079"/>
        <w:gridCol w:w="850"/>
      </w:tblGrid>
      <w:tr w:rsidR="00BC6783" w:rsidRPr="001F1855" w:rsidTr="00C730DA">
        <w:trPr>
          <w:trHeight w:val="422"/>
        </w:trPr>
        <w:tc>
          <w:tcPr>
            <w:tcW w:w="2092" w:type="dxa"/>
            <w:vMerge w:val="restart"/>
            <w:vAlign w:val="center"/>
          </w:tcPr>
          <w:p w:rsidR="00BC6783" w:rsidRPr="001F1855" w:rsidRDefault="00BC6783" w:rsidP="00C730DA">
            <w:pPr>
              <w:spacing w:line="264" w:lineRule="auto"/>
              <w:rPr>
                <w:rFonts w:ascii="Tahoma" w:hAnsi="Tahoma" w:cs="Tahoma"/>
                <w:sz w:val="22"/>
                <w:lang w:val="sv-SE"/>
              </w:rPr>
            </w:pPr>
            <w:r w:rsidRPr="001F1855">
              <w:rPr>
                <w:rFonts w:ascii="Tahoma" w:hAnsi="Tahoma" w:cs="Tahoma"/>
                <w:sz w:val="22"/>
                <w:lang w:val="sv-SE"/>
              </w:rPr>
              <w:t>Evaluasi Biaya  =</w:t>
            </w:r>
          </w:p>
        </w:tc>
        <w:tc>
          <w:tcPr>
            <w:tcW w:w="4079" w:type="dxa"/>
            <w:tcBorders>
              <w:bottom w:val="single" w:sz="4" w:space="0" w:color="auto"/>
            </w:tcBorders>
            <w:vAlign w:val="center"/>
          </w:tcPr>
          <w:p w:rsidR="00BC6783" w:rsidRPr="001F1855" w:rsidRDefault="00BC6783" w:rsidP="00C730DA">
            <w:pPr>
              <w:tabs>
                <w:tab w:val="num" w:pos="2127"/>
              </w:tabs>
              <w:spacing w:line="264" w:lineRule="auto"/>
              <w:rPr>
                <w:rFonts w:ascii="Tahoma" w:hAnsi="Tahoma" w:cs="Tahoma"/>
                <w:sz w:val="22"/>
                <w:lang w:val="sv-SE"/>
              </w:rPr>
            </w:pPr>
            <w:r w:rsidRPr="001F1855">
              <w:rPr>
                <w:rFonts w:ascii="Tahoma" w:hAnsi="Tahoma" w:cs="Tahoma"/>
                <w:sz w:val="22"/>
                <w:lang w:val="sv-SE"/>
              </w:rPr>
              <w:t xml:space="preserve">Penawaran Terendah </w:t>
            </w:r>
          </w:p>
          <w:p w:rsidR="00BC6783" w:rsidRPr="001F1855" w:rsidRDefault="00BC6783" w:rsidP="00C730DA">
            <w:pPr>
              <w:tabs>
                <w:tab w:val="num" w:pos="2127"/>
              </w:tabs>
              <w:spacing w:line="264" w:lineRule="auto"/>
              <w:rPr>
                <w:rFonts w:ascii="Tahoma" w:hAnsi="Tahoma" w:cs="Tahoma"/>
                <w:sz w:val="22"/>
                <w:lang w:val="sv-SE"/>
              </w:rPr>
            </w:pPr>
            <w:r w:rsidRPr="001F1855">
              <w:rPr>
                <w:rFonts w:ascii="Tahoma" w:hAnsi="Tahoma" w:cs="Tahoma"/>
                <w:sz w:val="22"/>
                <w:lang w:val="sv-SE"/>
              </w:rPr>
              <w:t>dari PENYEDIA BARANG/JASA</w:t>
            </w:r>
          </w:p>
        </w:tc>
        <w:tc>
          <w:tcPr>
            <w:tcW w:w="850" w:type="dxa"/>
            <w:vMerge w:val="restart"/>
            <w:vAlign w:val="center"/>
          </w:tcPr>
          <w:p w:rsidR="00BC6783" w:rsidRPr="001F1855" w:rsidRDefault="00BC6783" w:rsidP="00C730DA">
            <w:pPr>
              <w:tabs>
                <w:tab w:val="num" w:pos="2127"/>
              </w:tabs>
              <w:spacing w:line="264" w:lineRule="auto"/>
              <w:ind w:firstLine="1275"/>
              <w:rPr>
                <w:rFonts w:ascii="Tahoma" w:hAnsi="Tahoma" w:cs="Tahoma"/>
                <w:sz w:val="22"/>
                <w:lang w:val="sv-SE"/>
              </w:rPr>
            </w:pPr>
            <w:r w:rsidRPr="001F1855">
              <w:rPr>
                <w:rFonts w:ascii="Tahoma" w:hAnsi="Tahoma" w:cs="Tahoma"/>
                <w:sz w:val="22"/>
                <w:lang w:val="sv-SE"/>
              </w:rPr>
              <w:t>x 100</w:t>
            </w:r>
          </w:p>
        </w:tc>
      </w:tr>
      <w:tr w:rsidR="00BC6783" w:rsidRPr="001F1855" w:rsidTr="00C730DA">
        <w:trPr>
          <w:trHeight w:val="416"/>
        </w:trPr>
        <w:tc>
          <w:tcPr>
            <w:tcW w:w="2092" w:type="dxa"/>
            <w:vMerge/>
            <w:vAlign w:val="center"/>
          </w:tcPr>
          <w:p w:rsidR="00BC6783" w:rsidRPr="001F1855" w:rsidRDefault="00BC6783" w:rsidP="00C730DA">
            <w:pPr>
              <w:tabs>
                <w:tab w:val="num" w:pos="2127"/>
              </w:tabs>
              <w:spacing w:line="264" w:lineRule="auto"/>
              <w:ind w:firstLine="1275"/>
              <w:rPr>
                <w:rFonts w:ascii="Tahoma" w:hAnsi="Tahoma" w:cs="Tahoma"/>
                <w:sz w:val="22"/>
                <w:lang w:val="sv-SE"/>
              </w:rPr>
            </w:pPr>
          </w:p>
        </w:tc>
        <w:tc>
          <w:tcPr>
            <w:tcW w:w="4079" w:type="dxa"/>
            <w:tcBorders>
              <w:top w:val="single" w:sz="4" w:space="0" w:color="auto"/>
            </w:tcBorders>
            <w:vAlign w:val="center"/>
          </w:tcPr>
          <w:p w:rsidR="00BC6783" w:rsidRPr="001F1855" w:rsidRDefault="00BC6783" w:rsidP="00C730DA">
            <w:pPr>
              <w:tabs>
                <w:tab w:val="num" w:pos="2127"/>
              </w:tabs>
              <w:spacing w:line="264" w:lineRule="auto"/>
              <w:ind w:right="-108"/>
              <w:rPr>
                <w:rFonts w:ascii="Tahoma" w:hAnsi="Tahoma" w:cs="Tahoma"/>
                <w:sz w:val="22"/>
                <w:lang w:val="sv-SE"/>
              </w:rPr>
            </w:pPr>
            <w:r w:rsidRPr="001F1855">
              <w:rPr>
                <w:rFonts w:ascii="Tahoma" w:hAnsi="Tahoma" w:cs="Tahoma"/>
                <w:sz w:val="22"/>
                <w:lang w:val="sv-SE"/>
              </w:rPr>
              <w:t>Penawaran PENYEDIA BARANG/JASA</w:t>
            </w:r>
          </w:p>
        </w:tc>
        <w:tc>
          <w:tcPr>
            <w:tcW w:w="850" w:type="dxa"/>
            <w:vMerge/>
            <w:vAlign w:val="center"/>
          </w:tcPr>
          <w:p w:rsidR="00BC6783" w:rsidRPr="001F1855" w:rsidRDefault="00BC6783" w:rsidP="00C730DA">
            <w:pPr>
              <w:tabs>
                <w:tab w:val="num" w:pos="2127"/>
              </w:tabs>
              <w:spacing w:line="264" w:lineRule="auto"/>
              <w:ind w:firstLine="1275"/>
              <w:rPr>
                <w:rFonts w:ascii="Tahoma" w:hAnsi="Tahoma" w:cs="Tahoma"/>
                <w:sz w:val="22"/>
                <w:lang w:val="sv-SE"/>
              </w:rPr>
            </w:pPr>
          </w:p>
        </w:tc>
      </w:tr>
    </w:tbl>
    <w:p w:rsidR="00BC6783" w:rsidRPr="001F1855" w:rsidRDefault="00BC6783" w:rsidP="00BC6783">
      <w:pPr>
        <w:tabs>
          <w:tab w:val="num" w:pos="2127"/>
        </w:tabs>
        <w:spacing w:line="264" w:lineRule="auto"/>
        <w:ind w:left="2127"/>
        <w:jc w:val="both"/>
        <w:rPr>
          <w:rFonts w:ascii="Tahoma" w:hAnsi="Tahoma" w:cs="Tahoma"/>
          <w:sz w:val="22"/>
          <w:lang w:val="sv-SE"/>
        </w:rPr>
      </w:pPr>
    </w:p>
    <w:p w:rsidR="00BC6783" w:rsidRPr="001F1855" w:rsidRDefault="000A60C9" w:rsidP="00BC6783">
      <w:pPr>
        <w:pStyle w:val="ListParagraph"/>
        <w:numPr>
          <w:ilvl w:val="2"/>
          <w:numId w:val="30"/>
        </w:numPr>
        <w:spacing w:before="120" w:line="264" w:lineRule="auto"/>
        <w:jc w:val="both"/>
        <w:rPr>
          <w:rFonts w:ascii="Tahoma" w:hAnsi="Tahoma" w:cs="Tahoma"/>
          <w:b/>
        </w:rPr>
      </w:pPr>
      <w:r w:rsidRPr="001F1855">
        <w:rPr>
          <w:rFonts w:ascii="Tahoma" w:hAnsi="Tahoma" w:cs="Tahoma"/>
          <w:b/>
          <w:lang w:val="sv-SE"/>
        </w:rPr>
        <w:t xml:space="preserve">EVALUASI AKHIR </w:t>
      </w:r>
    </w:p>
    <w:p w:rsidR="00BC6783" w:rsidRPr="001F1855" w:rsidRDefault="00BC6783" w:rsidP="000A60C9">
      <w:pPr>
        <w:spacing w:before="120" w:line="264" w:lineRule="auto"/>
        <w:ind w:left="709"/>
        <w:jc w:val="both"/>
        <w:rPr>
          <w:rFonts w:ascii="Tahoma" w:hAnsi="Tahoma" w:cs="Tahoma"/>
          <w:sz w:val="22"/>
        </w:rPr>
      </w:pPr>
      <w:r w:rsidRPr="001F1855">
        <w:rPr>
          <w:rFonts w:ascii="Tahoma" w:hAnsi="Tahoma" w:cs="Tahoma"/>
          <w:sz w:val="22"/>
        </w:rPr>
        <w:t>Evaluasi</w:t>
      </w:r>
      <w:r w:rsidRPr="001F1855">
        <w:rPr>
          <w:rFonts w:ascii="Tahoma" w:hAnsi="Tahoma" w:cs="Tahoma"/>
          <w:sz w:val="22"/>
          <w:lang w:val="id-ID"/>
        </w:rPr>
        <w:t xml:space="preserve"> </w:t>
      </w:r>
      <w:r w:rsidRPr="001F1855">
        <w:rPr>
          <w:rFonts w:ascii="Tahoma" w:hAnsi="Tahoma" w:cs="Tahoma"/>
          <w:sz w:val="22"/>
        </w:rPr>
        <w:t>Akhir</w:t>
      </w:r>
      <w:r w:rsidRPr="001F1855">
        <w:rPr>
          <w:rFonts w:ascii="Tahoma" w:hAnsi="Tahoma" w:cs="Tahoma"/>
          <w:sz w:val="22"/>
          <w:lang w:val="id-ID"/>
        </w:rPr>
        <w:t xml:space="preserve"> </w:t>
      </w:r>
      <w:r w:rsidRPr="001F1855">
        <w:rPr>
          <w:rFonts w:ascii="Tahoma" w:hAnsi="Tahoma" w:cs="Tahoma"/>
          <w:sz w:val="22"/>
        </w:rPr>
        <w:t>adalah</w:t>
      </w:r>
      <w:r w:rsidRPr="001F1855">
        <w:rPr>
          <w:rFonts w:ascii="Tahoma" w:hAnsi="Tahoma" w:cs="Tahoma"/>
          <w:sz w:val="22"/>
          <w:lang w:val="id-ID"/>
        </w:rPr>
        <w:t xml:space="preserve"> </w:t>
      </w:r>
      <w:r w:rsidRPr="001F1855">
        <w:rPr>
          <w:rFonts w:ascii="Tahoma" w:hAnsi="Tahoma" w:cs="Tahoma"/>
          <w:sz w:val="22"/>
        </w:rPr>
        <w:t>gabungan/kombinasi</w:t>
      </w:r>
      <w:r w:rsidRPr="001F1855">
        <w:rPr>
          <w:rFonts w:ascii="Tahoma" w:hAnsi="Tahoma" w:cs="Tahoma"/>
          <w:sz w:val="22"/>
          <w:lang w:val="id-ID"/>
        </w:rPr>
        <w:t xml:space="preserve"> </w:t>
      </w:r>
      <w:r w:rsidRPr="001F1855">
        <w:rPr>
          <w:rFonts w:ascii="Tahoma" w:hAnsi="Tahoma" w:cs="Tahoma"/>
          <w:sz w:val="22"/>
        </w:rPr>
        <w:t>Evaluasi</w:t>
      </w:r>
      <w:r w:rsidRPr="001F1855">
        <w:rPr>
          <w:rFonts w:ascii="Tahoma" w:hAnsi="Tahoma" w:cs="Tahoma"/>
          <w:sz w:val="22"/>
          <w:lang w:val="id-ID"/>
        </w:rPr>
        <w:t xml:space="preserve"> </w:t>
      </w:r>
      <w:r w:rsidRPr="001F1855">
        <w:rPr>
          <w:rFonts w:ascii="Tahoma" w:hAnsi="Tahoma" w:cs="Tahoma"/>
          <w:sz w:val="22"/>
        </w:rPr>
        <w:t>Teknis</w:t>
      </w:r>
      <w:r w:rsidRPr="001F1855">
        <w:rPr>
          <w:rFonts w:ascii="Tahoma" w:hAnsi="Tahoma" w:cs="Tahoma"/>
          <w:sz w:val="22"/>
          <w:lang w:val="id-ID"/>
        </w:rPr>
        <w:t xml:space="preserve"> </w:t>
      </w:r>
      <w:r w:rsidRPr="001F1855">
        <w:rPr>
          <w:rFonts w:ascii="Tahoma" w:hAnsi="Tahoma" w:cs="Tahoma"/>
          <w:sz w:val="22"/>
        </w:rPr>
        <w:t>dan</w:t>
      </w:r>
      <w:r w:rsidRPr="001F1855">
        <w:rPr>
          <w:rFonts w:ascii="Tahoma" w:hAnsi="Tahoma" w:cs="Tahoma"/>
          <w:sz w:val="22"/>
          <w:lang w:val="id-ID"/>
        </w:rPr>
        <w:t xml:space="preserve"> </w:t>
      </w:r>
      <w:r w:rsidRPr="001F1855">
        <w:rPr>
          <w:rFonts w:ascii="Tahoma" w:hAnsi="Tahoma" w:cs="Tahoma"/>
          <w:sz w:val="22"/>
        </w:rPr>
        <w:t>Evaluasi</w:t>
      </w:r>
      <w:r w:rsidRPr="001F1855">
        <w:rPr>
          <w:rFonts w:ascii="Tahoma" w:hAnsi="Tahoma" w:cs="Tahoma"/>
          <w:sz w:val="22"/>
          <w:lang w:val="id-ID"/>
        </w:rPr>
        <w:t xml:space="preserve"> </w:t>
      </w:r>
      <w:r w:rsidRPr="001F1855">
        <w:rPr>
          <w:rFonts w:ascii="Tahoma" w:hAnsi="Tahoma" w:cs="Tahoma"/>
          <w:sz w:val="22"/>
        </w:rPr>
        <w:t>Biaya</w:t>
      </w:r>
      <w:r w:rsidRPr="001F1855">
        <w:rPr>
          <w:rFonts w:ascii="Tahoma" w:hAnsi="Tahoma" w:cs="Tahoma"/>
          <w:sz w:val="22"/>
          <w:lang w:val="id-ID"/>
        </w:rPr>
        <w:t xml:space="preserve"> </w:t>
      </w:r>
      <w:r w:rsidRPr="001F1855">
        <w:rPr>
          <w:rFonts w:ascii="Tahoma" w:hAnsi="Tahoma" w:cs="Tahoma"/>
          <w:sz w:val="22"/>
        </w:rPr>
        <w:t>dengan</w:t>
      </w:r>
      <w:r w:rsidRPr="001F1855">
        <w:rPr>
          <w:rFonts w:ascii="Tahoma" w:hAnsi="Tahoma" w:cs="Tahoma"/>
          <w:sz w:val="22"/>
          <w:lang w:val="id-ID"/>
        </w:rPr>
        <w:t xml:space="preserve"> </w:t>
      </w:r>
      <w:r w:rsidRPr="001F1855">
        <w:rPr>
          <w:rFonts w:ascii="Tahoma" w:hAnsi="Tahoma" w:cs="Tahoma"/>
          <w:sz w:val="22"/>
        </w:rPr>
        <w:t>rumusan</w:t>
      </w:r>
      <w:r w:rsidRPr="001F1855">
        <w:rPr>
          <w:rFonts w:ascii="Tahoma" w:hAnsi="Tahoma" w:cs="Tahoma"/>
          <w:sz w:val="22"/>
          <w:lang w:val="id-ID"/>
        </w:rPr>
        <w:t xml:space="preserve"> </w:t>
      </w:r>
      <w:r w:rsidRPr="001F1855">
        <w:rPr>
          <w:rFonts w:ascii="Tahoma" w:hAnsi="Tahoma" w:cs="Tahoma"/>
          <w:sz w:val="22"/>
        </w:rPr>
        <w:t>sebagai</w:t>
      </w:r>
      <w:r w:rsidRPr="001F1855">
        <w:rPr>
          <w:rFonts w:ascii="Tahoma" w:hAnsi="Tahoma" w:cs="Tahoma"/>
          <w:sz w:val="22"/>
          <w:lang w:val="id-ID"/>
        </w:rPr>
        <w:t xml:space="preserve"> </w:t>
      </w:r>
      <w:r w:rsidRPr="001F1855">
        <w:rPr>
          <w:rFonts w:ascii="Tahoma" w:hAnsi="Tahoma" w:cs="Tahoma"/>
          <w:sz w:val="22"/>
        </w:rPr>
        <w:t>berikut :</w:t>
      </w:r>
    </w:p>
    <w:p w:rsidR="00BC6783" w:rsidRPr="001F1855" w:rsidRDefault="00BC6783" w:rsidP="00BC6783">
      <w:pPr>
        <w:spacing w:before="120" w:line="264" w:lineRule="auto"/>
        <w:ind w:left="1276"/>
        <w:jc w:val="both"/>
        <w:rPr>
          <w:rFonts w:ascii="Tahoma" w:hAnsi="Tahoma" w:cs="Tahoma"/>
          <w:sz w:val="16"/>
          <w:szCs w:val="16"/>
        </w:rPr>
      </w:pPr>
    </w:p>
    <w:p w:rsidR="00BC6783" w:rsidRPr="001F1855" w:rsidRDefault="00BC6783" w:rsidP="00BC6783">
      <w:pPr>
        <w:spacing w:before="120" w:line="264" w:lineRule="auto"/>
        <w:ind w:left="1276"/>
        <w:jc w:val="both"/>
        <w:rPr>
          <w:rFonts w:ascii="Tahoma" w:hAnsi="Tahoma" w:cs="Tahoma"/>
          <w:sz w:val="22"/>
        </w:rPr>
      </w:pPr>
      <w:r w:rsidRPr="001F1855">
        <w:rPr>
          <w:rFonts w:ascii="Tahoma" w:hAnsi="Tahoma" w:cs="Tahoma"/>
          <w:sz w:val="22"/>
        </w:rPr>
        <w:t>EvaluasiAkhir  = (Evaluasi</w:t>
      </w:r>
      <w:r w:rsidR="0051292C">
        <w:rPr>
          <w:rFonts w:ascii="Tahoma" w:hAnsi="Tahoma" w:cs="Tahoma"/>
          <w:sz w:val="22"/>
          <w:lang w:val="id-ID"/>
        </w:rPr>
        <w:t xml:space="preserve"> </w:t>
      </w:r>
      <w:r w:rsidRPr="001F1855">
        <w:rPr>
          <w:rFonts w:ascii="Tahoma" w:hAnsi="Tahoma" w:cs="Tahoma"/>
          <w:sz w:val="22"/>
        </w:rPr>
        <w:t>Teknis x 70%) + (Evaluasi</w:t>
      </w:r>
      <w:r w:rsidR="0051292C">
        <w:rPr>
          <w:rFonts w:ascii="Tahoma" w:hAnsi="Tahoma" w:cs="Tahoma"/>
          <w:sz w:val="22"/>
          <w:lang w:val="id-ID"/>
        </w:rPr>
        <w:t xml:space="preserve"> </w:t>
      </w:r>
      <w:r w:rsidRPr="001F1855">
        <w:rPr>
          <w:rFonts w:ascii="Tahoma" w:hAnsi="Tahoma" w:cs="Tahoma"/>
          <w:sz w:val="22"/>
        </w:rPr>
        <w:t>Biaya x 30%)</w:t>
      </w:r>
    </w:p>
    <w:p w:rsidR="00BC6783" w:rsidRPr="001F1855" w:rsidRDefault="00BC6783" w:rsidP="00BC6783">
      <w:pPr>
        <w:ind w:left="1083"/>
        <w:jc w:val="both"/>
        <w:rPr>
          <w:rFonts w:ascii="Tahoma" w:hAnsi="Tahoma" w:cs="Tahoma"/>
          <w:sz w:val="22"/>
          <w:szCs w:val="22"/>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PENETAPAN PEMENANG PELELANGAN</w:t>
      </w:r>
    </w:p>
    <w:p w:rsidR="00BC6783" w:rsidRPr="001F1855" w:rsidRDefault="00BC6783" w:rsidP="00BC6783">
      <w:pPr>
        <w:tabs>
          <w:tab w:val="left" w:pos="1080"/>
          <w:tab w:val="num" w:pos="3060"/>
        </w:tabs>
        <w:ind w:left="547"/>
        <w:jc w:val="both"/>
        <w:rPr>
          <w:rFonts w:ascii="Tahoma" w:hAnsi="Tahoma" w:cs="Tahoma"/>
          <w:color w:val="000000"/>
          <w:sz w:val="22"/>
          <w:szCs w:val="22"/>
          <w:lang w:val="id-ID"/>
        </w:rPr>
      </w:pPr>
      <w:r w:rsidRPr="001F1855">
        <w:rPr>
          <w:rFonts w:ascii="Tahoma" w:hAnsi="Tahoma" w:cs="Tahoma"/>
          <w:color w:val="000000"/>
          <w:sz w:val="22"/>
          <w:szCs w:val="22"/>
          <w:lang w:val="id-ID"/>
        </w:rPr>
        <w:t>Tata cara penetapan pemenang lelang dilakukan sesuai ketentuan dalam Keputusan Direksi PT. PLN (Persero) No. 305.K/DIR/2010 tanggal 03 Juni 2010 dan ketentuan lain yang berlaku dalam dokumen lelang yang secara garis besar dapat dijelaskan sebagai berikut:</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Penawaran yang lulus Evaluasi administrasi dan teknis.</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rPr>
        <w:t>Nilai Evaluasi Akhir yang tertinggi.</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Calon pemenang ditentukan atas dasar </w:t>
      </w:r>
      <w:r w:rsidRPr="001F1855">
        <w:rPr>
          <w:rFonts w:ascii="Tahoma" w:hAnsi="Tahoma" w:cs="Tahoma"/>
          <w:color w:val="000000"/>
          <w:sz w:val="22"/>
          <w:szCs w:val="22"/>
        </w:rPr>
        <w:t>Nilai Evaluasi Akhir yang tertinggi</w:t>
      </w:r>
      <w:r w:rsidRPr="001F1855" w:rsidDel="00946F8F">
        <w:rPr>
          <w:rFonts w:ascii="Tahoma" w:hAnsi="Tahoma" w:cs="Tahoma"/>
          <w:color w:val="000000"/>
          <w:sz w:val="22"/>
          <w:szCs w:val="22"/>
          <w:lang w:val="id-ID"/>
        </w:rPr>
        <w:t xml:space="preserve"> </w:t>
      </w:r>
      <w:r w:rsidRPr="001F1855">
        <w:rPr>
          <w:rFonts w:ascii="Tahoma" w:hAnsi="Tahoma" w:cs="Tahoma"/>
          <w:color w:val="000000"/>
          <w:sz w:val="22"/>
          <w:szCs w:val="22"/>
          <w:lang w:val="id-ID"/>
        </w:rPr>
        <w:t>dari penawaran yang telah dinyatakan lulus persyaratan administrasi dan teknis sebagaimana dimaksud dalam dokumen ini.</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Dalam hal dua peserta </w:t>
      </w:r>
      <w:r w:rsidRPr="001F1855">
        <w:rPr>
          <w:rFonts w:ascii="Tahoma" w:hAnsi="Tahoma" w:cs="Tahoma"/>
          <w:color w:val="000000"/>
          <w:sz w:val="22"/>
          <w:szCs w:val="22"/>
        </w:rPr>
        <w:t xml:space="preserve">mempunyai Nilai Evaluasi Akhir </w:t>
      </w:r>
      <w:r w:rsidRPr="001F1855">
        <w:rPr>
          <w:rFonts w:ascii="Tahoma" w:hAnsi="Tahoma" w:cs="Tahoma"/>
          <w:color w:val="000000"/>
          <w:sz w:val="22"/>
          <w:szCs w:val="22"/>
          <w:lang w:val="id-ID"/>
        </w:rPr>
        <w:t xml:space="preserve">yang sama, maka peserta yang </w:t>
      </w:r>
      <w:r w:rsidRPr="001F1855">
        <w:rPr>
          <w:rFonts w:ascii="Tahoma" w:hAnsi="Tahoma" w:cs="Tahoma"/>
          <w:color w:val="000000"/>
          <w:sz w:val="22"/>
          <w:szCs w:val="22"/>
        </w:rPr>
        <w:t xml:space="preserve">mempunyai Nilai Teknis lebih tinggi </w:t>
      </w:r>
      <w:r w:rsidRPr="001F1855">
        <w:rPr>
          <w:rFonts w:ascii="Tahoma" w:hAnsi="Tahoma" w:cs="Tahoma"/>
          <w:color w:val="000000"/>
          <w:sz w:val="22"/>
          <w:szCs w:val="22"/>
          <w:lang w:val="id-ID"/>
        </w:rPr>
        <w:t>yang dinyatakan sebagai pemenang.</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Hasil evaluasi tersebut akan dilaporkan kepada pejabat yang berwenang untuk menetapkan pemenang lelang.</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Keputusan pejabat yang berwenang tentang penetapan pemenang lelang akan diumumkan oleh Panitia Lelang kepada para peserta melalui  E-Procurement.</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jasa yang ditetapkan sebagai pemenang akan dibuatkan Surat Penunjukan oleh Pengguna Jasa.</w:t>
      </w:r>
    </w:p>
    <w:p w:rsidR="00BC6783" w:rsidRPr="001F1855" w:rsidRDefault="00BC6783" w:rsidP="00BC6783">
      <w:pPr>
        <w:tabs>
          <w:tab w:val="left" w:pos="1080"/>
          <w:tab w:val="num" w:pos="3060"/>
        </w:tabs>
        <w:spacing w:before="240"/>
        <w:ind w:left="1094"/>
        <w:jc w:val="both"/>
        <w:rPr>
          <w:rFonts w:ascii="Tahoma" w:hAnsi="Tahoma" w:cs="Tahoma"/>
          <w:color w:val="000000"/>
          <w:sz w:val="22"/>
          <w:szCs w:val="22"/>
          <w:lang w:val="id-ID"/>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PEMBUKTIAN KUALIFIKASI DAN KLARIFIKASI TEKNIS </w:t>
      </w:r>
    </w:p>
    <w:p w:rsidR="00BC6783" w:rsidRPr="001F1855" w:rsidRDefault="00BC6783" w:rsidP="00BC6783">
      <w:pPr>
        <w:ind w:left="540"/>
        <w:jc w:val="both"/>
        <w:rPr>
          <w:rFonts w:ascii="Tahoma" w:hAnsi="Tahoma" w:cs="Tahoma"/>
          <w:sz w:val="22"/>
          <w:szCs w:val="22"/>
        </w:rPr>
      </w:pPr>
      <w:r w:rsidRPr="001F1855">
        <w:rPr>
          <w:rFonts w:ascii="Tahoma" w:hAnsi="Tahoma" w:cs="Tahoma"/>
          <w:sz w:val="22"/>
          <w:szCs w:val="22"/>
        </w:rPr>
        <w:t>Setelah ditetapkan peringkat teknis, panitia pengadaan melakukan klarifikasi dan negosiasi teknis kepada pemenang seleksi dengan ketentuan sebagai berikut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Sebelum ditunjuk seb</w:t>
      </w:r>
      <w:r w:rsidRPr="001F1855">
        <w:rPr>
          <w:rFonts w:ascii="Tahoma" w:hAnsi="Tahoma" w:cs="Tahoma"/>
          <w:color w:val="000000"/>
          <w:sz w:val="22"/>
          <w:szCs w:val="22"/>
        </w:rPr>
        <w:t>.</w:t>
      </w:r>
      <w:r w:rsidRPr="001F1855">
        <w:rPr>
          <w:rFonts w:ascii="Tahoma" w:hAnsi="Tahoma" w:cs="Tahoma"/>
          <w:color w:val="000000"/>
          <w:sz w:val="22"/>
          <w:szCs w:val="22"/>
          <w:lang w:val="id-ID"/>
        </w:rPr>
        <w:t>agai pemenang, maka kepada peserta seleksi yang peringkat teknis paling tinggi akan diundang untuk mencocokkan kembali dokumen yang pernah disampaikan kepada panitia dengan menunjukkan aslinya.</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dalam pembuktian kualifikasi ditemui hal-hal yang tidak benar/palsu, maka penyedia jasa dinyatakan gugur dan dikenakan sanksi administrasi yaitu dimasukkan dalam daftar hitam perusahaan dalam jangka waktu 2 (dua) tahun dan sanksi perdata dan pidana sesuai ketentuan peraturan perundang-undangan yang berlaku. </w:t>
      </w:r>
    </w:p>
    <w:p w:rsidR="00BC6783" w:rsidRPr="001F1855" w:rsidRDefault="00BC6783" w:rsidP="00BC6783">
      <w:pPr>
        <w:numPr>
          <w:ilvl w:val="1"/>
          <w:numId w:val="28"/>
        </w:numPr>
        <w:tabs>
          <w:tab w:val="left" w:pos="1080"/>
          <w:tab w:val="num" w:pos="306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Klarifikasi dan negosiasi dilakukan untuk memperoleh kemantapan dan kejelasan teknis dan biaya dengan memperhatikan kesesuaian antara bobot pekerjaan dan tenaga ahli yang ditugaskan dengan mempertimbangkan kebutuhan perangkat/ fasilitas pendukung yang proposional guna pencapaian hasil kerja yang optimal.</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Aspek-aspek teknis yang perlu diklarifikasikan dan dinegosiasi terutama :</w:t>
      </w:r>
    </w:p>
    <w:p w:rsidR="00BC6783" w:rsidRPr="001F1855" w:rsidRDefault="00BC6783" w:rsidP="00BC6783">
      <w:pPr>
        <w:numPr>
          <w:ilvl w:val="3"/>
          <w:numId w:val="28"/>
        </w:numPr>
        <w:tabs>
          <w:tab w:val="left" w:pos="2880"/>
          <w:tab w:val="left" w:pos="3960"/>
          <w:tab w:val="left" w:pos="4320"/>
          <w:tab w:val="left" w:pos="4680"/>
          <w:tab w:val="left" w:pos="5040"/>
          <w:tab w:val="left" w:pos="6840"/>
        </w:tabs>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Lingkup dan sasaran Pekerjaan</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Cara penanganan pekerjaan dan rencana kerja</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Kualitas tenaga ahli</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Organisasi pelaksanaan</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Program alih pengetahuan</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Jadual pelaksanaan pekerjaan</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Jadual penugasan personil</w:t>
      </w:r>
    </w:p>
    <w:p w:rsidR="00BC6783" w:rsidRPr="001F1855" w:rsidRDefault="00BC6783" w:rsidP="00BC6783">
      <w:pPr>
        <w:numPr>
          <w:ilvl w:val="3"/>
          <w:numId w:val="28"/>
        </w:numPr>
        <w:tabs>
          <w:tab w:val="left" w:pos="2880"/>
          <w:tab w:val="left" w:pos="3960"/>
          <w:tab w:val="left" w:pos="4320"/>
          <w:tab w:val="left" w:pos="4680"/>
          <w:tab w:val="left" w:pos="5040"/>
          <w:tab w:val="left" w:pos="6840"/>
        </w:tabs>
        <w:spacing w:before="4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Fasilitas penunjang.</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Klarifikasi dan atau negosiasi dilakukan untuk memperoleh kesepakatan Pelaksanaan yang efisien dan efektif dengan tetap memperhatikan hasil yang ingin dicapai sesuai dengan penawaran teknis yang diajukan penyedia jasa.</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Apabila klarifikasi dan/atau negosiasi dengan pemenang peringkat pertama tidak menghasilkan kesepakatan, maka panitia pengadaan melanjutkan klarifikasi dan atau negosiasi kepada pemenang peringkat kedua, dan demikian seterusnya dengan peringkat berikutnya yang lulus atau di atas nilai ambang lulus sampai tercapai kesepakatan.</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Panitia pengadaan membuat berita acara hasil klarifikasi dan negosiasi dilampiri pernyataan penyedia jasa tentang telah / tidak tercapainya kesepakatan dalam klarifikasi dan negosiasi.</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after="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Penitia pengadaan membuat laporan hasil klarifikasi dan negosiasi kepada pengguna jasa untuk ditetapkan.</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Klarifikasi dan atau negosiasi teknis dilakukan sesuai klarifikasi dan negosiasi pada metode evaluasi kualitas, dengan ketentuan sebagai berikut :</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klarifikasi dan negosiasi biaya dilakukan antara pengguna jasa (diwakili oleh panitia) dengan penyedia jasa.</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Yang dapat diwakili oleh penyedia jasa dalam klarifikasi dan negosiasi adalah pemimpin perusahaan / Direktur atau orang lain yang mempunyai kapasitas berdasarkan surat kuasa, namun tanggung jawab tetap berada pada pimpinan perusahaan / Direktur.</w:t>
      </w:r>
    </w:p>
    <w:p w:rsidR="00BC6783" w:rsidRPr="001F1855" w:rsidRDefault="00BC6783" w:rsidP="00BC6783">
      <w:pPr>
        <w:numPr>
          <w:ilvl w:val="2"/>
          <w:numId w:val="2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Pada waktu negosiasi teknis di laksanakan pihak penyedia jasa terlebih dahulu harus menyiapkan bukti – bukti dan data – data yang diperlukan termasuk data pendukung penawarannya.</w:t>
      </w:r>
    </w:p>
    <w:p w:rsidR="00C8401F" w:rsidRPr="001F1855" w:rsidRDefault="00C8401F" w:rsidP="00C8401F">
      <w:pPr>
        <w:tabs>
          <w:tab w:val="left" w:pos="1440"/>
          <w:tab w:val="left" w:pos="2520"/>
        </w:tabs>
        <w:spacing w:before="240" w:after="120"/>
        <w:jc w:val="both"/>
        <w:rPr>
          <w:rFonts w:ascii="Tahoma" w:hAnsi="Tahoma" w:cs="Tahoma"/>
          <w:b/>
          <w:color w:val="000000"/>
          <w:sz w:val="22"/>
          <w:szCs w:val="22"/>
          <w:lang w:val="id-ID"/>
        </w:rPr>
      </w:pPr>
    </w:p>
    <w:p w:rsidR="00C46FC7" w:rsidRPr="001F1855" w:rsidRDefault="00C46FC7" w:rsidP="00C46FC7">
      <w:p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p>
    <w:p w:rsidR="00BC6783" w:rsidRPr="001F1855" w:rsidRDefault="00BC6783" w:rsidP="00817681">
      <w:pPr>
        <w:ind w:left="2880"/>
        <w:jc w:val="both"/>
        <w:rPr>
          <w:rFonts w:ascii="Tahoma" w:hAnsi="Tahoma" w:cs="Tahoma"/>
          <w:sz w:val="22"/>
          <w:szCs w:val="22"/>
          <w:lang w:val="sv-SE"/>
        </w:rPr>
      </w:pPr>
    </w:p>
    <w:p w:rsidR="00BC6783" w:rsidRPr="001F1855" w:rsidRDefault="00BC6783" w:rsidP="00BC6783">
      <w:pPr>
        <w:numPr>
          <w:ilvl w:val="0"/>
          <w:numId w:val="28"/>
        </w:numPr>
        <w:tabs>
          <w:tab w:val="left" w:pos="1440"/>
          <w:tab w:val="left" w:pos="2520"/>
        </w:tabs>
        <w:spacing w:before="240" w:after="120"/>
        <w:ind w:left="547" w:hanging="54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PENGUNDURAN DIRI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Calon Penyedia Barang/Jasa yang ditunjuk sebagai Penyedia Barang/Jasa wajib menerima keputusan tersebut. Apabila yang bersangkutan mengundurkan diri maka jaminan penawaran Calon Penyedia Barang/Jasa yang bersangkutan dicairkan dan disetorkan kepada Kas PLN. Disamping jaminan penawaran yang bersangkutan dicairkan dan disetorkan kepada Kas PLN, Penyedia Barang/Jasa tersebut dimasukkan dalam Daftar Hitam (black list) PLN dan tidak diperkenankan ikut serta dalam Pengadaan Barang/Jasa di PLN dalam jangka waktu 2 (dua) tahun kecuali alasan pengunduran diri tersebut dapat diterima secara objektif oleh Pengguna Barang/Jasa.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calon pemenang pengadaan urutan pertama yang ditunjuk sebagai Penyedia Barang/Jasa mengundurkan diri, maka penunjukan Penyedia Barang/Jasa dapat dilakukan kepada Calon Penyedia Barang/jasa urutan kedua (jika ada) sesuai dengan harga penawarannya, dengan ketentuan :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Penetapan pemenang pengadaan urutan kedua tersebut harus terlebih dahulu mendapat persetujuan/penetapan dari Pengguna Barang/Jasa;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Masa penawaran calon pemenang pengadaan urutan kedua masih berlaku atau sudah diperpanjang masa berlakunya;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Bila calon pemenang pertama mengundurkan diri, maka berlaku sanksi sebagaimana dimaksud pada angka </w:t>
      </w:r>
      <w:r w:rsidRPr="001F1855">
        <w:rPr>
          <w:rFonts w:ascii="Tahoma" w:hAnsi="Tahoma" w:cs="Tahoma"/>
          <w:color w:val="000000"/>
          <w:sz w:val="22"/>
          <w:szCs w:val="22"/>
        </w:rPr>
        <w:t>36.1.</w:t>
      </w:r>
      <w:r w:rsidRPr="001F1855">
        <w:rPr>
          <w:rFonts w:ascii="Tahoma" w:hAnsi="Tahoma" w:cs="Tahoma"/>
          <w:color w:val="000000"/>
          <w:sz w:val="22"/>
          <w:szCs w:val="22"/>
          <w:lang w:val="id-ID"/>
        </w:rPr>
        <w:t xml:space="preserve"> di atas.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calon pemenang pengadaan urutan kedua juga mengundurkan diri, maka penetapan Penyedia Barang/Jasa dapat dilakukan kepada calon pemenang urutan ketiga (jika ada) sesuai dengan harga penawarannya dengan ketentuan : </w:t>
      </w:r>
    </w:p>
    <w:p w:rsidR="00BC6783" w:rsidRPr="001F1855" w:rsidRDefault="00BC6783" w:rsidP="00BC6783">
      <w:pPr>
        <w:numPr>
          <w:ilvl w:val="2"/>
          <w:numId w:val="28"/>
        </w:numPr>
        <w:autoSpaceDE w:val="0"/>
        <w:autoSpaceDN w:val="0"/>
        <w:adjustRightInd w:val="0"/>
        <w:spacing w:before="120"/>
        <w:ind w:left="1800"/>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Penetapan pemenang pengadaan tersebut harus terlebih dahulu mendapat persetujuan/penetapan dari Pengguna Barang/Jasa; </w:t>
      </w:r>
    </w:p>
    <w:p w:rsidR="00BC6783" w:rsidRPr="001F1855" w:rsidRDefault="00BC6783" w:rsidP="00BC6783">
      <w:pPr>
        <w:numPr>
          <w:ilvl w:val="2"/>
          <w:numId w:val="28"/>
        </w:numPr>
        <w:autoSpaceDE w:val="0"/>
        <w:autoSpaceDN w:val="0"/>
        <w:adjustRightInd w:val="0"/>
        <w:spacing w:before="120"/>
        <w:ind w:left="1800"/>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Masa berlakunya penawaran calon pemenang pengadaan urutan ketiga masih berlaku atau sudah diperpanjang; </w:t>
      </w:r>
    </w:p>
    <w:p w:rsidR="00BC6783" w:rsidRPr="001F1855" w:rsidRDefault="00BC6783" w:rsidP="00BC6783">
      <w:pPr>
        <w:numPr>
          <w:ilvl w:val="2"/>
          <w:numId w:val="28"/>
        </w:numPr>
        <w:autoSpaceDE w:val="0"/>
        <w:autoSpaceDN w:val="0"/>
        <w:adjustRightInd w:val="0"/>
        <w:spacing w:before="120"/>
        <w:ind w:left="1800"/>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Bila calon pemenang kedua mengundurkan diri, maka berlaku sanksi sebagaimana dimaksud pada angka </w:t>
      </w:r>
      <w:r w:rsidRPr="001F1855">
        <w:rPr>
          <w:rFonts w:ascii="Tahoma" w:eastAsia="SimSun" w:hAnsi="Tahoma" w:cs="Tahoma"/>
          <w:sz w:val="22"/>
          <w:szCs w:val="22"/>
          <w:lang w:eastAsia="id-ID"/>
        </w:rPr>
        <w:t>5</w:t>
      </w:r>
      <w:r w:rsidRPr="001F1855">
        <w:rPr>
          <w:rFonts w:ascii="Tahoma" w:eastAsia="SimSun" w:hAnsi="Tahoma" w:cs="Tahoma"/>
          <w:sz w:val="22"/>
          <w:szCs w:val="22"/>
          <w:lang w:val="id-ID" w:eastAsia="id-ID"/>
        </w:rPr>
        <w:t xml:space="preserve">.3 huruf b di atas. </w:t>
      </w:r>
    </w:p>
    <w:p w:rsidR="00BC6783" w:rsidRPr="001F1855" w:rsidRDefault="00BC6783" w:rsidP="00BC6783">
      <w:pPr>
        <w:numPr>
          <w:ilvl w:val="1"/>
          <w:numId w:val="28"/>
        </w:numPr>
        <w:tabs>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Apabila calon pemenang ketiga mengundurkan diri, maka berlaku sanksi sebagaimana dimaksud pada angka </w:t>
      </w:r>
      <w:r w:rsidRPr="001F1855">
        <w:rPr>
          <w:rFonts w:ascii="Tahoma" w:hAnsi="Tahoma" w:cs="Tahoma"/>
          <w:color w:val="FF0000"/>
          <w:sz w:val="22"/>
          <w:szCs w:val="22"/>
          <w:lang w:val="id-ID"/>
        </w:rPr>
        <w:t>5.3 huruf b</w:t>
      </w:r>
      <w:r w:rsidRPr="001F1855">
        <w:rPr>
          <w:rFonts w:ascii="Tahoma" w:hAnsi="Tahoma" w:cs="Tahoma"/>
          <w:color w:val="000000"/>
          <w:sz w:val="22"/>
          <w:szCs w:val="22"/>
          <w:lang w:val="id-ID"/>
        </w:rPr>
        <w:t xml:space="preserve"> di atas dan Pengadaan dinyatakan batal oleh Pengguna Barang/Jasa. ( kriteria dimasukkan dalam pengadaan batal) </w:t>
      </w:r>
    </w:p>
    <w:p w:rsidR="003B3244" w:rsidRPr="001F1855" w:rsidRDefault="003B3244" w:rsidP="003B3244">
      <w:pPr>
        <w:ind w:left="547"/>
        <w:jc w:val="both"/>
        <w:rPr>
          <w:rFonts w:ascii="Tahoma" w:hAnsi="Tahoma" w:cs="Tahoma"/>
          <w:b/>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PENGUMUMAN PEMENANG</w:t>
      </w:r>
    </w:p>
    <w:p w:rsidR="00A62807" w:rsidRPr="001F1855" w:rsidRDefault="00A62807" w:rsidP="00A62807">
      <w:pPr>
        <w:numPr>
          <w:ilvl w:val="1"/>
          <w:numId w:val="8"/>
        </w:numPr>
        <w:tabs>
          <w:tab w:val="num" w:pos="540"/>
          <w:tab w:val="left" w:pos="1080"/>
          <w:tab w:val="num" w:pos="3060"/>
        </w:tabs>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Pemenang Pelelangan yang ditetapkan oleh pengguna jasa diumumkan oleh panitia pengadaan melalui papan pengumuman resmi untuk penerangan umum atau melalui E-procurement</w:t>
      </w:r>
      <w:r w:rsidR="003B3244" w:rsidRPr="001F1855">
        <w:rPr>
          <w:rFonts w:ascii="Tahoma" w:hAnsi="Tahoma" w:cs="Tahoma"/>
          <w:color w:val="000000"/>
          <w:sz w:val="22"/>
          <w:szCs w:val="22"/>
          <w:lang w:val="id-ID"/>
        </w:rPr>
        <w:t xml:space="preserve"> PR PLN (Persero)</w:t>
      </w:r>
      <w:r w:rsidRPr="001F1855">
        <w:rPr>
          <w:rFonts w:ascii="Tahoma" w:hAnsi="Tahoma" w:cs="Tahoma"/>
          <w:color w:val="000000"/>
          <w:sz w:val="22"/>
          <w:szCs w:val="22"/>
          <w:lang w:val="id-ID"/>
        </w:rPr>
        <w:t>.</w:t>
      </w:r>
    </w:p>
    <w:p w:rsidR="00A62807" w:rsidRPr="001F1855" w:rsidRDefault="00A62807" w:rsidP="0027710F">
      <w:pPr>
        <w:numPr>
          <w:ilvl w:val="1"/>
          <w:numId w:val="8"/>
        </w:numPr>
        <w:tabs>
          <w:tab w:val="num" w:pos="540"/>
          <w:tab w:val="left" w:pos="1080"/>
          <w:tab w:val="num" w:pos="3060"/>
        </w:tabs>
        <w:spacing w:before="24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Bagi Peserta Pelalangan yang tidak menang dapat mengambail Jaminan Penawarannya kembali.</w:t>
      </w:r>
    </w:p>
    <w:p w:rsidR="00BC6783" w:rsidRPr="001F1855" w:rsidRDefault="00BC6783" w:rsidP="00BC6783">
      <w:pPr>
        <w:tabs>
          <w:tab w:val="num" w:pos="750"/>
          <w:tab w:val="left" w:pos="1080"/>
          <w:tab w:val="num" w:pos="3060"/>
        </w:tabs>
        <w:spacing w:before="240"/>
        <w:ind w:left="1094"/>
        <w:jc w:val="both"/>
        <w:rPr>
          <w:rFonts w:ascii="Tahoma" w:hAnsi="Tahoma" w:cs="Tahoma"/>
          <w:color w:val="000000"/>
          <w:sz w:val="22"/>
          <w:szCs w:val="22"/>
          <w:lang w:val="id-ID"/>
        </w:rPr>
      </w:pPr>
    </w:p>
    <w:p w:rsidR="00A62807" w:rsidRPr="001F1855" w:rsidRDefault="00A62807" w:rsidP="00A62807">
      <w:pPr>
        <w:pStyle w:val="Heading4"/>
        <w:ind w:left="0"/>
        <w:rPr>
          <w:rFonts w:ascii="Tahoma" w:hAnsi="Tahoma" w:cs="Tahoma"/>
          <w:color w:val="000000"/>
          <w:sz w:val="22"/>
          <w:szCs w:val="22"/>
        </w:rPr>
      </w:pPr>
      <w:r w:rsidRPr="001F1855">
        <w:rPr>
          <w:rFonts w:ascii="Tahoma" w:hAnsi="Tahoma" w:cs="Tahoma"/>
          <w:color w:val="000000"/>
          <w:sz w:val="22"/>
          <w:szCs w:val="22"/>
          <w:lang w:val="id-ID"/>
        </w:rPr>
        <w:t>BAGIAN KE</w:t>
      </w:r>
      <w:r w:rsidRPr="001F1855">
        <w:rPr>
          <w:rFonts w:ascii="Tahoma" w:hAnsi="Tahoma" w:cs="Tahoma"/>
          <w:color w:val="000000"/>
          <w:sz w:val="22"/>
          <w:szCs w:val="22"/>
        </w:rPr>
        <w:t>TUJUH</w:t>
      </w:r>
    </w:p>
    <w:p w:rsidR="00A62807" w:rsidRPr="001F1855" w:rsidRDefault="00A62807" w:rsidP="00A62807">
      <w:pPr>
        <w:jc w:val="center"/>
        <w:rPr>
          <w:rFonts w:ascii="Tahoma" w:hAnsi="Tahoma" w:cs="Tahoma"/>
          <w:b/>
          <w:sz w:val="22"/>
          <w:szCs w:val="22"/>
        </w:rPr>
      </w:pPr>
      <w:r w:rsidRPr="001F1855">
        <w:rPr>
          <w:rFonts w:ascii="Tahoma" w:hAnsi="Tahoma" w:cs="Tahoma"/>
          <w:b/>
          <w:color w:val="000000"/>
          <w:sz w:val="22"/>
          <w:szCs w:val="22"/>
          <w:lang w:val="id-ID"/>
        </w:rPr>
        <w:t>SANGGAHAN PELALANGAN</w:t>
      </w:r>
    </w:p>
    <w:p w:rsidR="00A62807" w:rsidRPr="001F1855" w:rsidRDefault="00A62807" w:rsidP="00A62807">
      <w:pPr>
        <w:tabs>
          <w:tab w:val="left" w:pos="360"/>
          <w:tab w:val="left" w:pos="1440"/>
          <w:tab w:val="left" w:pos="2520"/>
        </w:tabs>
        <w:jc w:val="both"/>
        <w:rPr>
          <w:rFonts w:ascii="Tahoma" w:hAnsi="Tahoma" w:cs="Tahoma"/>
          <w:b/>
          <w:color w:val="000000"/>
          <w:sz w:val="22"/>
          <w:szCs w:val="22"/>
        </w:rPr>
      </w:pPr>
    </w:p>
    <w:p w:rsidR="00A62807" w:rsidRPr="001F1855" w:rsidRDefault="00A62807" w:rsidP="006A6A88">
      <w:pPr>
        <w:autoSpaceDE w:val="0"/>
        <w:autoSpaceDN w:val="0"/>
        <w:adjustRightInd w:val="0"/>
        <w:jc w:val="both"/>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Calon Penyedia Barang/Jasa yang berkeberatan atas penetapan pemenang Pengadan Barang/Jasa, diberikan kesempatan untuk mengajukan sanggahan secara tertulis kepada Pengguna Barang/Jasa. </w:t>
      </w:r>
    </w:p>
    <w:p w:rsidR="00A62807" w:rsidRPr="001F1855" w:rsidRDefault="00A62807" w:rsidP="006A6A88">
      <w:pPr>
        <w:numPr>
          <w:ilvl w:val="0"/>
          <w:numId w:val="8"/>
        </w:numPr>
        <w:tabs>
          <w:tab w:val="left" w:pos="1440"/>
          <w:tab w:val="left" w:pos="2520"/>
        </w:tabs>
        <w:spacing w:before="240" w:after="6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TATA CARA SANGGAHAN</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Calon Penyedia Barang/Jasa yang berkeberatan atas penetapan pemenang, diberikan kesempatan untuk mengajukan sanggahan secara tertulis.</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Sanggahan disampaikan kepada Pengguna Barang/Jasa disertai bukti-bukti terjadinya penyimpangan terhadap ketentuan-ketentuan pengadaan.</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Calon Penyedia Barang/Jasa dapat menyampaikan sanggahan dalam hal terjadi penyimpangan terhadap hal-hal sebagai berikut: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Panitia Pengadaan dan/atau Pengguna Barang/Jasa  menyalahgunakan wewenang; dan/atau</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Terdapat rekayasa pihak-pihak tertentu yang mengakibatkan pengadaan tidak adil, tidak transparan dan tidak terjadi persaingan yang sehat; dan/atau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Pelaksanaan pengadaan menyimpang dari ketentuan yang telah ditetapkan dalam Dokumen Pengadaan.</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Sanggahan hanya dapat diproses oleh Pengguna Barang/Jasa apabila Penyedia Barang/Jasa menyerahkan Nilai Jaminan sanggah sebesar maksimum nilai jaminan penawaran (bid bond) atau pencairan jaminan penawaran (bid bond) oleh Pengguna Barang/Jasa.</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Jaminan sanggah tersebut dikembalikan kepada penyanggah apabila sanggahan</w:t>
      </w:r>
      <w:r w:rsidR="006A6A88" w:rsidRPr="001F1855">
        <w:rPr>
          <w:rFonts w:ascii="Tahoma" w:hAnsi="Tahoma" w:cs="Tahoma"/>
          <w:color w:val="000000"/>
          <w:sz w:val="22"/>
          <w:szCs w:val="22"/>
        </w:rPr>
        <w:t>-</w:t>
      </w:r>
      <w:r w:rsidRPr="001F1855">
        <w:rPr>
          <w:rFonts w:ascii="Tahoma" w:hAnsi="Tahoma" w:cs="Tahoma"/>
          <w:color w:val="000000"/>
          <w:sz w:val="22"/>
          <w:szCs w:val="22"/>
          <w:lang w:val="id-ID"/>
        </w:rPr>
        <w:t>nya terbukti benar secara hukum yang dinyatakan secara tertulis oleh Pengguna Barang/Jasa dan apabila menurut Pengguna Barang/Jasa tidak dapat diterima maka  jaminan sanggah menjadi milik pengguna Barang/Jasa dan  jaminan sanggah dilakukan pencairan oleh Pengguna Barang/Jasa sesuai dengan posedur yang berlaku.</w:t>
      </w:r>
    </w:p>
    <w:p w:rsidR="00A62807" w:rsidRPr="001F1855" w:rsidRDefault="00A62807" w:rsidP="006A6A88">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JAWABAN ATAS SANGGAHAN  </w:t>
      </w:r>
    </w:p>
    <w:p w:rsidR="00A62807" w:rsidRPr="001F1855" w:rsidRDefault="00A62807" w:rsidP="00A62807">
      <w:pPr>
        <w:autoSpaceDE w:val="0"/>
        <w:autoSpaceDN w:val="0"/>
        <w:adjustRightInd w:val="0"/>
        <w:ind w:left="540"/>
        <w:jc w:val="both"/>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Pengguna Barang/Jasa setelah menerima masukan dari Panitia Pengadaan memberikan jawaban tertulis dalam waktu 14 (empat belas) hari kerja setelah diterima sanggahan dari Calon Penyedia Barang/Jasa. Sanggahan dapat diterima dengan ketentuan sebagai berikut :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Apabila pelaksanaan evaluasi tidak sesuai dengan ketentuan yang ditetapkan dalam Dokumen Pengadaan karena kesalahan atau kelalaian Panitia Pengadaan, maka Pengguna Barang/Jasa memerintahkan Panitia Pengadaan melakukan evaluasi ulang;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 Apabila pelaksanaan pengadaan tidak sesuai dengan prosedur yang ditetapkan dalam dokumen pengadaan Barang/Jasa, maka dilakukan pengadaan ulang dimulai dari pengumuman kembali oleh Panitia Pengadaan.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Proses Pengadaan Barang/Jasa dapat dilanjutkan setelah terbitnya   jawaban atas sanggahan.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ternyata sanggahan atau protes yang diajukan tidak sesuai dengan ketentuan pada </w:t>
      </w:r>
      <w:r w:rsidRPr="001F1855">
        <w:rPr>
          <w:rFonts w:ascii="Tahoma" w:hAnsi="Tahoma" w:cs="Tahoma"/>
          <w:color w:val="000000"/>
          <w:sz w:val="22"/>
          <w:szCs w:val="22"/>
        </w:rPr>
        <w:t xml:space="preserve">butir-butir tersebut diatas </w:t>
      </w:r>
      <w:r w:rsidRPr="001F1855">
        <w:rPr>
          <w:rFonts w:ascii="Tahoma" w:hAnsi="Tahoma" w:cs="Tahoma"/>
          <w:color w:val="000000"/>
          <w:sz w:val="22"/>
          <w:szCs w:val="22"/>
          <w:lang w:val="id-ID"/>
        </w:rPr>
        <w:t>serta tidak disertai dengan bukti-bukti dan</w:t>
      </w:r>
      <w:r w:rsidRPr="001F1855">
        <w:rPr>
          <w:rFonts w:ascii="Tahoma" w:hAnsi="Tahoma" w:cs="Tahoma"/>
          <w:color w:val="000000"/>
          <w:sz w:val="22"/>
          <w:szCs w:val="22"/>
        </w:rPr>
        <w:t xml:space="preserve"> </w:t>
      </w:r>
      <w:r w:rsidRPr="001F1855">
        <w:rPr>
          <w:rFonts w:ascii="Tahoma" w:hAnsi="Tahoma" w:cs="Tahoma"/>
          <w:color w:val="000000"/>
          <w:sz w:val="22"/>
          <w:szCs w:val="22"/>
          <w:lang w:val="id-ID"/>
        </w:rPr>
        <w:t>/</w:t>
      </w:r>
      <w:r w:rsidRPr="001F1855">
        <w:rPr>
          <w:rFonts w:ascii="Tahoma" w:hAnsi="Tahoma" w:cs="Tahoma"/>
          <w:color w:val="000000"/>
          <w:sz w:val="22"/>
          <w:szCs w:val="22"/>
        </w:rPr>
        <w:t xml:space="preserve"> </w:t>
      </w:r>
      <w:r w:rsidRPr="001F1855">
        <w:rPr>
          <w:rFonts w:ascii="Tahoma" w:hAnsi="Tahoma" w:cs="Tahoma"/>
          <w:color w:val="000000"/>
          <w:sz w:val="22"/>
          <w:szCs w:val="22"/>
          <w:lang w:val="id-ID"/>
        </w:rPr>
        <w:t xml:space="preserve">atau materi sanggahan tidak dapat dibuktikan kebenarannya oleh penyanggah, maka penyanggah dapat dikenakan sanksi pencairan jaminan sanggahan. </w:t>
      </w:r>
    </w:p>
    <w:p w:rsidR="00A62807" w:rsidRPr="001F1855" w:rsidRDefault="00A62807" w:rsidP="006A6A88">
      <w:pPr>
        <w:numPr>
          <w:ilvl w:val="1"/>
          <w:numId w:val="8"/>
        </w:numPr>
        <w:tabs>
          <w:tab w:val="num" w:pos="540"/>
          <w:tab w:val="left" w:pos="1080"/>
          <w:tab w:val="num" w:pos="3060"/>
        </w:tabs>
        <w:spacing w:before="10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Jawaban sanggahan dari Pengguna Barang/Jasa bersifat final. </w:t>
      </w:r>
    </w:p>
    <w:p w:rsidR="00A62807" w:rsidRPr="001F1855" w:rsidRDefault="00A62807" w:rsidP="00A62807">
      <w:pPr>
        <w:tabs>
          <w:tab w:val="left" w:pos="360"/>
          <w:tab w:val="left" w:pos="1440"/>
          <w:tab w:val="left" w:pos="2520"/>
        </w:tabs>
        <w:jc w:val="both"/>
        <w:rPr>
          <w:rFonts w:ascii="Tahoma" w:hAnsi="Tahoma" w:cs="Tahoma"/>
          <w:sz w:val="22"/>
          <w:szCs w:val="22"/>
          <w:lang w:val="id-ID"/>
        </w:rPr>
      </w:pPr>
    </w:p>
    <w:p w:rsidR="00C8401F" w:rsidRPr="001F1855" w:rsidRDefault="00C8401F" w:rsidP="00A62807">
      <w:pPr>
        <w:tabs>
          <w:tab w:val="left" w:pos="360"/>
          <w:tab w:val="left" w:pos="1440"/>
          <w:tab w:val="left" w:pos="2520"/>
        </w:tabs>
        <w:jc w:val="both"/>
        <w:rPr>
          <w:rFonts w:ascii="Tahoma" w:hAnsi="Tahoma" w:cs="Tahoma"/>
          <w:sz w:val="22"/>
          <w:szCs w:val="22"/>
          <w:lang w:val="id-ID"/>
        </w:rPr>
      </w:pPr>
    </w:p>
    <w:p w:rsidR="00A62807" w:rsidRPr="001F1855" w:rsidRDefault="00A62807" w:rsidP="00A62807">
      <w:pPr>
        <w:pStyle w:val="Heading4"/>
        <w:ind w:left="0"/>
        <w:rPr>
          <w:rFonts w:ascii="Tahoma" w:hAnsi="Tahoma" w:cs="Tahoma"/>
          <w:color w:val="000000"/>
          <w:sz w:val="22"/>
          <w:szCs w:val="22"/>
        </w:rPr>
      </w:pPr>
      <w:r w:rsidRPr="001F1855">
        <w:rPr>
          <w:rFonts w:ascii="Tahoma" w:hAnsi="Tahoma" w:cs="Tahoma"/>
          <w:color w:val="000000"/>
          <w:sz w:val="22"/>
          <w:szCs w:val="22"/>
          <w:lang w:val="id-ID"/>
        </w:rPr>
        <w:t>BAGIAN KE</w:t>
      </w:r>
      <w:r w:rsidRPr="001F1855">
        <w:rPr>
          <w:rFonts w:ascii="Tahoma" w:hAnsi="Tahoma" w:cs="Tahoma"/>
          <w:color w:val="000000"/>
          <w:sz w:val="22"/>
          <w:szCs w:val="22"/>
        </w:rPr>
        <w:t>DELAPAN</w:t>
      </w:r>
    </w:p>
    <w:p w:rsidR="00A62807" w:rsidRPr="001F1855" w:rsidRDefault="00A62807" w:rsidP="00A62807">
      <w:pPr>
        <w:jc w:val="center"/>
        <w:rPr>
          <w:rFonts w:ascii="Tahoma" w:hAnsi="Tahoma" w:cs="Tahoma"/>
          <w:b/>
          <w:sz w:val="22"/>
          <w:szCs w:val="22"/>
        </w:rPr>
      </w:pPr>
      <w:r w:rsidRPr="001F1855">
        <w:rPr>
          <w:rFonts w:ascii="Tahoma" w:hAnsi="Tahoma" w:cs="Tahoma"/>
          <w:b/>
          <w:color w:val="000000"/>
          <w:sz w:val="22"/>
          <w:szCs w:val="22"/>
          <w:lang w:val="id-ID"/>
        </w:rPr>
        <w:t>PEMBUATAN SURAT PERJANJIAN</w:t>
      </w:r>
    </w:p>
    <w:p w:rsidR="00A62807" w:rsidRPr="001F1855" w:rsidRDefault="00A62807" w:rsidP="00A62807">
      <w:pPr>
        <w:numPr>
          <w:ilvl w:val="0"/>
          <w:numId w:val="8"/>
        </w:numPr>
        <w:tabs>
          <w:tab w:val="left" w:pos="1440"/>
          <w:tab w:val="left" w:pos="2520"/>
        </w:tabs>
        <w:spacing w:before="360" w:after="24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PENERBITAN SURAT PENUNJUKAN PENYEDIA BARANG/JASA  </w:t>
      </w:r>
    </w:p>
    <w:p w:rsidR="00A62807" w:rsidRPr="001F1855" w:rsidRDefault="00A62807" w:rsidP="00A62807">
      <w:pPr>
        <w:autoSpaceDE w:val="0"/>
        <w:autoSpaceDN w:val="0"/>
        <w:adjustRightInd w:val="0"/>
        <w:ind w:left="540"/>
        <w:jc w:val="both"/>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Pengguna Barang/Jasa mengeluarkan Surat Penunjukan Penyedia Barang/Jasa (SPPBJ) kepada Penyedia Barang/Jasa sebagai pelaksana pekerjaan yang diadakan, dengan ketentuan: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Tidak ada sanggahan dari Calon Penyedia Barang/Jasa; atau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Sanggahan yang diterima Pengguna Barang/Jasa dalam masa sanggah ternyata tidak benar, atau sanggahan diterima melewati waktu masa sanggah. </w:t>
      </w:r>
    </w:p>
    <w:p w:rsidR="00A62807" w:rsidRPr="001F1855" w:rsidRDefault="00A62807" w:rsidP="006A6A88">
      <w:pPr>
        <w:numPr>
          <w:ilvl w:val="1"/>
          <w:numId w:val="8"/>
        </w:numPr>
        <w:tabs>
          <w:tab w:val="left" w:pos="1080"/>
        </w:tabs>
        <w:spacing w:before="120"/>
        <w:ind w:left="1094" w:hanging="554"/>
        <w:jc w:val="both"/>
        <w:rPr>
          <w:rFonts w:ascii="Tahoma" w:hAnsi="Tahoma" w:cs="Tahoma"/>
          <w:color w:val="000000"/>
          <w:sz w:val="22"/>
          <w:szCs w:val="22"/>
          <w:lang w:val="id-ID"/>
        </w:rPr>
      </w:pPr>
      <w:r w:rsidRPr="001F1855">
        <w:rPr>
          <w:rFonts w:ascii="Tahoma" w:hAnsi="Tahoma" w:cs="Tahoma"/>
          <w:color w:val="000000"/>
          <w:sz w:val="22"/>
          <w:szCs w:val="22"/>
          <w:lang w:val="id-ID"/>
        </w:rPr>
        <w:t>SPPBJ dibuat setelah masa sanggah dilewati dan segera disampaikan kepada Penyedia Barang/Jasa yang ditunjuk.</w:t>
      </w:r>
    </w:p>
    <w:p w:rsidR="00A62807" w:rsidRPr="001F1855" w:rsidRDefault="00A62807" w:rsidP="00A62807">
      <w:pPr>
        <w:autoSpaceDE w:val="0"/>
        <w:autoSpaceDN w:val="0"/>
        <w:adjustRightInd w:val="0"/>
        <w:jc w:val="both"/>
        <w:rPr>
          <w:rFonts w:ascii="Tahoma" w:eastAsia="SimSun" w:hAnsi="Tahoma" w:cs="Tahoma"/>
          <w:sz w:val="22"/>
          <w:szCs w:val="22"/>
          <w:lang w:val="id-ID" w:eastAsia="id-ID"/>
        </w:rPr>
      </w:pPr>
    </w:p>
    <w:p w:rsidR="00A62807" w:rsidRPr="001F1855" w:rsidRDefault="00A62807" w:rsidP="00A62807">
      <w:pPr>
        <w:numPr>
          <w:ilvl w:val="0"/>
          <w:numId w:val="8"/>
        </w:numPr>
        <w:tabs>
          <w:tab w:val="left" w:pos="1440"/>
          <w:tab w:val="left" w:pos="2520"/>
        </w:tabs>
        <w:spacing w:before="240" w:after="24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PENANDATANGANAN KONTRAK  </w:t>
      </w:r>
    </w:p>
    <w:p w:rsidR="00A62807" w:rsidRPr="001F1855" w:rsidRDefault="00A62807" w:rsidP="00A62807">
      <w:pPr>
        <w:autoSpaceDE w:val="0"/>
        <w:autoSpaceDN w:val="0"/>
        <w:adjustRightInd w:val="0"/>
        <w:ind w:left="540"/>
        <w:jc w:val="both"/>
        <w:rPr>
          <w:rFonts w:ascii="Tahoma" w:eastAsia="SimSun" w:hAnsi="Tahoma" w:cs="Tahoma"/>
          <w:sz w:val="22"/>
          <w:szCs w:val="22"/>
          <w:lang w:val="id-ID" w:eastAsia="id-ID"/>
        </w:rPr>
      </w:pPr>
      <w:r w:rsidRPr="001F1855">
        <w:rPr>
          <w:rFonts w:ascii="Tahoma" w:eastAsia="SimSun" w:hAnsi="Tahoma" w:cs="Tahoma"/>
          <w:sz w:val="22"/>
          <w:szCs w:val="22"/>
          <w:lang w:val="id-ID" w:eastAsia="id-ID"/>
        </w:rPr>
        <w:t xml:space="preserve">Setelah SPPBJ diterbitkan, Pengguna Barang/Jasa menyiapkan dan menandatangani kontrak/Perjanjian pelaksanaan pekerjaan, dengan ketentuan sebagai berikut : </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Penyedia Barang/Jasa sebelum menandatangani kontrak diwajibkan memberikan </w:t>
      </w:r>
      <w:r w:rsidR="00E76A1D" w:rsidRPr="001F1855">
        <w:rPr>
          <w:rFonts w:ascii="Tahoma" w:hAnsi="Tahoma" w:cs="Tahoma"/>
          <w:color w:val="000000"/>
          <w:sz w:val="22"/>
          <w:szCs w:val="22"/>
          <w:lang w:val="id-ID"/>
        </w:rPr>
        <w:t xml:space="preserve">Daftar Seluruh Tenaga Pengamanan yang ditugaskan dilampiri Kontrak / Perjanjian antara masing-masing Tenaga Pengamanan dengan Penyedia Barnga/Jasa </w:t>
      </w:r>
      <w:r w:rsidR="00964B7D" w:rsidRPr="001F1855">
        <w:rPr>
          <w:rFonts w:ascii="Tahoma" w:hAnsi="Tahoma" w:cs="Tahoma"/>
          <w:color w:val="000000"/>
          <w:sz w:val="22"/>
          <w:szCs w:val="22"/>
          <w:lang w:val="id-ID"/>
        </w:rPr>
        <w:t>paling lambat 30 (Tiga Puluh) Hari Kalender sejak Kontrak ditandatangani</w:t>
      </w:r>
      <w:r w:rsidRPr="001F1855">
        <w:rPr>
          <w:rFonts w:ascii="Tahoma" w:hAnsi="Tahoma" w:cs="Tahoma"/>
          <w:color w:val="000000"/>
          <w:sz w:val="22"/>
          <w:szCs w:val="22"/>
          <w:lang w:val="id-ID"/>
        </w:rPr>
        <w:t>.</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Pengguna dan Penyedia Barang/Jasa wajib memeriksa konsep kontrak meliputi substansi, bahasa/redaksional, angka, dan huruf serta membubuhkan paraf pada lembar demi lembar dokumen kontrak; </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Banyaknya rangkap kontrak dibuat sesuai kebutuhan, yaitu :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Sekurang-kurangnya 2 (dua) kontrak asli, kontrak asli pertama untuk Pengguna Barang/Jasa dibubuhi materai pada bagian yang ditandatangani oleh Penyedia Barang/Jasa, dan kontrak asli kedua untuk Penyedia </w:t>
      </w:r>
      <w:r w:rsidRPr="001F1855">
        <w:rPr>
          <w:rFonts w:ascii="Tahoma" w:hAnsi="Tahoma" w:cs="Tahoma"/>
          <w:color w:val="000000"/>
          <w:sz w:val="22"/>
          <w:szCs w:val="22"/>
          <w:lang w:val="id-ID"/>
        </w:rPr>
        <w:lastRenderedPageBreak/>
        <w:t xml:space="preserve">Barang/Jasa dibubuhi materai pada bagian yang ditandatangani oleh Pengguna Barang/Jasa;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Rangkap kontrak asli lainnya tanpa dibubuhi materai</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Dasar pembuatan Kontrak/ Perjanjian Pekerjaan ialah :</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80"/>
        <w:ind w:left="2700" w:hanging="9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Dalam Pembuatan Kontrak/Perjanjian Pengguna Barang/Jasa akan berpedoman dalam pembuatannya sesuai  Keputusan Direksi PT PLN (Persero) Nomor 305.K/DIR/2010 tentang Pedoman Pengadan Barang/Jasa PT PLN (Persero) </w:t>
      </w:r>
    </w:p>
    <w:p w:rsidR="00A62807" w:rsidRPr="001F1855" w:rsidRDefault="00A62807" w:rsidP="00A62807">
      <w:pPr>
        <w:numPr>
          <w:ilvl w:val="3"/>
          <w:numId w:val="8"/>
        </w:numPr>
        <w:tabs>
          <w:tab w:val="clear" w:pos="1800"/>
          <w:tab w:val="num" w:pos="2700"/>
          <w:tab w:val="num" w:pos="3600"/>
          <w:tab w:val="left" w:pos="4320"/>
          <w:tab w:val="left" w:pos="4680"/>
          <w:tab w:val="left" w:pos="5040"/>
        </w:tabs>
        <w:spacing w:before="180"/>
        <w:ind w:left="2700" w:hanging="900"/>
        <w:jc w:val="both"/>
        <w:rPr>
          <w:rFonts w:ascii="Tahoma" w:hAnsi="Tahoma" w:cs="Tahoma"/>
          <w:color w:val="000000"/>
          <w:sz w:val="22"/>
          <w:szCs w:val="22"/>
          <w:lang w:val="id-ID"/>
        </w:rPr>
      </w:pPr>
      <w:r w:rsidRPr="001F1855">
        <w:rPr>
          <w:rFonts w:ascii="Tahoma" w:hAnsi="Tahoma" w:cs="Tahoma"/>
          <w:color w:val="000000"/>
          <w:sz w:val="22"/>
          <w:szCs w:val="22"/>
          <w:lang w:val="id-ID"/>
        </w:rPr>
        <w:t>Surat Penawaran beserta lampiran-lampirannya</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Dokumen-dokumen Lelang (RKS dan Addendum)</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20"/>
        <w:ind w:left="2707" w:hanging="907"/>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Berita Acara Rapat Penjelasan </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Penetapan pemenang lelang</w:t>
      </w:r>
    </w:p>
    <w:p w:rsidR="00A62807" w:rsidRPr="001F1855" w:rsidRDefault="00A62807" w:rsidP="006A6A88">
      <w:pPr>
        <w:numPr>
          <w:ilvl w:val="3"/>
          <w:numId w:val="8"/>
        </w:numPr>
        <w:tabs>
          <w:tab w:val="clear" w:pos="1800"/>
          <w:tab w:val="num" w:pos="2700"/>
          <w:tab w:val="num" w:pos="3600"/>
          <w:tab w:val="left" w:pos="4320"/>
          <w:tab w:val="left" w:pos="4680"/>
          <w:tab w:val="left" w:pos="5040"/>
        </w:tabs>
        <w:spacing w:before="120"/>
        <w:ind w:left="2707" w:hanging="907"/>
        <w:jc w:val="both"/>
        <w:rPr>
          <w:rFonts w:ascii="Tahoma" w:hAnsi="Tahoma" w:cs="Tahoma"/>
          <w:color w:val="000000"/>
          <w:sz w:val="22"/>
          <w:szCs w:val="22"/>
          <w:lang w:val="id-ID"/>
        </w:rPr>
      </w:pPr>
      <w:r w:rsidRPr="001F1855">
        <w:rPr>
          <w:rFonts w:ascii="Tahoma" w:hAnsi="Tahoma" w:cs="Tahoma"/>
          <w:color w:val="000000"/>
          <w:sz w:val="22"/>
          <w:szCs w:val="22"/>
          <w:lang w:val="id-ID"/>
        </w:rPr>
        <w:t>Penunjukan pemenang lelang</w:t>
      </w:r>
    </w:p>
    <w:p w:rsidR="00A62807" w:rsidRPr="001F1855" w:rsidRDefault="00A62807" w:rsidP="00A62807">
      <w:pPr>
        <w:spacing w:line="120" w:lineRule="auto"/>
        <w:ind w:left="720"/>
        <w:jc w:val="both"/>
        <w:rPr>
          <w:rFonts w:ascii="Tahoma" w:hAnsi="Tahoma" w:cs="Tahoma"/>
          <w:sz w:val="22"/>
          <w:szCs w:val="22"/>
          <w:lang w:val="id-ID"/>
        </w:rPr>
      </w:pPr>
    </w:p>
    <w:p w:rsidR="00A62807" w:rsidRPr="001F1855" w:rsidRDefault="00A62807" w:rsidP="00B81100">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Setelah penandatangan kontrak,, Pengguna Barang/Jasa segera melakukan pemerilksaan lapangan bersama-sama dengan penyedia Barang/Jasa dan membuat berita acara keadaan lapangan/serh terima lapangan.</w:t>
      </w:r>
    </w:p>
    <w:p w:rsidR="00A62807" w:rsidRPr="001F1855" w:rsidRDefault="00A62807" w:rsidP="00B81100">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Penyedia Barang/Jasa dilarang mengalihkan tanggung jawab seluruh pekerjaan utama dengan mengsubkotrakkan kepada pihak lain ;</w:t>
      </w:r>
    </w:p>
    <w:p w:rsidR="00A62807" w:rsidRPr="001F1855" w:rsidRDefault="00A62807" w:rsidP="00B81100">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Kontrak/ Perjanjian  disampaikan kepada :</w:t>
      </w:r>
    </w:p>
    <w:p w:rsidR="00A62807" w:rsidRPr="001F1855" w:rsidRDefault="00A62807" w:rsidP="006A6A88">
      <w:pPr>
        <w:numPr>
          <w:ilvl w:val="2"/>
          <w:numId w:val="8"/>
        </w:numPr>
        <w:tabs>
          <w:tab w:val="num" w:pos="1800"/>
          <w:tab w:val="left" w:pos="2340"/>
          <w:tab w:val="num" w:pos="2520"/>
          <w:tab w:val="num" w:pos="3600"/>
          <w:tab w:val="left" w:pos="4320"/>
          <w:tab w:val="left" w:pos="4680"/>
          <w:tab w:val="left" w:pos="504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(salinan otentik bermeterai)</w:t>
      </w:r>
    </w:p>
    <w:p w:rsidR="00A62807" w:rsidRPr="001F1855" w:rsidRDefault="00A62807" w:rsidP="00B81100">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color w:val="000000"/>
          <w:sz w:val="22"/>
          <w:szCs w:val="22"/>
          <w:lang w:val="id-ID"/>
        </w:rPr>
      </w:pPr>
      <w:r w:rsidRPr="001F1855">
        <w:rPr>
          <w:rFonts w:ascii="Tahoma" w:hAnsi="Tahoma" w:cs="Tahoma"/>
          <w:color w:val="000000"/>
          <w:sz w:val="22"/>
          <w:szCs w:val="22"/>
          <w:lang w:val="id-ID"/>
        </w:rPr>
        <w:t>Pengguna Barang/Jasa  (bermeterai)</w:t>
      </w:r>
    </w:p>
    <w:p w:rsidR="00A62807" w:rsidRPr="001F1855" w:rsidRDefault="00A62807" w:rsidP="00B81100">
      <w:pPr>
        <w:numPr>
          <w:ilvl w:val="2"/>
          <w:numId w:val="8"/>
        </w:numPr>
        <w:tabs>
          <w:tab w:val="num" w:pos="1800"/>
          <w:tab w:val="left" w:pos="2340"/>
          <w:tab w:val="num" w:pos="2520"/>
          <w:tab w:val="num" w:pos="3600"/>
          <w:tab w:val="left" w:pos="4320"/>
          <w:tab w:val="left" w:pos="4680"/>
          <w:tab w:val="left" w:pos="5040"/>
        </w:tabs>
        <w:spacing w:before="60"/>
        <w:ind w:left="1800"/>
        <w:jc w:val="both"/>
        <w:rPr>
          <w:rFonts w:ascii="Tahoma" w:hAnsi="Tahoma" w:cs="Tahoma"/>
          <w:sz w:val="22"/>
          <w:szCs w:val="22"/>
          <w:lang w:val="id-ID"/>
        </w:rPr>
      </w:pPr>
      <w:r w:rsidRPr="001F1855">
        <w:rPr>
          <w:rFonts w:ascii="Tahoma" w:hAnsi="Tahoma" w:cs="Tahoma"/>
          <w:color w:val="000000"/>
          <w:sz w:val="22"/>
          <w:szCs w:val="22"/>
          <w:lang w:val="id-ID"/>
        </w:rPr>
        <w:t>Divisi dan atau Instansi-instansi lain yang bersangkutan dengan</w:t>
      </w:r>
      <w:r w:rsidRPr="001F1855">
        <w:rPr>
          <w:rFonts w:ascii="Tahoma" w:hAnsi="Tahoma" w:cs="Tahoma"/>
          <w:sz w:val="22"/>
          <w:szCs w:val="22"/>
          <w:lang w:val="id-ID"/>
        </w:rPr>
        <w:t xml:space="preserve"> pelaksanaan Perjanjian tersebut sesuai dengan keperluannnya.</w:t>
      </w:r>
    </w:p>
    <w:p w:rsidR="00A62807" w:rsidRPr="001F1855" w:rsidRDefault="00A62807" w:rsidP="00A62807">
      <w:pPr>
        <w:spacing w:line="120" w:lineRule="auto"/>
        <w:ind w:left="2340" w:hanging="1026"/>
        <w:jc w:val="both"/>
        <w:rPr>
          <w:rFonts w:ascii="Tahoma" w:hAnsi="Tahoma" w:cs="Tahoma"/>
          <w:sz w:val="22"/>
          <w:szCs w:val="22"/>
          <w:lang w:val="id-ID"/>
        </w:rPr>
      </w:pPr>
    </w:p>
    <w:p w:rsidR="00A62807" w:rsidRPr="001F1855" w:rsidRDefault="00A62807" w:rsidP="005441AF">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PERUBAHAN KONTRAK /</w:t>
      </w:r>
      <w:r w:rsidRPr="001F1855">
        <w:rPr>
          <w:rFonts w:ascii="Tahoma" w:hAnsi="Tahoma" w:cs="Tahoma"/>
          <w:b/>
          <w:color w:val="000000"/>
          <w:sz w:val="22"/>
          <w:szCs w:val="22"/>
        </w:rPr>
        <w:t xml:space="preserve"> </w:t>
      </w:r>
      <w:r w:rsidRPr="001F1855">
        <w:rPr>
          <w:rFonts w:ascii="Tahoma" w:hAnsi="Tahoma" w:cs="Tahoma"/>
          <w:b/>
          <w:color w:val="000000"/>
          <w:sz w:val="22"/>
          <w:szCs w:val="22"/>
          <w:lang w:val="id-ID"/>
        </w:rPr>
        <w:t>PERJANJIAN</w:t>
      </w:r>
    </w:p>
    <w:p w:rsidR="00A62807" w:rsidRPr="001F1855" w:rsidRDefault="00A62807" w:rsidP="00A62807">
      <w:pPr>
        <w:tabs>
          <w:tab w:val="left" w:pos="1440"/>
          <w:tab w:val="left" w:pos="2520"/>
        </w:tabs>
        <w:ind w:left="540"/>
        <w:jc w:val="both"/>
        <w:rPr>
          <w:rFonts w:ascii="Tahoma" w:hAnsi="Tahoma" w:cs="Tahoma"/>
          <w:color w:val="000000"/>
          <w:sz w:val="22"/>
          <w:szCs w:val="22"/>
          <w:lang w:val="id-ID"/>
        </w:rPr>
      </w:pPr>
      <w:r w:rsidRPr="001F1855">
        <w:rPr>
          <w:rFonts w:ascii="Tahoma" w:hAnsi="Tahoma" w:cs="Tahoma"/>
          <w:color w:val="000000"/>
          <w:sz w:val="22"/>
          <w:szCs w:val="22"/>
          <w:lang w:val="id-ID"/>
        </w:rPr>
        <w:t>Perubahan kontrak dapat dilakukan atas kesepakatan bersama antara Pengguna Barang/jasa dan penyedia Barang/Jasa dengan mempedomani  Keputusan Direksi PT PLN (Persero) Nomor 305.K/DIR/2010 tentang Pedoman Pengadaan Barang/Jasa PT PLN (Persero).Semua perubahan kontrak dituangkan dalam Addendum dan /atau Amandemen kontrak yang merupakan bagian yang tidak terpisahkan dari kontrak utama.  Perubahan kontrak dapat terjadi apabila ;</w:t>
      </w:r>
    </w:p>
    <w:p w:rsidR="00A62807" w:rsidRPr="001F1855" w:rsidRDefault="00A62807" w:rsidP="005441AF">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Perubahan pekerjaan disebabkan oleh sesuatu hal yang dilakukan para pihak dalam kontrak/Perjanjian sehingga mengubah lingkup pekerjaan dalam kontrak.</w:t>
      </w:r>
    </w:p>
    <w:p w:rsidR="00A62807" w:rsidRPr="001F1855" w:rsidRDefault="00A62807" w:rsidP="005441AF">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Perubahan Jadwal pelaksanaan akibat adanya perubahan pekerjaan</w:t>
      </w:r>
    </w:p>
    <w:p w:rsidR="00A62807" w:rsidRPr="001F1855" w:rsidRDefault="00A62807" w:rsidP="005441AF">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Perubahan kontrak akibat adanya perubahan pekerjaan dan perubahan pelaksanaan pekerjaan</w:t>
      </w:r>
    </w:p>
    <w:p w:rsidR="00A62807" w:rsidRPr="001F1855" w:rsidRDefault="00A62807" w:rsidP="005441AF">
      <w:pPr>
        <w:numPr>
          <w:ilvl w:val="0"/>
          <w:numId w:val="8"/>
        </w:numPr>
        <w:tabs>
          <w:tab w:val="left" w:pos="1440"/>
          <w:tab w:val="left" w:pos="2520"/>
        </w:tabs>
        <w:spacing w:before="24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PERPANJANGAN WAKTU PELAKSANAAN</w:t>
      </w:r>
    </w:p>
    <w:p w:rsidR="00A62807" w:rsidRPr="001F1855" w:rsidRDefault="00A62807" w:rsidP="00A62807">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Waktu pelaksanaan dapat diperpanjang dalam hal :</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Terdapat pekerjaan tambah yang dinyatakan tertulis bahwa pekerjaan tambah tersebut perlu diberikan tambahan waktu pelaksanaan yang diajukan kepada Pemberi Tugas melalui Direksi Pekerjaan untuk mendapat persertujuan</w:t>
      </w:r>
      <w:r w:rsidR="006A6A88" w:rsidRPr="001F1855">
        <w:rPr>
          <w:rFonts w:ascii="Tahoma" w:hAnsi="Tahoma" w:cs="Tahoma"/>
          <w:color w:val="000000"/>
          <w:sz w:val="22"/>
          <w:szCs w:val="22"/>
        </w:rPr>
        <w:t>.</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 xml:space="preserve">Perpanjangan waktu pelaksanaan dapat diberikan oleh pengguna barang/jasa atas pertimbangan yang layak dan wajar; </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Yang dimaksud hal-hal yang layak dan wajar untuk perpanjangan waktu pelaksanaan adalah sebagai berikut :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Pekerjaan tambah;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Perubahan disain;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Keterlambatan yang disebabkan oleh pihak pengguna barang/jasa;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Masalah yang timbul di luar kendali penyedia barang/jasa; </w:t>
      </w:r>
    </w:p>
    <w:p w:rsidR="00A62807" w:rsidRPr="001F1855" w:rsidRDefault="00A62807" w:rsidP="005441AF">
      <w:pPr>
        <w:numPr>
          <w:ilvl w:val="3"/>
          <w:numId w:val="8"/>
        </w:numPr>
        <w:tabs>
          <w:tab w:val="clear" w:pos="1800"/>
          <w:tab w:val="num" w:pos="2880"/>
        </w:tabs>
        <w:spacing w:before="20"/>
        <w:ind w:left="2880" w:hanging="108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Keadaan kahar (force majeur). </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Pengguna Barang/Jasa dapat menyetujui perpanjangan waktu pelaksanaan atas Perjanjian setelah melakukan penelitian dan evaluasi terhadap usulan tertulis yang diajukan oleh Penyedia Barang/Jasa; </w:t>
      </w:r>
    </w:p>
    <w:p w:rsidR="00A62807" w:rsidRPr="001F1855" w:rsidRDefault="00A62807" w:rsidP="005441AF">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Persetujuan perpanjangan waktu pelaksanaan dituangkan di dalam amandemen Perjanjian. </w:t>
      </w:r>
    </w:p>
    <w:p w:rsidR="00A62807" w:rsidRPr="001F1855" w:rsidRDefault="00A62807" w:rsidP="00A62807">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Waktu pelaksanaan tidak dapat diperpanjang dalam hal :</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Adanya hari libur, hari raya, hari-hari hujan biasa.</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Adanya kesalahan pelaksana pekerjaan sendiri.</w:t>
      </w:r>
    </w:p>
    <w:p w:rsidR="00A62807" w:rsidRPr="001F1855" w:rsidRDefault="00A62807" w:rsidP="006A6A88">
      <w:pPr>
        <w:numPr>
          <w:ilvl w:val="2"/>
          <w:numId w:val="8"/>
        </w:numPr>
        <w:tabs>
          <w:tab w:val="clear" w:pos="1440"/>
          <w:tab w:val="num" w:pos="1080"/>
          <w:tab w:val="num" w:pos="180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Keterlambatan pembayaran angsuran dari Pemberi Tugas.</w:t>
      </w:r>
    </w:p>
    <w:p w:rsidR="00A62807" w:rsidRPr="001F1855" w:rsidRDefault="00A62807" w:rsidP="00A62807">
      <w:pPr>
        <w:tabs>
          <w:tab w:val="num" w:pos="540"/>
          <w:tab w:val="left" w:pos="1080"/>
        </w:tabs>
        <w:ind w:left="540"/>
        <w:rPr>
          <w:rFonts w:ascii="Tahoma" w:hAnsi="Tahoma" w:cs="Tahoma"/>
          <w:color w:val="000000"/>
          <w:sz w:val="22"/>
          <w:szCs w:val="22"/>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PEKERJAAN TAMBAH / KURANG</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terdapat perbedaan antara kondisi lapangan pada saat pelaksanaan pekerjaan dengan spesifikasi teknis dan gambar yang ditetapkan dalam dokumen Perjanjian, maka Penyedia Barang/Jasa dan Pengguna Barang/Jasa dapat melakukan perubahan Perjanjian/amandemen yang meliputi antara lain: </w:t>
      </w:r>
    </w:p>
    <w:p w:rsidR="00A62807" w:rsidRPr="001F1855" w:rsidRDefault="00A62807" w:rsidP="00A62807">
      <w:pPr>
        <w:numPr>
          <w:ilvl w:val="2"/>
          <w:numId w:val="8"/>
        </w:numPr>
        <w:tabs>
          <w:tab w:val="clear" w:pos="1440"/>
          <w:tab w:val="num" w:pos="1080"/>
          <w:tab w:val="num" w:pos="1800"/>
          <w:tab w:val="num" w:pos="216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Menambah atau mengurangi volume pekerjaan yang tercantum dalam Dokumen Perjanjian; </w:t>
      </w:r>
    </w:p>
    <w:p w:rsidR="00A62807" w:rsidRPr="001F1855" w:rsidRDefault="00A62807" w:rsidP="006A6A88">
      <w:pPr>
        <w:numPr>
          <w:ilvl w:val="2"/>
          <w:numId w:val="8"/>
        </w:numPr>
        <w:tabs>
          <w:tab w:val="clear" w:pos="1440"/>
          <w:tab w:val="num" w:pos="1080"/>
          <w:tab w:val="num" w:pos="1800"/>
          <w:tab w:val="num" w:pos="216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Menambah atau mengurangi jenis pekerjaan; </w:t>
      </w:r>
    </w:p>
    <w:p w:rsidR="00A62807" w:rsidRPr="001F1855" w:rsidRDefault="00A62807" w:rsidP="006A6A88">
      <w:pPr>
        <w:numPr>
          <w:ilvl w:val="2"/>
          <w:numId w:val="8"/>
        </w:numPr>
        <w:tabs>
          <w:tab w:val="clear" w:pos="1440"/>
          <w:tab w:val="num" w:pos="1080"/>
          <w:tab w:val="num" w:pos="1800"/>
          <w:tab w:val="num" w:pos="2160"/>
        </w:tabs>
        <w:spacing w:before="120"/>
        <w:ind w:left="1800"/>
        <w:jc w:val="both"/>
        <w:rPr>
          <w:rFonts w:ascii="Tahoma" w:hAnsi="Tahoma" w:cs="Tahoma"/>
          <w:color w:val="000000"/>
          <w:sz w:val="22"/>
          <w:szCs w:val="22"/>
          <w:lang w:val="id-ID"/>
        </w:rPr>
      </w:pPr>
      <w:r w:rsidRPr="001F1855">
        <w:rPr>
          <w:rFonts w:ascii="Tahoma" w:hAnsi="Tahoma" w:cs="Tahoma"/>
          <w:color w:val="000000"/>
          <w:sz w:val="22"/>
          <w:szCs w:val="22"/>
          <w:lang w:val="id-ID"/>
        </w:rPr>
        <w:t>Mengubah spesifikasi teknis dan gambar pekerjaan sesuai dengan kebutuhan lapangan;</w:t>
      </w:r>
    </w:p>
    <w:p w:rsidR="00A62807" w:rsidRPr="001F1855" w:rsidRDefault="00A62807" w:rsidP="006A6A88">
      <w:pPr>
        <w:numPr>
          <w:ilvl w:val="1"/>
          <w:numId w:val="8"/>
        </w:numPr>
        <w:tabs>
          <w:tab w:val="left" w:pos="1080"/>
        </w:tabs>
        <w:spacing w:before="12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Pekerjaan Tambah yang tidak dapat dielakkan dalam rangka penyelesaian pekerjaan, dengan ketentuan nilainya tidak lebih dari 10% (sepuluh persen) dari harga yang tercantum dalam Perjanjian awal maka pekerjaan tambah tersebut harus didasarkan pada justifikasi yang dapat dipertanggungjawabkan secara profesional oleh Direksi Pekerjaan.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Dalam hal pekerjaan tambah melebihi 10% (sepuluh persen) dari harga yang tercantum dalam Perjanjian awal maka pekerjaan tambah tersebut harus didasarkan pada justifikasi yang dapat dipertanggungjawabkan secara profesional oleh Direksi Pekerjaan dan wajib mendapatkan persetujuan terlebih dahulu dari Pengguna Barang/Jasa sebelum pelaksanaannya.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Sebagai dasar perhitungan akan diambil harga satuan dan upah seperti tercantum dalam Perjanjian atau lampirannya. Perhitungan dilakukan menurut Volume pekerjaan tambah/kurang.</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Perintah perubahan pekerjaan harus dibuat secara tertulis oleh Pengguna Barang/Jasa kepada Penyedia Barang/Jasa, ditindak lanjuti dengan negosiasi </w:t>
      </w:r>
      <w:r w:rsidRPr="001F1855">
        <w:rPr>
          <w:rFonts w:ascii="Tahoma" w:hAnsi="Tahoma" w:cs="Tahoma"/>
          <w:color w:val="000000"/>
          <w:sz w:val="22"/>
          <w:szCs w:val="22"/>
          <w:lang w:val="id-ID"/>
        </w:rPr>
        <w:lastRenderedPageBreak/>
        <w:t xml:space="preserve">teknis dan harga dengan tetap mengacu pada ketentuan yang tercantum dalam dokumen Perjanjian. </w:t>
      </w:r>
    </w:p>
    <w:p w:rsidR="00A62807" w:rsidRPr="001F1855" w:rsidRDefault="00A62807" w:rsidP="00A62807">
      <w:pPr>
        <w:ind w:left="540"/>
        <w:jc w:val="both"/>
        <w:rPr>
          <w:rFonts w:ascii="Tahoma" w:hAnsi="Tahoma" w:cs="Tahoma"/>
          <w:sz w:val="22"/>
          <w:szCs w:val="22"/>
        </w:rPr>
      </w:pPr>
    </w:p>
    <w:p w:rsidR="009A6F8E" w:rsidRPr="001F1855" w:rsidRDefault="009A6F8E" w:rsidP="00A62807">
      <w:pPr>
        <w:ind w:left="540"/>
        <w:jc w:val="both"/>
        <w:rPr>
          <w:rFonts w:ascii="Tahoma" w:hAnsi="Tahoma" w:cs="Tahoma"/>
          <w:sz w:val="22"/>
          <w:szCs w:val="22"/>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rPr>
        <w:t xml:space="preserve">PENYESUAIAN </w:t>
      </w:r>
      <w:r w:rsidRPr="001F1855">
        <w:rPr>
          <w:rFonts w:ascii="Tahoma" w:hAnsi="Tahoma" w:cs="Tahoma"/>
          <w:b/>
          <w:color w:val="000000"/>
          <w:sz w:val="22"/>
          <w:szCs w:val="22"/>
          <w:lang w:val="id-ID"/>
        </w:rPr>
        <w:t>KENAIKAN HARGA</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tidak  berhak  mengajukan  klaim kepada Pengguna Barang/Jasa  akibat Penyesauaian atau kenaikan harga kontrak/Perjanjian,  upah tenaga kerja, peralatan, bahan bakar dan bahan-bahan yang digunakan dalam pekerjaan ini dan atau lain-lainnya.</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Pelaksana pekerjaan dalam mengajukan penawaran dianggap telah memperhitungkan  faktor - faktor seperti kenaikan harga barang dan upah tenaga kerja yang terjadi sesudah Perjanjian ditandatangani sampai pekerjaan selesai.</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Klaim hanya dapat diajukan dalam hal ada ketentuan resmi dari Pemerintah.</w:t>
      </w:r>
    </w:p>
    <w:p w:rsidR="009A6F8E" w:rsidRPr="001F1855" w:rsidRDefault="009A6F8E" w:rsidP="006A6A88">
      <w:pPr>
        <w:tabs>
          <w:tab w:val="left" w:pos="1440"/>
          <w:tab w:val="left" w:pos="2520"/>
        </w:tabs>
        <w:spacing w:after="120"/>
        <w:ind w:left="540"/>
        <w:jc w:val="both"/>
        <w:rPr>
          <w:rFonts w:ascii="Tahoma" w:hAnsi="Tahoma" w:cs="Tahoma"/>
          <w:b/>
          <w:color w:val="000000"/>
          <w:sz w:val="22"/>
          <w:szCs w:val="22"/>
        </w:rPr>
      </w:pPr>
    </w:p>
    <w:p w:rsidR="00A62807" w:rsidRPr="001F1855" w:rsidRDefault="00A62807" w:rsidP="006A6A88">
      <w:pPr>
        <w:numPr>
          <w:ilvl w:val="0"/>
          <w:numId w:val="8"/>
        </w:numPr>
        <w:tabs>
          <w:tab w:val="left" w:pos="1440"/>
          <w:tab w:val="left" w:pos="2520"/>
        </w:tabs>
        <w:spacing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PENGHENTIAN DAN PEMUTUSAN PERJANJIAN</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Penghentian Perjanjian (suspension of contract) dapat dilakukan dalam hal terjadi peristiwa yang berada di luar kekuasaan para pihak yang mengakibatkan para pihak tidak mungkin melaksanakan kewajiban yang ditentukan dalam Perjanjian yang disebabkan oleh Keadaan Kahar (Force Majeure) atau keadaan yang ditetapkan dalam Pejanjian</w:t>
      </w:r>
    </w:p>
    <w:p w:rsidR="00A62807" w:rsidRPr="001F1855" w:rsidRDefault="00A62807" w:rsidP="006A6A88">
      <w:pPr>
        <w:numPr>
          <w:ilvl w:val="1"/>
          <w:numId w:val="8"/>
        </w:numPr>
        <w:tabs>
          <w:tab w:val="left" w:pos="1080"/>
        </w:tabs>
        <w:spacing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 xml:space="preserve">Pemutusan Perjanjian (termination of contract) dapat dilakukan dalam hal para pihak tidak memenuhi kewajiban dan tanggung jawabnya sebagaimana diatur di dalam Perjanjian.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 xml:space="preserve">Pengguna Barang/Jasa dapat memutuskan Perjanjian secara sepihak, apabila denda keterlambatan pelaksanaan pekerjaan akibat kesalahan Penyedia Barang/Jasa sudah </w:t>
      </w:r>
      <w:r w:rsidR="00EB14DE" w:rsidRPr="001F1855">
        <w:rPr>
          <w:rFonts w:ascii="Tahoma" w:hAnsi="Tahoma" w:cs="Tahoma"/>
          <w:color w:val="000000"/>
          <w:sz w:val="22"/>
          <w:szCs w:val="22"/>
          <w:lang w:val="id-ID"/>
        </w:rPr>
        <w:t xml:space="preserve">lebih besar dari 5% dikali Nilai Pekerjaan </w:t>
      </w:r>
      <w:r w:rsidRPr="001F1855">
        <w:rPr>
          <w:rFonts w:ascii="Tahoma" w:hAnsi="Tahoma" w:cs="Tahoma"/>
          <w:color w:val="000000"/>
          <w:sz w:val="22"/>
          <w:szCs w:val="22"/>
          <w:lang w:val="id-ID"/>
        </w:rPr>
        <w:t xml:space="preserve">melampaui besarnya maksimum denda keterlambatan, setelah memberikan peringatan ketiga atas keterlambatan pelaksanaan Perjanjian.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 xml:space="preserve">Pemutusan Perjanjian yang disebabkan oleh kesalahan Pengguna Barang/Jasa, dikenakan sanksi berupa kewajiban mengganti kerugian yang menimpa Penyedia Barang/Jasa sesuai yang ditetapkan dalam Perjanjian dan ketentuan peraturan perundang-undangan yang berlaku.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b/>
        <w:t xml:space="preserve">Dalam hal terbukti adanya praktek persekongkolan, kecurangan, dan pemalsuan dalam proses pengadaan maupun pelaksanaan Perjanjian, Pengguna Barang/Jasa wajib membatalkan Perjanjian. </w:t>
      </w:r>
    </w:p>
    <w:p w:rsidR="00A62807" w:rsidRPr="001F1855" w:rsidRDefault="00A62807" w:rsidP="00A62807">
      <w:pPr>
        <w:autoSpaceDE w:val="0"/>
        <w:autoSpaceDN w:val="0"/>
        <w:adjustRightInd w:val="0"/>
        <w:ind w:left="360"/>
        <w:rPr>
          <w:rFonts w:ascii="Tahoma" w:eastAsia="SimSun" w:hAnsi="Tahoma" w:cs="Tahoma"/>
          <w:color w:val="000000"/>
          <w:sz w:val="22"/>
          <w:szCs w:val="22"/>
          <w:lang w:eastAsia="id-ID"/>
        </w:rPr>
      </w:pPr>
    </w:p>
    <w:p w:rsidR="006A6A88" w:rsidRPr="001F1855" w:rsidRDefault="006A6A88" w:rsidP="00A62807">
      <w:pPr>
        <w:autoSpaceDE w:val="0"/>
        <w:autoSpaceDN w:val="0"/>
        <w:adjustRightInd w:val="0"/>
        <w:ind w:left="360"/>
        <w:rPr>
          <w:rFonts w:ascii="Tahoma" w:eastAsia="SimSun" w:hAnsi="Tahoma" w:cs="Tahoma"/>
          <w:color w:val="000000"/>
          <w:sz w:val="22"/>
          <w:szCs w:val="22"/>
          <w:lang w:eastAsia="id-ID"/>
        </w:rPr>
      </w:pPr>
    </w:p>
    <w:p w:rsidR="00A62807" w:rsidRPr="001F1855" w:rsidRDefault="00A62807" w:rsidP="00A62807">
      <w:pPr>
        <w:autoSpaceDE w:val="0"/>
        <w:autoSpaceDN w:val="0"/>
        <w:adjustRightInd w:val="0"/>
        <w:ind w:left="360"/>
        <w:rPr>
          <w:rFonts w:ascii="Tahoma" w:eastAsia="SimSun" w:hAnsi="Tahoma" w:cs="Tahoma"/>
          <w:color w:val="000000"/>
          <w:sz w:val="22"/>
          <w:szCs w:val="22"/>
          <w:lang w:eastAsia="id-ID"/>
        </w:rPr>
      </w:pPr>
    </w:p>
    <w:p w:rsidR="00A62807" w:rsidRPr="001F1855" w:rsidRDefault="00A62807" w:rsidP="00A62807">
      <w:pPr>
        <w:pStyle w:val="BodyText2"/>
        <w:tabs>
          <w:tab w:val="clear" w:pos="180"/>
          <w:tab w:val="clear" w:pos="1080"/>
          <w:tab w:val="center" w:pos="4140"/>
        </w:tabs>
        <w:jc w:val="center"/>
        <w:rPr>
          <w:rFonts w:ascii="Tahoma" w:hAnsi="Tahoma" w:cs="Tahoma"/>
          <w:color w:val="000000"/>
          <w:sz w:val="22"/>
          <w:szCs w:val="22"/>
        </w:rPr>
      </w:pPr>
      <w:r w:rsidRPr="001F1855">
        <w:rPr>
          <w:rFonts w:ascii="Tahoma" w:hAnsi="Tahoma" w:cs="Tahoma"/>
          <w:color w:val="000000"/>
          <w:sz w:val="22"/>
          <w:szCs w:val="22"/>
          <w:lang w:val="id-ID"/>
        </w:rPr>
        <w:t>BAGIAN KE</w:t>
      </w:r>
      <w:r w:rsidRPr="001F1855">
        <w:rPr>
          <w:rFonts w:ascii="Tahoma" w:hAnsi="Tahoma" w:cs="Tahoma"/>
          <w:color w:val="000000"/>
          <w:sz w:val="22"/>
          <w:szCs w:val="22"/>
        </w:rPr>
        <w:t>SEMBILAN</w:t>
      </w:r>
    </w:p>
    <w:p w:rsidR="00A62807" w:rsidRPr="001F1855" w:rsidRDefault="00A62807" w:rsidP="00A62807">
      <w:pPr>
        <w:pStyle w:val="BodyText2"/>
        <w:jc w:val="center"/>
        <w:rPr>
          <w:rFonts w:ascii="Tahoma" w:hAnsi="Tahoma" w:cs="Tahoma"/>
          <w:color w:val="000000"/>
          <w:sz w:val="22"/>
          <w:szCs w:val="22"/>
          <w:lang w:val="id-ID"/>
        </w:rPr>
      </w:pPr>
      <w:r w:rsidRPr="001F1855">
        <w:rPr>
          <w:rFonts w:ascii="Tahoma" w:hAnsi="Tahoma" w:cs="Tahoma"/>
          <w:color w:val="000000"/>
          <w:sz w:val="22"/>
          <w:szCs w:val="22"/>
          <w:lang w:val="id-ID"/>
        </w:rPr>
        <w:t>L A I N    -    L A I N</w:t>
      </w:r>
    </w:p>
    <w:p w:rsidR="00A62807" w:rsidRPr="001F1855" w:rsidRDefault="00A62807" w:rsidP="00A62807">
      <w:pPr>
        <w:ind w:left="540"/>
        <w:jc w:val="both"/>
        <w:rPr>
          <w:rFonts w:ascii="Tahoma" w:hAnsi="Tahoma" w:cs="Tahoma"/>
          <w:sz w:val="22"/>
          <w:szCs w:val="22"/>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PAJAK-PAJAK BEA-BEA DAN ONGKOS-ONGKOS</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wajib mengangsuransikan tenaga kerja yang ditugaskan kepada Pengguna Barang/Jasa dalam program Asuransi Tenaga Kerja (ASTEK) sesuai dengan peraturan  perundang-undangan yang berlaku</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lastRenderedPageBreak/>
        <w:t>Pelaksana pekerjaan  tidak  diperkenankan  memasukkan  perhitungan  pajak dalam surat penawaran, kecuali Pajak Pertambahan Nilai (PPN) sebesar 10 %.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Pajak-pajak  lainnya  akibat pekerjaan  ini  menjadi  tanggung  jawab pelaksana pekerjaan termasuk Asuransi  Tenaga Kerja (ASTEK) dan All Risk Insurance (Asuransi semua resiko).</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harus mengetahui, memahami dan patuh terhadap semua peraturan perundang-undangan tentang pajak yang berlaku di Indonesia dan sudah diperhitungkan dalam dokumen penawaran</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Bea meterai berupa  meterai  tempel  sebesar  Rp. 6.000,00 untuk  masing-masing  pembuatan kontrak ditanggung oleh pelaksana pekerjaan.</w:t>
      </w:r>
    </w:p>
    <w:p w:rsidR="00A62807" w:rsidRPr="001F1855" w:rsidRDefault="00A62807" w:rsidP="00A62807">
      <w:pPr>
        <w:tabs>
          <w:tab w:val="left" w:pos="1080"/>
        </w:tabs>
        <w:spacing w:before="240" w:after="120"/>
        <w:ind w:left="1094"/>
        <w:jc w:val="both"/>
        <w:rPr>
          <w:rFonts w:ascii="Tahoma" w:hAnsi="Tahoma" w:cs="Tahoma"/>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 xml:space="preserve">PENGGANTIAN DAN PEMINDAHAN TENAGA KERJA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Penggantian dan pemindahan tenaga kerja hanya dapat dilaksanakan dengan persetujuan pengguna Barang/Jasa. </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Jika Pengguna Barang/Jasa menemukan tenaga kerja yang melakukan kesalahan serius atau terlibat tindak kejahatann, atau mengabaikan pekertaan yang menjadi tugasnya, maka pengguna barang jasa dapat mengajukan penggatian tenaga kerja tersebut kepada penyedia barang/Jasa dan penyedia barang/Jasa wajib dan harus menggatinya dalam waktu dekat tanpa ada alasan apapun.</w:t>
      </w:r>
    </w:p>
    <w:p w:rsidR="00A62807" w:rsidRPr="001F1855" w:rsidRDefault="00A62807" w:rsidP="005441AF">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Penggantian tenaga kerja  tesebut dengan tenaga kerja yang setara atau lebih baik tanpa menambah biaya.</w:t>
      </w:r>
    </w:p>
    <w:p w:rsidR="00B81100" w:rsidRPr="001F1855" w:rsidRDefault="00B81100" w:rsidP="00B81100">
      <w:pPr>
        <w:tabs>
          <w:tab w:val="left" w:pos="1080"/>
        </w:tabs>
        <w:spacing w:before="240" w:after="120"/>
        <w:ind w:left="547"/>
        <w:jc w:val="both"/>
        <w:rPr>
          <w:rFonts w:ascii="Tahoma" w:hAnsi="Tahoma" w:cs="Tahoma"/>
          <w:color w:val="000000"/>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TUNTUTAN DAN FORCE MAJEURE</w:t>
      </w:r>
    </w:p>
    <w:p w:rsidR="00A62807" w:rsidRPr="001F1855" w:rsidRDefault="00A62807" w:rsidP="00A62807">
      <w:pPr>
        <w:numPr>
          <w:ilvl w:val="1"/>
          <w:numId w:val="8"/>
        </w:numPr>
        <w:tabs>
          <w:tab w:val="left" w:pos="1080"/>
        </w:tabs>
        <w:spacing w:before="240" w:after="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Kenaikan harga barang dan  upah yang terjadi sesudah kontrak ditandatangani dan selama pekerjaan berlangsung tidak dapat digunakan sebagai dasar oleh pelaksana pekerjaan untuk mengajukan tuntutan atau klaim.</w:t>
      </w:r>
    </w:p>
    <w:p w:rsidR="00A62807" w:rsidRPr="001F1855" w:rsidRDefault="00A62807" w:rsidP="006A6A88">
      <w:pPr>
        <w:numPr>
          <w:ilvl w:val="1"/>
          <w:numId w:val="8"/>
        </w:numPr>
        <w:tabs>
          <w:tab w:val="left" w:pos="1080"/>
        </w:tabs>
        <w:spacing w:before="120" w:after="6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Yang dianggap sebagai Force Majeure ialah akibat-akibat dari kejadian-kejadian di luar kekuasaan pelaksana pekerjaan dan pemberi tugas antara lain malapetaka dan sabotase yang dinyatakan resmi oleh Pemerintah seperti : </w:t>
      </w:r>
    </w:p>
    <w:p w:rsidR="00A62807" w:rsidRPr="001F1855" w:rsidRDefault="00A62807" w:rsidP="0027710F">
      <w:pPr>
        <w:numPr>
          <w:ilvl w:val="0"/>
          <w:numId w:val="6"/>
        </w:numPr>
        <w:tabs>
          <w:tab w:val="clear" w:pos="360"/>
          <w:tab w:val="left" w:pos="1080"/>
          <w:tab w:val="left" w:pos="1440"/>
        </w:tabs>
        <w:spacing w:before="120"/>
        <w:ind w:firstLine="720"/>
        <w:jc w:val="both"/>
        <w:rPr>
          <w:rFonts w:ascii="Tahoma" w:hAnsi="Tahoma" w:cs="Tahoma"/>
          <w:sz w:val="22"/>
          <w:szCs w:val="22"/>
          <w:lang w:val="id-ID"/>
        </w:rPr>
      </w:pPr>
      <w:r w:rsidRPr="001F1855">
        <w:rPr>
          <w:rFonts w:ascii="Tahoma" w:hAnsi="Tahoma" w:cs="Tahoma"/>
          <w:sz w:val="22"/>
          <w:szCs w:val="22"/>
          <w:lang w:val="id-ID"/>
        </w:rPr>
        <w:t>Gempa bumi</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Taufan</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Kebakaran</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Ledakan akibat sabotase</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Kerusuhan dan huru hara</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Banjir</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Perang</w:t>
      </w:r>
    </w:p>
    <w:p w:rsidR="00A62807" w:rsidRPr="001F1855" w:rsidRDefault="00A62807" w:rsidP="005441AF">
      <w:pPr>
        <w:numPr>
          <w:ilvl w:val="0"/>
          <w:numId w:val="6"/>
        </w:numPr>
        <w:tabs>
          <w:tab w:val="clear" w:pos="360"/>
          <w:tab w:val="left" w:pos="1080"/>
          <w:tab w:val="left" w:pos="1440"/>
        </w:tabs>
        <w:spacing w:before="100"/>
        <w:ind w:firstLine="720"/>
        <w:jc w:val="both"/>
        <w:rPr>
          <w:rFonts w:ascii="Tahoma" w:hAnsi="Tahoma" w:cs="Tahoma"/>
          <w:sz w:val="22"/>
          <w:szCs w:val="22"/>
          <w:lang w:val="id-ID"/>
        </w:rPr>
      </w:pPr>
      <w:r w:rsidRPr="001F1855">
        <w:rPr>
          <w:rFonts w:ascii="Tahoma" w:hAnsi="Tahoma" w:cs="Tahoma"/>
          <w:sz w:val="22"/>
          <w:szCs w:val="22"/>
          <w:lang w:val="id-ID"/>
        </w:rPr>
        <w:t>Keputusan Pemerintah dibidang Moneter (Devaluasi)</w:t>
      </w:r>
    </w:p>
    <w:p w:rsidR="00A62807" w:rsidRPr="001F1855" w:rsidRDefault="00A62807" w:rsidP="00A62807">
      <w:pPr>
        <w:numPr>
          <w:ilvl w:val="1"/>
          <w:numId w:val="8"/>
        </w:numPr>
        <w:tabs>
          <w:tab w:val="left" w:pos="1080"/>
        </w:tabs>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Kewajiban dan akibat Force Majeure di atas timbul selama pelaksanaan  berlangsung, dan selanjutnya pelaksana pekerjaan diharuskan melapor kepada Pemberi Tugas melalui Direksi Pekerjaan dalam waktu paling lambat 14 (empat belas) hari terhitung sejak kejadian tersebut, disertai dengan surat keterangan dari </w:t>
      </w:r>
      <w:r w:rsidRPr="001F1855">
        <w:rPr>
          <w:rFonts w:ascii="Tahoma" w:hAnsi="Tahoma" w:cs="Tahoma"/>
          <w:color w:val="000000"/>
          <w:sz w:val="22"/>
          <w:szCs w:val="22"/>
          <w:lang w:val="id-ID"/>
        </w:rPr>
        <w:lastRenderedPageBreak/>
        <w:t>instansi yang berwenang untuk memberikan penjelasan mengenai terjadinya peristiwa tersebut.</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Jika dalam waktu 14 (empat belas) dilampaui, sedangkan laporan juga belum disampaikan, maka pelaksana pekerjaan kehilangan haknya untuk mengajukan klaim dan lain-lainnya yang berhubungan dengan pasal ini.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Force Majeure dibidang moneter hanya disetujui apabila ada keputusan dari Pemerintah. Jika terjadi hal demikian, maka penilaian kembali dihitung berdasarkan bagan kemajuan pekerjaan pada saat terjadinya Force Majeure tersebut.</w:t>
      </w:r>
    </w:p>
    <w:p w:rsidR="00A62807" w:rsidRPr="001F1855" w:rsidRDefault="00A62807" w:rsidP="00A62807">
      <w:pPr>
        <w:tabs>
          <w:tab w:val="left" w:pos="180"/>
          <w:tab w:val="left" w:pos="1080"/>
        </w:tabs>
        <w:rPr>
          <w:rFonts w:ascii="Tahoma" w:hAnsi="Tahoma" w:cs="Tahoma"/>
          <w:color w:val="000000"/>
          <w:sz w:val="22"/>
          <w:szCs w:val="22"/>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KEWAJIBAN MEMENUHI UNDANG-UNDANG DAN PERATURAN-PERATURAN</w:t>
      </w:r>
    </w:p>
    <w:p w:rsidR="00A62807" w:rsidRPr="001F1855" w:rsidRDefault="00A62807" w:rsidP="00A62807">
      <w:pPr>
        <w:numPr>
          <w:ilvl w:val="1"/>
          <w:numId w:val="8"/>
        </w:numPr>
        <w:tabs>
          <w:tab w:val="left" w:pos="1080"/>
        </w:tabs>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Penyedia Barang/Jasa wajib untuk melaksanakan peraturan Perundangan-undangan dalam melaksana kan pekerjaan ini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Penyedia Barang/Jasa menyanggupi  apabila tidak melaksanakan peraturan perundang-undangan dalam melaksanakan pekerjaan ini, menjadi tanggung jawab dan resiko dari Penyedia Barang/Jasa.</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Perselisihan dan/atau permasalahan  yang timbul oleh tenaga kerja yang ditugaskan kepada Pengguna Barang/Jasa menjadi tanggung jawab Penyedia Barang/Jasa dan wajib untuk diselesaikan sesuai dengan peraturan-Perundangan yang berlaku</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Semua biaya akibat peraturan-peraturan pemerintah atau ijin-ijin yang harus diperoleh dari Pemerintah, menjadi tanggung jawab pelaksana pekerjaan.  </w:t>
      </w:r>
    </w:p>
    <w:p w:rsidR="00B81100" w:rsidRPr="001F1855" w:rsidRDefault="00B81100" w:rsidP="00A62807">
      <w:pPr>
        <w:tabs>
          <w:tab w:val="num" w:pos="540"/>
        </w:tabs>
        <w:jc w:val="both"/>
        <w:rPr>
          <w:rFonts w:ascii="Tahoma" w:hAnsi="Tahoma" w:cs="Tahoma"/>
          <w:b/>
          <w:sz w:val="22"/>
          <w:szCs w:val="22"/>
          <w:lang w:val="id-ID"/>
        </w:rPr>
      </w:pPr>
    </w:p>
    <w:p w:rsidR="00A62807" w:rsidRPr="001F1855" w:rsidRDefault="00A62807" w:rsidP="00A62807">
      <w:pPr>
        <w:numPr>
          <w:ilvl w:val="0"/>
          <w:numId w:val="8"/>
        </w:numPr>
        <w:tabs>
          <w:tab w:val="left" w:pos="1440"/>
          <w:tab w:val="left" w:pos="2520"/>
        </w:tabs>
        <w:spacing w:before="12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PENYELESAIAN PERSELISIHAN</w:t>
      </w:r>
    </w:p>
    <w:p w:rsidR="00A62807" w:rsidRPr="001F1855" w:rsidRDefault="00A62807" w:rsidP="00A62807">
      <w:pPr>
        <w:numPr>
          <w:ilvl w:val="1"/>
          <w:numId w:val="8"/>
        </w:numPr>
        <w:tabs>
          <w:tab w:val="left" w:pos="1080"/>
        </w:tabs>
        <w:spacing w:before="18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Dalam hal terjadi perselisihan dan/atau perbedaan di antara PARA PIHAK yang timbul sebagai akibat dari pelaksanaan Perjanjian ini, maka PARA PIHAK sepakat untuk menyelesaikannya terlebih dahulu secara musyawarah untuk mufakat dalam jangka waktu 20 ( dua hari) hari kerja .</w:t>
      </w:r>
    </w:p>
    <w:p w:rsidR="00A62807" w:rsidRPr="001F1855" w:rsidRDefault="00A62807" w:rsidP="006A6A88">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 xml:space="preserve">Apabila dalam waktu 20 (dua puluh) Hari Kerja perbedaan interpretasi dan/atau  perselisihan mengenai perjanjian ini dan segala akibat yang timbul berkenaan dengan perjanjian ini, PARA PIHAK  sepakat memilih tempat tinggal atau domisili yang umum dan tidak berubah di Pengadilan Negeri Jakarta Selatan; </w:t>
      </w:r>
    </w:p>
    <w:p w:rsidR="00A62807" w:rsidRPr="001F1855" w:rsidRDefault="00A62807" w:rsidP="005441AF">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BAHASA DAN HUKUM</w:t>
      </w:r>
    </w:p>
    <w:p w:rsidR="00A62807" w:rsidRPr="001F1855" w:rsidRDefault="00A62807" w:rsidP="00A62807">
      <w:pPr>
        <w:spacing w:before="120" w:line="300" w:lineRule="auto"/>
        <w:ind w:left="540"/>
        <w:jc w:val="both"/>
        <w:rPr>
          <w:rFonts w:ascii="Tahoma" w:hAnsi="Tahoma" w:cs="Tahoma"/>
          <w:sz w:val="22"/>
          <w:szCs w:val="22"/>
          <w:lang w:val="sv-SE"/>
        </w:rPr>
      </w:pPr>
      <w:r w:rsidRPr="001F1855">
        <w:rPr>
          <w:rFonts w:ascii="Tahoma" w:hAnsi="Tahoma" w:cs="Tahoma"/>
          <w:sz w:val="22"/>
          <w:szCs w:val="22"/>
          <w:lang w:val="sv-SE"/>
        </w:rPr>
        <w:t>Perjanjian dibuat dalam bahasa Indonesia serta tunduk kepada peraturan perundang-undangan yang berlaku di Indonesia.</w:t>
      </w:r>
    </w:p>
    <w:p w:rsidR="00A62807" w:rsidRPr="001F1855" w:rsidRDefault="00A62807" w:rsidP="00A62807">
      <w:pPr>
        <w:numPr>
          <w:ilvl w:val="0"/>
          <w:numId w:val="8"/>
        </w:numPr>
        <w:tabs>
          <w:tab w:val="left" w:pos="1440"/>
          <w:tab w:val="left" w:pos="2520"/>
        </w:tabs>
        <w:spacing w:before="240" w:after="120"/>
        <w:ind w:hanging="540"/>
        <w:jc w:val="both"/>
        <w:rPr>
          <w:rFonts w:ascii="Tahoma" w:hAnsi="Tahoma" w:cs="Tahoma"/>
          <w:b/>
          <w:color w:val="000000"/>
          <w:sz w:val="22"/>
          <w:szCs w:val="22"/>
          <w:lang w:val="id-ID"/>
        </w:rPr>
      </w:pPr>
      <w:r w:rsidRPr="001F1855">
        <w:rPr>
          <w:rFonts w:ascii="Tahoma" w:hAnsi="Tahoma" w:cs="Tahoma"/>
          <w:b/>
          <w:color w:val="000000"/>
          <w:sz w:val="22"/>
          <w:szCs w:val="22"/>
          <w:lang w:val="id-ID"/>
        </w:rPr>
        <w:t>KORESPONDENSI</w:t>
      </w:r>
    </w:p>
    <w:p w:rsidR="00A62807" w:rsidRPr="001F1855" w:rsidRDefault="00A62807" w:rsidP="005441AF">
      <w:pPr>
        <w:numPr>
          <w:ilvl w:val="1"/>
          <w:numId w:val="8"/>
        </w:numPr>
        <w:tabs>
          <w:tab w:val="left" w:pos="1080"/>
        </w:tabs>
        <w:spacing w:before="12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Komunikasi antara para pihak hanya berlaku bila dibuat secara tertulis.</w:t>
      </w:r>
    </w:p>
    <w:p w:rsidR="00A62807" w:rsidRPr="001F1855" w:rsidRDefault="00A62807" w:rsidP="005441AF">
      <w:pPr>
        <w:numPr>
          <w:ilvl w:val="1"/>
          <w:numId w:val="8"/>
        </w:numPr>
        <w:tabs>
          <w:tab w:val="left" w:pos="1080"/>
        </w:tabs>
        <w:spacing w:before="6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Korespondensi dapat dikirim langsung, atau melaui pos, telex/kawat, internet.</w:t>
      </w:r>
    </w:p>
    <w:p w:rsidR="00A62807" w:rsidRPr="001F1855" w:rsidRDefault="00A62807" w:rsidP="005441AF">
      <w:pPr>
        <w:numPr>
          <w:ilvl w:val="1"/>
          <w:numId w:val="8"/>
        </w:numPr>
        <w:tabs>
          <w:tab w:val="left" w:pos="1080"/>
        </w:tabs>
        <w:spacing w:before="6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Alamat para pihak ditetapkan sebelum tanda tangan Perjanjian.</w:t>
      </w:r>
    </w:p>
    <w:p w:rsidR="00A62807" w:rsidRPr="001F1855" w:rsidRDefault="00A62807" w:rsidP="005441AF">
      <w:pPr>
        <w:numPr>
          <w:ilvl w:val="1"/>
          <w:numId w:val="8"/>
        </w:numPr>
        <w:tabs>
          <w:tab w:val="left" w:pos="1080"/>
        </w:tabs>
        <w:spacing w:before="60"/>
        <w:ind w:left="1094" w:hanging="547"/>
        <w:jc w:val="both"/>
        <w:rPr>
          <w:rFonts w:ascii="Tahoma" w:hAnsi="Tahoma" w:cs="Tahoma"/>
          <w:color w:val="000000"/>
          <w:sz w:val="22"/>
          <w:szCs w:val="22"/>
          <w:lang w:val="id-ID"/>
        </w:rPr>
      </w:pPr>
      <w:r w:rsidRPr="001F1855">
        <w:rPr>
          <w:rFonts w:ascii="Tahoma" w:hAnsi="Tahoma" w:cs="Tahoma"/>
          <w:color w:val="000000"/>
          <w:sz w:val="22"/>
          <w:szCs w:val="22"/>
          <w:lang w:val="id-ID"/>
        </w:rPr>
        <w:t>Korespondensi harus menggunakan bahasa Indonesia.</w:t>
      </w:r>
    </w:p>
    <w:p w:rsidR="00A62807" w:rsidRPr="001F1855" w:rsidRDefault="00A62807" w:rsidP="00A62807">
      <w:pPr>
        <w:tabs>
          <w:tab w:val="num" w:pos="540"/>
        </w:tabs>
        <w:jc w:val="both"/>
        <w:rPr>
          <w:rFonts w:ascii="Tahoma" w:hAnsi="Tahoma" w:cs="Tahoma"/>
          <w:sz w:val="22"/>
          <w:szCs w:val="22"/>
        </w:rPr>
      </w:pPr>
    </w:p>
    <w:p w:rsidR="00A62807" w:rsidRPr="001F1855" w:rsidRDefault="00A62807" w:rsidP="00A62807">
      <w:pPr>
        <w:tabs>
          <w:tab w:val="num" w:pos="540"/>
        </w:tabs>
        <w:jc w:val="both"/>
        <w:rPr>
          <w:rFonts w:ascii="Tahoma" w:hAnsi="Tahoma" w:cs="Tahoma"/>
          <w:sz w:val="22"/>
          <w:szCs w:val="22"/>
        </w:rPr>
      </w:pPr>
    </w:p>
    <w:p w:rsidR="0027710F" w:rsidRPr="001F1855" w:rsidRDefault="0027710F" w:rsidP="00A62807">
      <w:pPr>
        <w:tabs>
          <w:tab w:val="num" w:pos="540"/>
        </w:tabs>
        <w:jc w:val="both"/>
        <w:rPr>
          <w:rFonts w:ascii="Tahoma" w:hAnsi="Tahoma" w:cs="Tahoma"/>
          <w:sz w:val="22"/>
          <w:szCs w:val="22"/>
        </w:rPr>
      </w:pPr>
    </w:p>
    <w:p w:rsidR="00A62807" w:rsidRPr="001F1855" w:rsidRDefault="00A62807" w:rsidP="00A62807">
      <w:pPr>
        <w:pStyle w:val="BodyText2"/>
        <w:tabs>
          <w:tab w:val="clear" w:pos="180"/>
          <w:tab w:val="clear" w:pos="1080"/>
          <w:tab w:val="center" w:pos="4140"/>
        </w:tabs>
        <w:jc w:val="center"/>
        <w:rPr>
          <w:rFonts w:ascii="Tahoma" w:hAnsi="Tahoma" w:cs="Tahoma"/>
          <w:color w:val="000000"/>
          <w:sz w:val="22"/>
          <w:szCs w:val="22"/>
        </w:rPr>
      </w:pPr>
      <w:r w:rsidRPr="001F1855">
        <w:rPr>
          <w:rFonts w:ascii="Tahoma" w:hAnsi="Tahoma" w:cs="Tahoma"/>
          <w:color w:val="000000"/>
          <w:sz w:val="22"/>
          <w:szCs w:val="22"/>
          <w:lang w:val="id-ID"/>
        </w:rPr>
        <w:t>BAGIAN KE</w:t>
      </w:r>
      <w:r w:rsidRPr="001F1855">
        <w:rPr>
          <w:rFonts w:ascii="Tahoma" w:hAnsi="Tahoma" w:cs="Tahoma"/>
          <w:color w:val="000000"/>
          <w:sz w:val="22"/>
          <w:szCs w:val="22"/>
        </w:rPr>
        <w:t>SEPULUH</w:t>
      </w:r>
    </w:p>
    <w:p w:rsidR="00A62807" w:rsidRPr="001F1855" w:rsidRDefault="00A62807" w:rsidP="00A62807">
      <w:pPr>
        <w:pStyle w:val="BodyText2"/>
        <w:jc w:val="center"/>
        <w:rPr>
          <w:rFonts w:ascii="Tahoma" w:hAnsi="Tahoma" w:cs="Tahoma"/>
          <w:color w:val="000000"/>
          <w:sz w:val="22"/>
          <w:szCs w:val="22"/>
        </w:rPr>
      </w:pPr>
      <w:r w:rsidRPr="001F1855">
        <w:rPr>
          <w:rFonts w:ascii="Tahoma" w:hAnsi="Tahoma" w:cs="Tahoma"/>
          <w:color w:val="000000"/>
          <w:sz w:val="22"/>
          <w:szCs w:val="22"/>
          <w:lang w:val="id-ID"/>
        </w:rPr>
        <w:t>P E N U T U P</w:t>
      </w:r>
    </w:p>
    <w:p w:rsidR="00A62807" w:rsidRPr="001F1855" w:rsidRDefault="00A62807" w:rsidP="005441AF">
      <w:pPr>
        <w:pStyle w:val="BodyText2"/>
        <w:spacing w:line="120" w:lineRule="auto"/>
        <w:jc w:val="center"/>
        <w:rPr>
          <w:rFonts w:ascii="Tahoma" w:hAnsi="Tahoma" w:cs="Tahoma"/>
          <w:color w:val="000000"/>
          <w:sz w:val="22"/>
          <w:szCs w:val="22"/>
        </w:rPr>
      </w:pPr>
    </w:p>
    <w:p w:rsidR="00A62807" w:rsidRPr="001F1855" w:rsidRDefault="00A62807" w:rsidP="00A62807">
      <w:pPr>
        <w:numPr>
          <w:ilvl w:val="1"/>
          <w:numId w:val="24"/>
        </w:numPr>
        <w:ind w:left="540" w:hanging="540"/>
        <w:jc w:val="both"/>
        <w:rPr>
          <w:rFonts w:ascii="Tahoma" w:hAnsi="Tahoma" w:cs="Tahoma"/>
          <w:sz w:val="22"/>
          <w:szCs w:val="22"/>
          <w:lang w:val="fi-FI"/>
        </w:rPr>
      </w:pPr>
      <w:r w:rsidRPr="001F1855">
        <w:rPr>
          <w:rFonts w:ascii="Tahoma" w:hAnsi="Tahoma" w:cs="Tahoma"/>
          <w:sz w:val="22"/>
          <w:szCs w:val="22"/>
          <w:lang w:val="fi-FI"/>
        </w:rPr>
        <w:lastRenderedPageBreak/>
        <w:t>Bila terdapat keraguan-keraguan dalam ketentuan-ketentuan yang tercantum dalam RKS, maka Penyedia Barang dan Jasa dapat menanyakan kepada Panitia pada saat diadakan Rapat Penjelasan.</w:t>
      </w:r>
    </w:p>
    <w:p w:rsidR="00A62807" w:rsidRPr="001F1855" w:rsidRDefault="00A62807" w:rsidP="005441AF">
      <w:pPr>
        <w:numPr>
          <w:ilvl w:val="1"/>
          <w:numId w:val="24"/>
        </w:numPr>
        <w:spacing w:before="120"/>
        <w:ind w:left="547" w:hanging="547"/>
        <w:jc w:val="both"/>
        <w:rPr>
          <w:rFonts w:ascii="Tahoma" w:hAnsi="Tahoma" w:cs="Tahoma"/>
          <w:sz w:val="22"/>
          <w:szCs w:val="22"/>
          <w:lang w:val="fi-FI"/>
        </w:rPr>
      </w:pPr>
      <w:r w:rsidRPr="001F1855">
        <w:rPr>
          <w:rFonts w:ascii="Tahoma" w:hAnsi="Tahoma" w:cs="Tahoma"/>
          <w:sz w:val="22"/>
          <w:szCs w:val="22"/>
          <w:lang w:val="fi-FI"/>
        </w:rPr>
        <w:t>Hasil dari Rapat penjelasan pengadaan akan dicantumkan dalam Berita Acara Rapat Penjelasan, dan hal-hal yang tidak ditanyakan pada saat rapat penjelasan dianggap penyedia barang dan jasa telah mengetahui betul maksud serta tujuan yang terangkum dam Rencana Kerja dan Syarat-syarat.</w:t>
      </w:r>
    </w:p>
    <w:p w:rsidR="00A62807" w:rsidRPr="001F1855" w:rsidRDefault="00A62807" w:rsidP="005441AF">
      <w:pPr>
        <w:numPr>
          <w:ilvl w:val="1"/>
          <w:numId w:val="24"/>
        </w:numPr>
        <w:spacing w:before="120"/>
        <w:ind w:left="547" w:hanging="547"/>
        <w:jc w:val="both"/>
        <w:rPr>
          <w:rFonts w:ascii="Tahoma" w:hAnsi="Tahoma" w:cs="Tahoma"/>
          <w:sz w:val="22"/>
          <w:szCs w:val="22"/>
          <w:lang w:val="fi-FI"/>
        </w:rPr>
      </w:pPr>
      <w:r w:rsidRPr="001F1855">
        <w:rPr>
          <w:rFonts w:ascii="Tahoma" w:hAnsi="Tahoma" w:cs="Tahoma"/>
          <w:sz w:val="22"/>
          <w:szCs w:val="22"/>
          <w:lang w:val="fi-FI"/>
        </w:rPr>
        <w:t>Demikian Rencana Kerja dan Syarat-syarat ini di buat untuk dapat dipakai sebagai bahan pedoman bersama demi terlaksananya pekerjaan ini dengan baik.</w:t>
      </w:r>
    </w:p>
    <w:p w:rsidR="0027710F" w:rsidRPr="001F1855" w:rsidRDefault="0027710F" w:rsidP="00A62807">
      <w:pPr>
        <w:tabs>
          <w:tab w:val="left" w:pos="1080"/>
        </w:tabs>
        <w:ind w:left="1080" w:hanging="540"/>
        <w:jc w:val="both"/>
        <w:rPr>
          <w:rFonts w:ascii="Tahoma" w:hAnsi="Tahoma" w:cs="Tahoma"/>
          <w:color w:val="000000"/>
          <w:sz w:val="22"/>
          <w:szCs w:val="22"/>
        </w:rPr>
      </w:pPr>
    </w:p>
    <w:p w:rsidR="0054203D" w:rsidRDefault="0054203D">
      <w:pPr>
        <w:rPr>
          <w:rFonts w:ascii="Tahoma" w:hAnsi="Tahoma" w:cs="Tahoma"/>
          <w:lang w:val="id-ID"/>
        </w:rPr>
      </w:pPr>
    </w:p>
    <w:p w:rsidR="0054203D" w:rsidRPr="0085247E" w:rsidRDefault="0054203D" w:rsidP="0054203D">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54203D" w:rsidRPr="0085247E" w:rsidRDefault="0054203D" w:rsidP="0054203D">
      <w:pPr>
        <w:pStyle w:val="Heading1"/>
        <w:spacing w:line="280" w:lineRule="atLeast"/>
        <w:jc w:val="center"/>
        <w:rPr>
          <w:rFonts w:ascii="Tahoma" w:hAnsi="Tahoma" w:cs="Tahoma"/>
          <w:sz w:val="22"/>
          <w:szCs w:val="22"/>
          <w:highlight w:val="cyan"/>
          <w:lang w:val="id-ID"/>
        </w:rPr>
      </w:pPr>
    </w:p>
    <w:p w:rsidR="0054203D" w:rsidRPr="0085247E" w:rsidRDefault="0054203D" w:rsidP="0054203D">
      <w:pPr>
        <w:pStyle w:val="Heading1"/>
        <w:spacing w:line="280" w:lineRule="atLeast"/>
        <w:ind w:left="0"/>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54203D" w:rsidRPr="0085247E" w:rsidRDefault="0054203D" w:rsidP="0054203D">
      <w:pPr>
        <w:pStyle w:val="Heading2"/>
        <w:spacing w:line="280" w:lineRule="atLeast"/>
        <w:jc w:val="center"/>
        <w:rPr>
          <w:rFonts w:ascii="Tahoma" w:hAnsi="Tahoma"/>
          <w:sz w:val="22"/>
          <w:szCs w:val="22"/>
        </w:rPr>
      </w:pPr>
      <w:r w:rsidRPr="0085247E">
        <w:rPr>
          <w:rFonts w:ascii="Tahoma" w:hAnsi="Tahoma"/>
          <w:sz w:val="22"/>
          <w:szCs w:val="22"/>
        </w:rPr>
        <w:t>PT PLN (PERSERO) KANTOR PUSAT</w:t>
      </w:r>
    </w:p>
    <w:p w:rsidR="0054203D" w:rsidRPr="0085247E" w:rsidRDefault="0054203D" w:rsidP="0054203D">
      <w:pPr>
        <w:spacing w:line="280" w:lineRule="atLeast"/>
        <w:ind w:left="990" w:hanging="990"/>
        <w:jc w:val="center"/>
        <w:rPr>
          <w:rFonts w:ascii="Tahoma" w:hAnsi="Tahoma"/>
          <w:sz w:val="22"/>
          <w:szCs w:val="22"/>
        </w:rPr>
      </w:pPr>
    </w:p>
    <w:p w:rsidR="0054203D" w:rsidRPr="0085247E" w:rsidRDefault="0054203D" w:rsidP="0054203D">
      <w:pPr>
        <w:spacing w:line="280" w:lineRule="atLeast"/>
        <w:ind w:left="990" w:hanging="990"/>
        <w:jc w:val="center"/>
        <w:rPr>
          <w:rFonts w:ascii="Tahoma" w:hAnsi="Tahoma"/>
          <w:sz w:val="22"/>
          <w:szCs w:val="22"/>
        </w:rPr>
      </w:pPr>
    </w:p>
    <w:p w:rsidR="0054203D" w:rsidRPr="0085247E"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p>
    <w:p w:rsidR="0054203D"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54203D" w:rsidRPr="0085247E" w:rsidRDefault="0054203D" w:rsidP="0054203D">
      <w:pPr>
        <w:spacing w:line="280" w:lineRule="atLeast"/>
        <w:ind w:left="360" w:hanging="360"/>
        <w:jc w:val="center"/>
        <w:rPr>
          <w:rFonts w:ascii="Tahoma" w:hAnsi="Tahoma"/>
          <w:sz w:val="22"/>
          <w:szCs w:val="22"/>
        </w:rPr>
      </w:pPr>
    </w:p>
    <w:p w:rsidR="0054203D" w:rsidRPr="0085247E" w:rsidRDefault="0054203D" w:rsidP="0054203D">
      <w:pPr>
        <w:spacing w:line="280" w:lineRule="atLeast"/>
        <w:jc w:val="center"/>
        <w:rPr>
          <w:rFonts w:ascii="Tahoma" w:hAnsi="Tahoma"/>
          <w:b/>
          <w:sz w:val="22"/>
          <w:szCs w:val="22"/>
        </w:rPr>
      </w:pPr>
      <w:r w:rsidRPr="0085247E">
        <w:rPr>
          <w:rFonts w:ascii="Tahoma" w:hAnsi="Tahoma"/>
          <w:b/>
          <w:sz w:val="22"/>
          <w:szCs w:val="22"/>
        </w:rPr>
        <w:t>MENGESAHKAN,</w:t>
      </w:r>
    </w:p>
    <w:p w:rsidR="0054203D" w:rsidRPr="0085247E" w:rsidRDefault="0054203D" w:rsidP="0054203D">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54203D" w:rsidRPr="0085247E"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p>
    <w:p w:rsidR="0054203D" w:rsidRPr="0085247E" w:rsidRDefault="0054203D" w:rsidP="0054203D">
      <w:pPr>
        <w:spacing w:line="280" w:lineRule="atLeast"/>
        <w:ind w:left="360" w:hanging="360"/>
        <w:jc w:val="center"/>
        <w:rPr>
          <w:rFonts w:ascii="Tahoma" w:hAnsi="Tahoma"/>
          <w:sz w:val="22"/>
          <w:szCs w:val="22"/>
          <w:lang w:val="id-ID"/>
        </w:rPr>
      </w:pPr>
    </w:p>
    <w:p w:rsidR="0054203D" w:rsidRPr="0085247E" w:rsidRDefault="0073689B" w:rsidP="0054203D">
      <w:pPr>
        <w:spacing w:line="280" w:lineRule="atLeast"/>
        <w:ind w:left="360" w:hanging="360"/>
        <w:jc w:val="center"/>
        <w:rPr>
          <w:rFonts w:ascii="Tahoma" w:hAnsi="Tahoma"/>
          <w:sz w:val="22"/>
          <w:szCs w:val="22"/>
          <w:lang w:val="id-ID"/>
        </w:rPr>
      </w:pPr>
      <w:r w:rsidRPr="0085247E">
        <w:rPr>
          <w:rFonts w:ascii="Tahoma" w:hAnsi="Tahoma" w:cs="Tahoma"/>
          <w:sz w:val="22"/>
          <w:szCs w:val="22"/>
          <w:highlight w:val="cyan"/>
          <w:lang w:val="id-ID"/>
        </w:rPr>
        <w:t>#nama pengesah#</w:t>
      </w:r>
    </w:p>
    <w:p w:rsidR="00E52234" w:rsidRPr="001F1855" w:rsidRDefault="00E52234">
      <w:pPr>
        <w:rPr>
          <w:rFonts w:ascii="Tahoma" w:hAnsi="Tahoma" w:cs="Tahoma"/>
          <w:lang w:val="id-ID"/>
        </w:rPr>
      </w:pPr>
    </w:p>
    <w:sectPr w:rsidR="00E52234" w:rsidRPr="001F1855" w:rsidSect="00A62807">
      <w:footerReference w:type="even" r:id="rId11"/>
      <w:footerReference w:type="default" r:id="rId12"/>
      <w:pgSz w:w="11907" w:h="16840" w:code="9"/>
      <w:pgMar w:top="1440" w:right="1008" w:bottom="720" w:left="1728" w:header="720" w:footer="474"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CF7" w:rsidRDefault="00390CF7">
      <w:r>
        <w:separator/>
      </w:r>
    </w:p>
  </w:endnote>
  <w:endnote w:type="continuationSeparator" w:id="1">
    <w:p w:rsidR="00390CF7" w:rsidRDefault="00390C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Normal">
    <w:altName w:val="Times New Roman"/>
    <w:panose1 w:val="00000000000000000000"/>
    <w:charset w:val="00"/>
    <w:family w:val="roman"/>
    <w:notTrueType/>
    <w:pitch w:val="default"/>
    <w:sig w:usb0="06079CD3" w:usb1="00009716" w:usb2="00000000" w:usb3="00000000" w:csb0="00000001" w:csb1="009E370C"/>
  </w:font>
  <w:font w:name="Futura Bk">
    <w:altName w:val="Century Gothic"/>
    <w:charset w:val="00"/>
    <w:family w:val="swiss"/>
    <w:pitch w:val="variable"/>
    <w:sig w:usb0="00000287" w:usb1="00000000" w:usb2="00000000" w:usb3="00000000" w:csb0="0000009F" w:csb1="00000000"/>
  </w:font>
  <w:font w:name="Futura Hv">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3D6" w:rsidRDefault="00EA43D6" w:rsidP="00A628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43D6" w:rsidRDefault="00EA43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3D6" w:rsidRPr="002B2DF9" w:rsidRDefault="00EA43D6">
    <w:pPr>
      <w:pStyle w:val="Footer"/>
      <w:jc w:val="right"/>
      <w:rPr>
        <w:rFonts w:ascii="Arial" w:hAnsi="Arial" w:cs="Arial"/>
        <w:sz w:val="22"/>
        <w:szCs w:val="22"/>
      </w:rPr>
    </w:pPr>
    <w:r w:rsidRPr="002B2DF9">
      <w:rPr>
        <w:rFonts w:ascii="Arial" w:hAnsi="Arial" w:cs="Arial"/>
        <w:sz w:val="22"/>
        <w:szCs w:val="22"/>
      </w:rPr>
      <w:fldChar w:fldCharType="begin"/>
    </w:r>
    <w:r w:rsidRPr="002B2DF9">
      <w:rPr>
        <w:rFonts w:ascii="Arial" w:hAnsi="Arial" w:cs="Arial"/>
        <w:sz w:val="22"/>
        <w:szCs w:val="22"/>
      </w:rPr>
      <w:instrText xml:space="preserve"> PAGE   \* MERGEFORMAT </w:instrText>
    </w:r>
    <w:r w:rsidRPr="002B2DF9">
      <w:rPr>
        <w:rFonts w:ascii="Arial" w:hAnsi="Arial" w:cs="Arial"/>
        <w:sz w:val="22"/>
        <w:szCs w:val="22"/>
      </w:rPr>
      <w:fldChar w:fldCharType="separate"/>
    </w:r>
    <w:r w:rsidR="0073689B">
      <w:rPr>
        <w:rFonts w:ascii="Arial" w:hAnsi="Arial" w:cs="Arial"/>
        <w:noProof/>
        <w:sz w:val="22"/>
        <w:szCs w:val="22"/>
      </w:rPr>
      <w:t>27</w:t>
    </w:r>
    <w:r w:rsidRPr="002B2DF9">
      <w:rPr>
        <w:rFonts w:ascii="Arial" w:hAnsi="Arial" w:cs="Arial"/>
        <w:sz w:val="22"/>
        <w:szCs w:val="22"/>
      </w:rPr>
      <w:fldChar w:fldCharType="end"/>
    </w:r>
  </w:p>
  <w:p w:rsidR="00EA43D6" w:rsidRDefault="00EA43D6" w:rsidP="00A62807">
    <w:pPr>
      <w:pStyle w:val="Footer"/>
      <w:jc w:val="right"/>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CF7" w:rsidRDefault="00390CF7">
      <w:r>
        <w:separator/>
      </w:r>
    </w:p>
  </w:footnote>
  <w:footnote w:type="continuationSeparator" w:id="1">
    <w:p w:rsidR="00390CF7" w:rsidRDefault="00390C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65E0"/>
    <w:multiLevelType w:val="multilevel"/>
    <w:tmpl w:val="1A8CD3E8"/>
    <w:lvl w:ilvl="0">
      <w:start w:val="3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6B8775F"/>
    <w:multiLevelType w:val="hybridMultilevel"/>
    <w:tmpl w:val="92462782"/>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nsid w:val="0B54381A"/>
    <w:multiLevelType w:val="multilevel"/>
    <w:tmpl w:val="0C3E156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D1A611C"/>
    <w:multiLevelType w:val="hybridMultilevel"/>
    <w:tmpl w:val="81369B1E"/>
    <w:lvl w:ilvl="0" w:tplc="5FC81232">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6126206"/>
    <w:multiLevelType w:val="hybridMultilevel"/>
    <w:tmpl w:val="885481B8"/>
    <w:lvl w:ilvl="0" w:tplc="0421000F">
      <w:start w:val="1"/>
      <w:numFmt w:val="decimal"/>
      <w:lvlText w:val="%1."/>
      <w:lvlJc w:val="left"/>
      <w:pPr>
        <w:tabs>
          <w:tab w:val="num" w:pos="2340"/>
        </w:tabs>
        <w:ind w:left="2340" w:hanging="360"/>
      </w:pPr>
    </w:lvl>
    <w:lvl w:ilvl="1" w:tplc="04210019" w:tentative="1">
      <w:start w:val="1"/>
      <w:numFmt w:val="lowerLetter"/>
      <w:lvlText w:val="%2."/>
      <w:lvlJc w:val="left"/>
      <w:pPr>
        <w:tabs>
          <w:tab w:val="num" w:pos="1440"/>
        </w:tabs>
        <w:ind w:left="1440" w:hanging="360"/>
      </w:p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5">
    <w:nsid w:val="192C6E0E"/>
    <w:multiLevelType w:val="multilevel"/>
    <w:tmpl w:val="9E1E51CA"/>
    <w:lvl w:ilvl="0">
      <w:start w:val="10"/>
      <w:numFmt w:val="decimal"/>
      <w:lvlText w:val="%1"/>
      <w:lvlJc w:val="left"/>
      <w:pPr>
        <w:ind w:left="420" w:hanging="420"/>
      </w:pPr>
      <w:rPr>
        <w:rFonts w:hint="default"/>
      </w:rPr>
    </w:lvl>
    <w:lvl w:ilvl="1">
      <w:start w:val="3"/>
      <w:numFmt w:val="decimal"/>
      <w:lvlText w:val="%1.%2"/>
      <w:lvlJc w:val="left"/>
      <w:pPr>
        <w:ind w:left="1095" w:hanging="4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6">
    <w:nsid w:val="192F4966"/>
    <w:multiLevelType w:val="hybridMultilevel"/>
    <w:tmpl w:val="192CFE4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7">
    <w:nsid w:val="19D06E62"/>
    <w:multiLevelType w:val="multilevel"/>
    <w:tmpl w:val="0726758A"/>
    <w:lvl w:ilvl="0">
      <w:start w:val="6"/>
      <w:numFmt w:val="decimal"/>
      <w:lvlText w:val="%1"/>
      <w:lvlJc w:val="left"/>
      <w:pPr>
        <w:ind w:left="660" w:hanging="660"/>
      </w:pPr>
      <w:rPr>
        <w:rFonts w:hint="default"/>
      </w:rPr>
    </w:lvl>
    <w:lvl w:ilvl="1">
      <w:start w:val="5"/>
      <w:numFmt w:val="decimal"/>
      <w:lvlText w:val="%1.%2"/>
      <w:lvlJc w:val="left"/>
      <w:pPr>
        <w:ind w:left="1566" w:hanging="660"/>
      </w:pPr>
      <w:rPr>
        <w:rFonts w:hint="default"/>
      </w:rPr>
    </w:lvl>
    <w:lvl w:ilvl="2">
      <w:start w:val="7"/>
      <w:numFmt w:val="decimal"/>
      <w:lvlText w:val="%1.%2.%3"/>
      <w:lvlJc w:val="left"/>
      <w:pPr>
        <w:ind w:left="2532" w:hanging="720"/>
      </w:pPr>
      <w:rPr>
        <w:rFonts w:hint="default"/>
      </w:rPr>
    </w:lvl>
    <w:lvl w:ilvl="3">
      <w:start w:val="2"/>
      <w:numFmt w:val="decimal"/>
      <w:lvlText w:val="%1.%2.%3.%4"/>
      <w:lvlJc w:val="left"/>
      <w:pPr>
        <w:ind w:left="3438" w:hanging="720"/>
      </w:pPr>
      <w:rPr>
        <w:rFonts w:hint="default"/>
      </w:rPr>
    </w:lvl>
    <w:lvl w:ilvl="4">
      <w:start w:val="1"/>
      <w:numFmt w:val="decimal"/>
      <w:lvlText w:val="%1.%2.%3.%4.%5"/>
      <w:lvlJc w:val="left"/>
      <w:pPr>
        <w:ind w:left="4704" w:hanging="1080"/>
      </w:pPr>
      <w:rPr>
        <w:rFonts w:hint="default"/>
      </w:rPr>
    </w:lvl>
    <w:lvl w:ilvl="5">
      <w:start w:val="1"/>
      <w:numFmt w:val="decimal"/>
      <w:lvlText w:val="%1.%2.%3.%4.%5.%6"/>
      <w:lvlJc w:val="left"/>
      <w:pPr>
        <w:ind w:left="5610" w:hanging="1080"/>
      </w:pPr>
      <w:rPr>
        <w:rFonts w:hint="default"/>
      </w:rPr>
    </w:lvl>
    <w:lvl w:ilvl="6">
      <w:start w:val="1"/>
      <w:numFmt w:val="decimal"/>
      <w:lvlText w:val="%1.%2.%3.%4.%5.%6.%7"/>
      <w:lvlJc w:val="left"/>
      <w:pPr>
        <w:ind w:left="6876" w:hanging="1440"/>
      </w:pPr>
      <w:rPr>
        <w:rFonts w:hint="default"/>
      </w:rPr>
    </w:lvl>
    <w:lvl w:ilvl="7">
      <w:start w:val="1"/>
      <w:numFmt w:val="decimal"/>
      <w:lvlText w:val="%1.%2.%3.%4.%5.%6.%7.%8"/>
      <w:lvlJc w:val="left"/>
      <w:pPr>
        <w:ind w:left="7782" w:hanging="1440"/>
      </w:pPr>
      <w:rPr>
        <w:rFonts w:hint="default"/>
      </w:rPr>
    </w:lvl>
    <w:lvl w:ilvl="8">
      <w:start w:val="1"/>
      <w:numFmt w:val="decimal"/>
      <w:lvlText w:val="%1.%2.%3.%4.%5.%6.%7.%8.%9"/>
      <w:lvlJc w:val="left"/>
      <w:pPr>
        <w:ind w:left="9048" w:hanging="1800"/>
      </w:pPr>
      <w:rPr>
        <w:rFonts w:hint="default"/>
      </w:rPr>
    </w:lvl>
  </w:abstractNum>
  <w:abstractNum w:abstractNumId="8">
    <w:nsid w:val="1B221251"/>
    <w:multiLevelType w:val="multilevel"/>
    <w:tmpl w:val="626C2DE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722" w:hanging="720"/>
      </w:pPr>
      <w:rPr>
        <w:rFonts w:hint="default"/>
      </w:rPr>
    </w:lvl>
    <w:lvl w:ilvl="3">
      <w:start w:val="1"/>
      <w:numFmt w:val="decimal"/>
      <w:isLgl/>
      <w:lvlText w:val="%1.%2.%3.%4."/>
      <w:lvlJc w:val="left"/>
      <w:pPr>
        <w:ind w:left="2403" w:hanging="1080"/>
      </w:pPr>
      <w:rPr>
        <w:rFonts w:hint="default"/>
      </w:rPr>
    </w:lvl>
    <w:lvl w:ilvl="4">
      <w:start w:val="1"/>
      <w:numFmt w:val="decimal"/>
      <w:isLgl/>
      <w:lvlText w:val="%1.%2.%3.%4.%5."/>
      <w:lvlJc w:val="left"/>
      <w:pPr>
        <w:ind w:left="2724" w:hanging="1080"/>
      </w:pPr>
      <w:rPr>
        <w:rFonts w:hint="default"/>
      </w:rPr>
    </w:lvl>
    <w:lvl w:ilvl="5">
      <w:start w:val="1"/>
      <w:numFmt w:val="decimal"/>
      <w:isLgl/>
      <w:lvlText w:val="%1.%2.%3.%4.%5.%6."/>
      <w:lvlJc w:val="left"/>
      <w:pPr>
        <w:ind w:left="3405" w:hanging="1440"/>
      </w:pPr>
      <w:rPr>
        <w:rFonts w:hint="default"/>
      </w:rPr>
    </w:lvl>
    <w:lvl w:ilvl="6">
      <w:start w:val="1"/>
      <w:numFmt w:val="decimal"/>
      <w:isLgl/>
      <w:lvlText w:val="%1.%2.%3.%4.%5.%6.%7."/>
      <w:lvlJc w:val="left"/>
      <w:pPr>
        <w:ind w:left="3726" w:hanging="1440"/>
      </w:pPr>
      <w:rPr>
        <w:rFonts w:hint="default"/>
      </w:rPr>
    </w:lvl>
    <w:lvl w:ilvl="7">
      <w:start w:val="1"/>
      <w:numFmt w:val="decimal"/>
      <w:isLgl/>
      <w:lvlText w:val="%1.%2.%3.%4.%5.%6.%7.%8."/>
      <w:lvlJc w:val="left"/>
      <w:pPr>
        <w:ind w:left="4407" w:hanging="1800"/>
      </w:pPr>
      <w:rPr>
        <w:rFonts w:hint="default"/>
      </w:rPr>
    </w:lvl>
    <w:lvl w:ilvl="8">
      <w:start w:val="1"/>
      <w:numFmt w:val="decimal"/>
      <w:isLgl/>
      <w:lvlText w:val="%1.%2.%3.%4.%5.%6.%7.%8.%9."/>
      <w:lvlJc w:val="left"/>
      <w:pPr>
        <w:ind w:left="4728" w:hanging="1800"/>
      </w:pPr>
      <w:rPr>
        <w:rFonts w:hint="default"/>
      </w:rPr>
    </w:lvl>
  </w:abstractNum>
  <w:abstractNum w:abstractNumId="9">
    <w:nsid w:val="1D2C4F67"/>
    <w:multiLevelType w:val="multilevel"/>
    <w:tmpl w:val="E1785414"/>
    <w:lvl w:ilvl="0">
      <w:start w:val="19"/>
      <w:numFmt w:val="decimal"/>
      <w:lvlText w:val="%1"/>
      <w:lvlJc w:val="left"/>
      <w:pPr>
        <w:ind w:left="420" w:hanging="420"/>
      </w:pPr>
      <w:rPr>
        <w:rFonts w:hint="default"/>
      </w:rPr>
    </w:lvl>
    <w:lvl w:ilvl="1">
      <w:start w:val="1"/>
      <w:numFmt w:val="decimal"/>
      <w:lvlText w:val="%1.%2"/>
      <w:lvlJc w:val="left"/>
      <w:pPr>
        <w:ind w:left="1095" w:hanging="4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10">
    <w:nsid w:val="22C941BA"/>
    <w:multiLevelType w:val="hybridMultilevel"/>
    <w:tmpl w:val="63A633D0"/>
    <w:lvl w:ilvl="0" w:tplc="5D0852C6">
      <w:start w:val="1"/>
      <w:numFmt w:val="decimal"/>
      <w:lvlText w:val="7.%1. "/>
      <w:lvlJc w:val="left"/>
      <w:pPr>
        <w:ind w:left="720" w:hanging="360"/>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756462D"/>
    <w:multiLevelType w:val="hybridMultilevel"/>
    <w:tmpl w:val="935CD41C"/>
    <w:lvl w:ilvl="0" w:tplc="0421000F">
      <w:start w:val="1"/>
      <w:numFmt w:val="decimal"/>
      <w:lvlText w:val="%1."/>
      <w:lvlJc w:val="left"/>
      <w:pPr>
        <w:ind w:left="3960" w:hanging="360"/>
      </w:pPr>
    </w:lvl>
    <w:lvl w:ilvl="1" w:tplc="B15A7E30">
      <w:start w:val="1"/>
      <w:numFmt w:val="decimal"/>
      <w:lvlText w:val="%2."/>
      <w:lvlJc w:val="left"/>
      <w:pPr>
        <w:ind w:left="4680" w:hanging="360"/>
      </w:pPr>
      <w:rPr>
        <w:rFonts w:ascii="Arial" w:eastAsia="Times New Roman" w:hAnsi="Arial" w:cs="Arial"/>
      </w:r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2">
    <w:nsid w:val="29DD373F"/>
    <w:multiLevelType w:val="multilevel"/>
    <w:tmpl w:val="66DEED88"/>
    <w:lvl w:ilvl="0">
      <w:start w:val="3"/>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nsid w:val="2E582DCD"/>
    <w:multiLevelType w:val="multilevel"/>
    <w:tmpl w:val="8FBA6D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EE4289B"/>
    <w:multiLevelType w:val="multilevel"/>
    <w:tmpl w:val="B44C7E78"/>
    <w:lvl w:ilvl="0">
      <w:start w:val="12"/>
      <w:numFmt w:val="decimal"/>
      <w:lvlText w:val="%1"/>
      <w:lvlJc w:val="left"/>
      <w:pPr>
        <w:ind w:left="420" w:hanging="420"/>
      </w:pPr>
      <w:rPr>
        <w:rFonts w:hint="default"/>
      </w:rPr>
    </w:lvl>
    <w:lvl w:ilvl="1">
      <w:start w:val="1"/>
      <w:numFmt w:val="decimal"/>
      <w:lvlText w:val="%1.%2"/>
      <w:lvlJc w:val="left"/>
      <w:pPr>
        <w:ind w:left="1845" w:hanging="42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15">
    <w:nsid w:val="332F50FF"/>
    <w:multiLevelType w:val="multilevel"/>
    <w:tmpl w:val="CD364EB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6">
    <w:nsid w:val="389726E6"/>
    <w:multiLevelType w:val="hybridMultilevel"/>
    <w:tmpl w:val="2ECE0670"/>
    <w:lvl w:ilvl="0" w:tplc="788ABDB4">
      <w:start w:val="1"/>
      <w:numFmt w:val="lowerLetter"/>
      <w:lvlText w:val="%1."/>
      <w:lvlJc w:val="left"/>
      <w:pPr>
        <w:tabs>
          <w:tab w:val="num" w:pos="1980"/>
        </w:tabs>
        <w:ind w:left="1980" w:hanging="360"/>
      </w:pPr>
      <w:rPr>
        <w:rFonts w:hint="default"/>
        <w:b w:val="0"/>
        <w:i w:val="0"/>
      </w:rPr>
    </w:lvl>
    <w:lvl w:ilvl="1" w:tplc="04090019">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7">
    <w:nsid w:val="42A8634C"/>
    <w:multiLevelType w:val="multilevel"/>
    <w:tmpl w:val="CA1E627A"/>
    <w:lvl w:ilvl="0">
      <w:start w:val="1"/>
      <w:numFmt w:val="decimal"/>
      <w:lvlText w:val="%1."/>
      <w:lvlJc w:val="left"/>
      <w:pPr>
        <w:ind w:left="360" w:hanging="360"/>
      </w:pPr>
      <w:rPr>
        <w:rFonts w:hint="default"/>
        <w:b/>
      </w:rPr>
    </w:lvl>
    <w:lvl w:ilvl="1">
      <w:start w:val="1"/>
      <w:numFmt w:val="decimal"/>
      <w:lvlText w:val="%1.%2."/>
      <w:lvlJc w:val="left"/>
      <w:pPr>
        <w:ind w:left="2085" w:hanging="720"/>
      </w:pPr>
      <w:rPr>
        <w:rFonts w:hint="default"/>
      </w:rPr>
    </w:lvl>
    <w:lvl w:ilvl="2">
      <w:start w:val="1"/>
      <w:numFmt w:val="decimal"/>
      <w:lvlText w:val="%1.%2.%3."/>
      <w:lvlJc w:val="left"/>
      <w:pPr>
        <w:ind w:left="3450" w:hanging="720"/>
      </w:pPr>
      <w:rPr>
        <w:rFonts w:hint="default"/>
      </w:rPr>
    </w:lvl>
    <w:lvl w:ilvl="3">
      <w:start w:val="1"/>
      <w:numFmt w:val="decimal"/>
      <w:lvlText w:val="%1.%2.%3.%4."/>
      <w:lvlJc w:val="left"/>
      <w:pPr>
        <w:ind w:left="5175" w:hanging="1080"/>
      </w:pPr>
      <w:rPr>
        <w:rFonts w:hint="default"/>
      </w:rPr>
    </w:lvl>
    <w:lvl w:ilvl="4">
      <w:start w:val="1"/>
      <w:numFmt w:val="decimal"/>
      <w:lvlText w:val="%1.%2.%3.%4.%5."/>
      <w:lvlJc w:val="left"/>
      <w:pPr>
        <w:ind w:left="6540" w:hanging="1080"/>
      </w:pPr>
      <w:rPr>
        <w:rFonts w:hint="default"/>
      </w:rPr>
    </w:lvl>
    <w:lvl w:ilvl="5">
      <w:start w:val="1"/>
      <w:numFmt w:val="decimal"/>
      <w:lvlText w:val="%1.%2.%3.%4.%5.%6."/>
      <w:lvlJc w:val="left"/>
      <w:pPr>
        <w:ind w:left="8265" w:hanging="1440"/>
      </w:pPr>
      <w:rPr>
        <w:rFonts w:hint="default"/>
      </w:rPr>
    </w:lvl>
    <w:lvl w:ilvl="6">
      <w:start w:val="1"/>
      <w:numFmt w:val="decimal"/>
      <w:lvlText w:val="%1.%2.%3.%4.%5.%6.%7."/>
      <w:lvlJc w:val="left"/>
      <w:pPr>
        <w:ind w:left="9630" w:hanging="1440"/>
      </w:pPr>
      <w:rPr>
        <w:rFonts w:hint="default"/>
      </w:rPr>
    </w:lvl>
    <w:lvl w:ilvl="7">
      <w:start w:val="1"/>
      <w:numFmt w:val="decimal"/>
      <w:lvlText w:val="%1.%2.%3.%4.%5.%6.%7.%8."/>
      <w:lvlJc w:val="left"/>
      <w:pPr>
        <w:ind w:left="11355" w:hanging="1800"/>
      </w:pPr>
      <w:rPr>
        <w:rFonts w:hint="default"/>
      </w:rPr>
    </w:lvl>
    <w:lvl w:ilvl="8">
      <w:start w:val="1"/>
      <w:numFmt w:val="decimal"/>
      <w:lvlText w:val="%1.%2.%3.%4.%5.%6.%7.%8.%9."/>
      <w:lvlJc w:val="left"/>
      <w:pPr>
        <w:ind w:left="12720" w:hanging="1800"/>
      </w:pPr>
      <w:rPr>
        <w:rFonts w:hint="default"/>
      </w:rPr>
    </w:lvl>
  </w:abstractNum>
  <w:abstractNum w:abstractNumId="18">
    <w:nsid w:val="42BD12F4"/>
    <w:multiLevelType w:val="multilevel"/>
    <w:tmpl w:val="4BCADA46"/>
    <w:lvl w:ilvl="0">
      <w:start w:val="17"/>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9">
    <w:nsid w:val="49DD721D"/>
    <w:multiLevelType w:val="multilevel"/>
    <w:tmpl w:val="BA1AE91C"/>
    <w:lvl w:ilvl="0">
      <w:start w:val="3"/>
      <w:numFmt w:val="decimal"/>
      <w:lvlText w:val="%1."/>
      <w:lvlJc w:val="left"/>
      <w:pPr>
        <w:tabs>
          <w:tab w:val="num" w:pos="562"/>
        </w:tabs>
        <w:ind w:left="562" w:hanging="562"/>
      </w:pPr>
      <w:rPr>
        <w:rFonts w:hint="default"/>
      </w:rPr>
    </w:lvl>
    <w:lvl w:ilvl="1">
      <w:start w:val="3"/>
      <w:numFmt w:val="decimal"/>
      <w:lvlText w:val="%1.%2."/>
      <w:lvlJc w:val="left"/>
      <w:pPr>
        <w:tabs>
          <w:tab w:val="num" w:pos="914"/>
        </w:tabs>
        <w:ind w:left="914" w:hanging="562"/>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20">
    <w:nsid w:val="4BF70DDA"/>
    <w:multiLevelType w:val="multilevel"/>
    <w:tmpl w:val="24E263B8"/>
    <w:lvl w:ilvl="0">
      <w:start w:val="4"/>
      <w:numFmt w:val="decimal"/>
      <w:lvlText w:val="%1"/>
      <w:lvlJc w:val="left"/>
      <w:pPr>
        <w:ind w:left="480" w:hanging="480"/>
      </w:pPr>
      <w:rPr>
        <w:rFonts w:hint="default"/>
      </w:rPr>
    </w:lvl>
    <w:lvl w:ilvl="1">
      <w:start w:val="1"/>
      <w:numFmt w:val="decimal"/>
      <w:lvlText w:val="%1.%2"/>
      <w:lvlJc w:val="left"/>
      <w:pPr>
        <w:ind w:left="1163" w:hanging="480"/>
      </w:pPr>
      <w:rPr>
        <w:rFonts w:hint="default"/>
      </w:rPr>
    </w:lvl>
    <w:lvl w:ilvl="2">
      <w:start w:val="3"/>
      <w:numFmt w:val="decimal"/>
      <w:lvlText w:val="%1.%2.%3"/>
      <w:lvlJc w:val="left"/>
      <w:pPr>
        <w:ind w:left="2086" w:hanging="720"/>
      </w:pPr>
      <w:rPr>
        <w:rFonts w:hint="default"/>
      </w:rPr>
    </w:lvl>
    <w:lvl w:ilvl="3">
      <w:start w:val="1"/>
      <w:numFmt w:val="decimal"/>
      <w:lvlText w:val="%1.%2.%3.%4"/>
      <w:lvlJc w:val="left"/>
      <w:pPr>
        <w:ind w:left="2769" w:hanging="720"/>
      </w:pPr>
      <w:rPr>
        <w:rFonts w:hint="default"/>
      </w:rPr>
    </w:lvl>
    <w:lvl w:ilvl="4">
      <w:start w:val="1"/>
      <w:numFmt w:val="decimal"/>
      <w:lvlText w:val="%1.%2.%3.%4.%5"/>
      <w:lvlJc w:val="left"/>
      <w:pPr>
        <w:ind w:left="3812" w:hanging="1080"/>
      </w:pPr>
      <w:rPr>
        <w:rFonts w:hint="default"/>
      </w:rPr>
    </w:lvl>
    <w:lvl w:ilvl="5">
      <w:start w:val="1"/>
      <w:numFmt w:val="decimal"/>
      <w:lvlText w:val="%1.%2.%3.%4.%5.%6"/>
      <w:lvlJc w:val="left"/>
      <w:pPr>
        <w:ind w:left="4495" w:hanging="1080"/>
      </w:pPr>
      <w:rPr>
        <w:rFonts w:hint="default"/>
      </w:rPr>
    </w:lvl>
    <w:lvl w:ilvl="6">
      <w:start w:val="1"/>
      <w:numFmt w:val="decimal"/>
      <w:lvlText w:val="%1.%2.%3.%4.%5.%6.%7"/>
      <w:lvlJc w:val="left"/>
      <w:pPr>
        <w:ind w:left="5538" w:hanging="1440"/>
      </w:pPr>
      <w:rPr>
        <w:rFonts w:hint="default"/>
      </w:rPr>
    </w:lvl>
    <w:lvl w:ilvl="7">
      <w:start w:val="1"/>
      <w:numFmt w:val="decimal"/>
      <w:lvlText w:val="%1.%2.%3.%4.%5.%6.%7.%8"/>
      <w:lvlJc w:val="left"/>
      <w:pPr>
        <w:ind w:left="6221" w:hanging="1440"/>
      </w:pPr>
      <w:rPr>
        <w:rFonts w:hint="default"/>
      </w:rPr>
    </w:lvl>
    <w:lvl w:ilvl="8">
      <w:start w:val="1"/>
      <w:numFmt w:val="decimal"/>
      <w:lvlText w:val="%1.%2.%3.%4.%5.%6.%7.%8.%9"/>
      <w:lvlJc w:val="left"/>
      <w:pPr>
        <w:ind w:left="7264" w:hanging="1800"/>
      </w:pPr>
      <w:rPr>
        <w:rFonts w:hint="default"/>
      </w:rPr>
    </w:lvl>
  </w:abstractNum>
  <w:abstractNum w:abstractNumId="21">
    <w:nsid w:val="4D476F4B"/>
    <w:multiLevelType w:val="multilevel"/>
    <w:tmpl w:val="E1ECC1FE"/>
    <w:lvl w:ilvl="0">
      <w:start w:val="14"/>
      <w:numFmt w:val="decimal"/>
      <w:lvlText w:val="%1"/>
      <w:lvlJc w:val="left"/>
      <w:pPr>
        <w:ind w:left="420" w:hanging="420"/>
      </w:pPr>
      <w:rPr>
        <w:rFonts w:hint="default"/>
      </w:rPr>
    </w:lvl>
    <w:lvl w:ilvl="1">
      <w:start w:val="1"/>
      <w:numFmt w:val="decimal"/>
      <w:lvlText w:val="%1.%2"/>
      <w:lvlJc w:val="left"/>
      <w:pPr>
        <w:ind w:left="1095" w:hanging="4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22">
    <w:nsid w:val="50157454"/>
    <w:multiLevelType w:val="multilevel"/>
    <w:tmpl w:val="213A15E2"/>
    <w:lvl w:ilvl="0">
      <w:start w:val="14"/>
      <w:numFmt w:val="decimal"/>
      <w:lvlText w:val="%1"/>
      <w:lvlJc w:val="left"/>
      <w:pPr>
        <w:ind w:left="420" w:hanging="420"/>
      </w:pPr>
      <w:rPr>
        <w:rFonts w:hint="default"/>
      </w:rPr>
    </w:lvl>
    <w:lvl w:ilvl="1">
      <w:start w:val="5"/>
      <w:numFmt w:val="decimal"/>
      <w:lvlText w:val="%1.%2"/>
      <w:lvlJc w:val="left"/>
      <w:pPr>
        <w:ind w:left="1095" w:hanging="4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23">
    <w:nsid w:val="51DE7FEC"/>
    <w:multiLevelType w:val="multilevel"/>
    <w:tmpl w:val="9246278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5D043204"/>
    <w:multiLevelType w:val="multilevel"/>
    <w:tmpl w:val="CD364EB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5">
    <w:nsid w:val="5FB61700"/>
    <w:multiLevelType w:val="singleLevel"/>
    <w:tmpl w:val="B04A9CDA"/>
    <w:lvl w:ilvl="0">
      <w:start w:val="1"/>
      <w:numFmt w:val="bullet"/>
      <w:pStyle w:val="Heading6"/>
      <w:lvlText w:val=""/>
      <w:lvlJc w:val="left"/>
      <w:pPr>
        <w:tabs>
          <w:tab w:val="num" w:pos="360"/>
        </w:tabs>
        <w:ind w:left="360" w:hanging="360"/>
      </w:pPr>
      <w:rPr>
        <w:rFonts w:ascii="Wingdings" w:hAnsi="Wingdings" w:hint="default"/>
        <w:sz w:val="16"/>
      </w:rPr>
    </w:lvl>
  </w:abstractNum>
  <w:abstractNum w:abstractNumId="26">
    <w:nsid w:val="61397FFD"/>
    <w:multiLevelType w:val="hybridMultilevel"/>
    <w:tmpl w:val="E0223460"/>
    <w:lvl w:ilvl="0" w:tplc="2F60FD72">
      <w:numFmt w:val="bullet"/>
      <w:lvlText w:val="-"/>
      <w:lvlJc w:val="left"/>
      <w:pPr>
        <w:tabs>
          <w:tab w:val="num" w:pos="1080"/>
        </w:tabs>
        <w:ind w:left="1080" w:hanging="360"/>
      </w:pPr>
      <w:rPr>
        <w:rFonts w:ascii="Verdana" w:eastAsia="Times New Roman" w:hAnsi="Verdana" w:cs="Times New Roman"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7">
    <w:nsid w:val="625A5845"/>
    <w:multiLevelType w:val="multilevel"/>
    <w:tmpl w:val="0B807526"/>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7E17AA"/>
    <w:multiLevelType w:val="hybridMultilevel"/>
    <w:tmpl w:val="B8F06CC6"/>
    <w:lvl w:ilvl="0" w:tplc="445AC58A">
      <w:start w:val="1"/>
      <w:numFmt w:val="lowerLetter"/>
      <w:lvlText w:val="%1."/>
      <w:lvlJc w:val="left"/>
      <w:pPr>
        <w:tabs>
          <w:tab w:val="num" w:pos="360"/>
        </w:tabs>
        <w:ind w:left="360" w:hanging="360"/>
      </w:pPr>
      <w:rPr>
        <w:rFonts w:hint="default"/>
        <w:b w:val="0"/>
        <w:i w:val="0"/>
      </w:rPr>
    </w:lvl>
    <w:lvl w:ilvl="1" w:tplc="04090019">
      <w:start w:val="1"/>
      <w:numFmt w:val="lowerLetter"/>
      <w:lvlText w:val="%2."/>
      <w:lvlJc w:val="left"/>
      <w:pPr>
        <w:tabs>
          <w:tab w:val="num" w:pos="1440"/>
        </w:tabs>
        <w:ind w:left="1440" w:hanging="360"/>
      </w:pPr>
    </w:lvl>
    <w:lvl w:ilvl="2" w:tplc="56ECF25C">
      <w:start w:val="33"/>
      <w:numFmt w:val="decimal"/>
      <w:lvlText w:val="%3."/>
      <w:lvlJc w:val="left"/>
      <w:pPr>
        <w:tabs>
          <w:tab w:val="num" w:pos="2520"/>
        </w:tabs>
        <w:ind w:left="2520" w:hanging="5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3D937D6"/>
    <w:multiLevelType w:val="hybridMultilevel"/>
    <w:tmpl w:val="8F6CCF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BD225CF"/>
    <w:multiLevelType w:val="multilevel"/>
    <w:tmpl w:val="4B9AC0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DE65D48"/>
    <w:multiLevelType w:val="hybridMultilevel"/>
    <w:tmpl w:val="A6D837EA"/>
    <w:lvl w:ilvl="0" w:tplc="99E2DBC0">
      <w:start w:val="1"/>
      <w:numFmt w:val="decimal"/>
      <w:lvlText w:val="%1)"/>
      <w:lvlJc w:val="left"/>
      <w:pPr>
        <w:tabs>
          <w:tab w:val="num" w:pos="720"/>
        </w:tabs>
        <w:ind w:left="720" w:hanging="360"/>
      </w:pPr>
      <w:rPr>
        <w:rFonts w:hint="default"/>
      </w:rPr>
    </w:lvl>
    <w:lvl w:ilvl="1" w:tplc="14764FA4">
      <w:start w:val="1"/>
      <w:numFmt w:val="lowerLetter"/>
      <w:lvlText w:val="%2."/>
      <w:lvlJc w:val="left"/>
      <w:pPr>
        <w:tabs>
          <w:tab w:val="num" w:pos="1440"/>
        </w:tabs>
        <w:ind w:left="1440" w:hanging="360"/>
      </w:pPr>
      <w:rPr>
        <w:rFonts w:hint="default"/>
      </w:rPr>
    </w:lvl>
    <w:lvl w:ilvl="2" w:tplc="7B5ACF48">
      <w:start w:val="1"/>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6F4E4E98"/>
    <w:multiLevelType w:val="multilevel"/>
    <w:tmpl w:val="CDF25330"/>
    <w:lvl w:ilvl="0">
      <w:start w:val="6"/>
      <w:numFmt w:val="decimal"/>
      <w:lvlText w:val="%1"/>
      <w:lvlJc w:val="left"/>
      <w:pPr>
        <w:ind w:left="660" w:hanging="660"/>
      </w:pPr>
      <w:rPr>
        <w:rFonts w:hint="default"/>
      </w:rPr>
    </w:lvl>
    <w:lvl w:ilvl="1">
      <w:start w:val="3"/>
      <w:numFmt w:val="decimal"/>
      <w:lvlText w:val="%1.%2"/>
      <w:lvlJc w:val="left"/>
      <w:pPr>
        <w:ind w:left="1096" w:hanging="6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028" w:hanging="72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260" w:hanging="108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492" w:hanging="1440"/>
      </w:pPr>
      <w:rPr>
        <w:rFonts w:hint="default"/>
      </w:rPr>
    </w:lvl>
    <w:lvl w:ilvl="8">
      <w:start w:val="1"/>
      <w:numFmt w:val="decimal"/>
      <w:lvlText w:val="%1.%2.%3.%4.%5.%6.%7.%8.%9"/>
      <w:lvlJc w:val="left"/>
      <w:pPr>
        <w:ind w:left="5288" w:hanging="1800"/>
      </w:pPr>
      <w:rPr>
        <w:rFonts w:hint="default"/>
      </w:rPr>
    </w:lvl>
  </w:abstractNum>
  <w:abstractNum w:abstractNumId="33">
    <w:nsid w:val="7A491D07"/>
    <w:multiLevelType w:val="multilevel"/>
    <w:tmpl w:val="EC10AD68"/>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4">
    <w:nsid w:val="7B984100"/>
    <w:multiLevelType w:val="multilevel"/>
    <w:tmpl w:val="9AE248E8"/>
    <w:lvl w:ilvl="0">
      <w:start w:val="1"/>
      <w:numFmt w:val="decimal"/>
      <w:lvlText w:val="%1."/>
      <w:lvlJc w:val="left"/>
      <w:pPr>
        <w:ind w:left="720" w:hanging="360"/>
      </w:pPr>
      <w:rPr>
        <w:rFonts w:hint="default"/>
      </w:rPr>
    </w:lvl>
    <w:lvl w:ilvl="1">
      <w:start w:val="1"/>
      <w:numFmt w:val="decimal"/>
      <w:isLgl/>
      <w:lvlText w:val="%1.%2."/>
      <w:lvlJc w:val="left"/>
      <w:pPr>
        <w:ind w:left="2079" w:hanging="720"/>
      </w:pPr>
      <w:rPr>
        <w:rFonts w:hint="default"/>
      </w:rPr>
    </w:lvl>
    <w:lvl w:ilvl="2">
      <w:start w:val="1"/>
      <w:numFmt w:val="decimal"/>
      <w:isLgl/>
      <w:lvlText w:val="%1.%2.%3."/>
      <w:lvlJc w:val="left"/>
      <w:pPr>
        <w:ind w:left="3078" w:hanging="720"/>
      </w:pPr>
      <w:rPr>
        <w:rFonts w:hint="default"/>
      </w:rPr>
    </w:lvl>
    <w:lvl w:ilvl="3">
      <w:start w:val="1"/>
      <w:numFmt w:val="decimal"/>
      <w:isLgl/>
      <w:lvlText w:val="%1.%2.%3.%4."/>
      <w:lvlJc w:val="left"/>
      <w:pPr>
        <w:ind w:left="4437" w:hanging="1080"/>
      </w:pPr>
      <w:rPr>
        <w:rFonts w:hint="default"/>
      </w:rPr>
    </w:lvl>
    <w:lvl w:ilvl="4">
      <w:start w:val="1"/>
      <w:numFmt w:val="decimal"/>
      <w:isLgl/>
      <w:lvlText w:val="%1.%2.%3.%4.%5."/>
      <w:lvlJc w:val="left"/>
      <w:pPr>
        <w:ind w:left="5436" w:hanging="1080"/>
      </w:pPr>
      <w:rPr>
        <w:rFonts w:hint="default"/>
      </w:rPr>
    </w:lvl>
    <w:lvl w:ilvl="5">
      <w:start w:val="1"/>
      <w:numFmt w:val="decimal"/>
      <w:isLgl/>
      <w:lvlText w:val="%1.%2.%3.%4.%5.%6."/>
      <w:lvlJc w:val="left"/>
      <w:pPr>
        <w:ind w:left="6795" w:hanging="1440"/>
      </w:pPr>
      <w:rPr>
        <w:rFonts w:hint="default"/>
      </w:rPr>
    </w:lvl>
    <w:lvl w:ilvl="6">
      <w:start w:val="1"/>
      <w:numFmt w:val="decimal"/>
      <w:isLgl/>
      <w:lvlText w:val="%1.%2.%3.%4.%5.%6.%7."/>
      <w:lvlJc w:val="left"/>
      <w:pPr>
        <w:ind w:left="7794" w:hanging="1440"/>
      </w:pPr>
      <w:rPr>
        <w:rFonts w:hint="default"/>
      </w:rPr>
    </w:lvl>
    <w:lvl w:ilvl="7">
      <w:start w:val="1"/>
      <w:numFmt w:val="decimal"/>
      <w:isLgl/>
      <w:lvlText w:val="%1.%2.%3.%4.%5.%6.%7.%8."/>
      <w:lvlJc w:val="left"/>
      <w:pPr>
        <w:ind w:left="9153" w:hanging="1800"/>
      </w:pPr>
      <w:rPr>
        <w:rFonts w:hint="default"/>
      </w:rPr>
    </w:lvl>
    <w:lvl w:ilvl="8">
      <w:start w:val="1"/>
      <w:numFmt w:val="decimal"/>
      <w:isLgl/>
      <w:lvlText w:val="%1.%2.%3.%4.%5.%6.%7.%8.%9."/>
      <w:lvlJc w:val="left"/>
      <w:pPr>
        <w:ind w:left="10152" w:hanging="1800"/>
      </w:pPr>
      <w:rPr>
        <w:rFonts w:hint="default"/>
      </w:rPr>
    </w:lvl>
  </w:abstractNum>
  <w:abstractNum w:abstractNumId="35">
    <w:nsid w:val="7FE5531A"/>
    <w:multiLevelType w:val="hybridMultilevel"/>
    <w:tmpl w:val="5018357C"/>
    <w:lvl w:ilvl="0" w:tplc="C9963328">
      <w:start w:val="1"/>
      <w:numFmt w:val="bullet"/>
      <w:lvlText w:val="o"/>
      <w:lvlJc w:val="left"/>
      <w:pPr>
        <w:tabs>
          <w:tab w:val="num" w:pos="1440"/>
        </w:tabs>
        <w:ind w:left="1440" w:hanging="360"/>
      </w:pPr>
      <w:rPr>
        <w:rFonts w:ascii="Courier New" w:hAnsi="Courier New" w:cs="Courier New" w:hint="default"/>
      </w:rPr>
    </w:lvl>
    <w:lvl w:ilvl="1" w:tplc="108E9AD6">
      <w:start w:val="1"/>
      <w:numFmt w:val="decimal"/>
      <w:lvlText w:val="%2."/>
      <w:lvlJc w:val="left"/>
      <w:pPr>
        <w:tabs>
          <w:tab w:val="num" w:pos="2160"/>
        </w:tabs>
        <w:ind w:left="2160" w:hanging="360"/>
      </w:pPr>
      <w:rPr>
        <w:rFonts w:hint="default"/>
      </w:rPr>
    </w:lvl>
    <w:lvl w:ilvl="2" w:tplc="A7CA8174" w:tentative="1">
      <w:start w:val="1"/>
      <w:numFmt w:val="bullet"/>
      <w:lvlText w:val=""/>
      <w:lvlJc w:val="left"/>
      <w:pPr>
        <w:tabs>
          <w:tab w:val="num" w:pos="2880"/>
        </w:tabs>
        <w:ind w:left="2880" w:hanging="360"/>
      </w:pPr>
      <w:rPr>
        <w:rFonts w:ascii="Wingdings" w:hAnsi="Wingdings" w:hint="default"/>
      </w:rPr>
    </w:lvl>
    <w:lvl w:ilvl="3" w:tplc="9C503EA2" w:tentative="1">
      <w:start w:val="1"/>
      <w:numFmt w:val="bullet"/>
      <w:lvlText w:val=""/>
      <w:lvlJc w:val="left"/>
      <w:pPr>
        <w:tabs>
          <w:tab w:val="num" w:pos="3600"/>
        </w:tabs>
        <w:ind w:left="3600" w:hanging="360"/>
      </w:pPr>
      <w:rPr>
        <w:rFonts w:ascii="Symbol" w:hAnsi="Symbol" w:hint="default"/>
      </w:rPr>
    </w:lvl>
    <w:lvl w:ilvl="4" w:tplc="20B08524" w:tentative="1">
      <w:start w:val="1"/>
      <w:numFmt w:val="bullet"/>
      <w:lvlText w:val="o"/>
      <w:lvlJc w:val="left"/>
      <w:pPr>
        <w:tabs>
          <w:tab w:val="num" w:pos="4320"/>
        </w:tabs>
        <w:ind w:left="4320" w:hanging="360"/>
      </w:pPr>
      <w:rPr>
        <w:rFonts w:ascii="Courier New" w:hAnsi="Courier New" w:cs="Courier New" w:hint="default"/>
      </w:rPr>
    </w:lvl>
    <w:lvl w:ilvl="5" w:tplc="3E48B178" w:tentative="1">
      <w:start w:val="1"/>
      <w:numFmt w:val="bullet"/>
      <w:lvlText w:val=""/>
      <w:lvlJc w:val="left"/>
      <w:pPr>
        <w:tabs>
          <w:tab w:val="num" w:pos="5040"/>
        </w:tabs>
        <w:ind w:left="5040" w:hanging="360"/>
      </w:pPr>
      <w:rPr>
        <w:rFonts w:ascii="Wingdings" w:hAnsi="Wingdings" w:hint="default"/>
      </w:rPr>
    </w:lvl>
    <w:lvl w:ilvl="6" w:tplc="E0F6CD64" w:tentative="1">
      <w:start w:val="1"/>
      <w:numFmt w:val="bullet"/>
      <w:lvlText w:val=""/>
      <w:lvlJc w:val="left"/>
      <w:pPr>
        <w:tabs>
          <w:tab w:val="num" w:pos="5760"/>
        </w:tabs>
        <w:ind w:left="5760" w:hanging="360"/>
      </w:pPr>
      <w:rPr>
        <w:rFonts w:ascii="Symbol" w:hAnsi="Symbol" w:hint="default"/>
      </w:rPr>
    </w:lvl>
    <w:lvl w:ilvl="7" w:tplc="F026A6AE" w:tentative="1">
      <w:start w:val="1"/>
      <w:numFmt w:val="bullet"/>
      <w:lvlText w:val="o"/>
      <w:lvlJc w:val="left"/>
      <w:pPr>
        <w:tabs>
          <w:tab w:val="num" w:pos="6480"/>
        </w:tabs>
        <w:ind w:left="6480" w:hanging="360"/>
      </w:pPr>
      <w:rPr>
        <w:rFonts w:ascii="Courier New" w:hAnsi="Courier New" w:cs="Courier New" w:hint="default"/>
      </w:rPr>
    </w:lvl>
    <w:lvl w:ilvl="8" w:tplc="E7926B20" w:tentative="1">
      <w:start w:val="1"/>
      <w:numFmt w:val="bullet"/>
      <w:lvlText w:val=""/>
      <w:lvlJc w:val="left"/>
      <w:pPr>
        <w:tabs>
          <w:tab w:val="num" w:pos="7200"/>
        </w:tabs>
        <w:ind w:left="7200" w:hanging="360"/>
      </w:pPr>
      <w:rPr>
        <w:rFonts w:ascii="Wingdings" w:hAnsi="Wingdings" w:hint="default"/>
      </w:rPr>
    </w:lvl>
  </w:abstractNum>
  <w:num w:numId="1">
    <w:abstractNumId w:val="33"/>
  </w:num>
  <w:num w:numId="2">
    <w:abstractNumId w:val="25"/>
  </w:num>
  <w:num w:numId="3">
    <w:abstractNumId w:val="35"/>
  </w:num>
  <w:num w:numId="4">
    <w:abstractNumId w:val="3"/>
  </w:num>
  <w:num w:numId="5">
    <w:abstractNumId w:val="4"/>
  </w:num>
  <w:num w:numId="6">
    <w:abstractNumId w:val="28"/>
  </w:num>
  <w:num w:numId="7">
    <w:abstractNumId w:val="0"/>
  </w:num>
  <w:num w:numId="8">
    <w:abstractNumId w:val="24"/>
  </w:num>
  <w:num w:numId="9">
    <w:abstractNumId w:val="1"/>
  </w:num>
  <w:num w:numId="10">
    <w:abstractNumId w:val="34"/>
  </w:num>
  <w:num w:numId="11">
    <w:abstractNumId w:val="16"/>
  </w:num>
  <w:num w:numId="12">
    <w:abstractNumId w:val="17"/>
  </w:num>
  <w:num w:numId="13">
    <w:abstractNumId w:val="20"/>
  </w:num>
  <w:num w:numId="14">
    <w:abstractNumId w:val="8"/>
  </w:num>
  <w:num w:numId="15">
    <w:abstractNumId w:val="7"/>
  </w:num>
  <w:num w:numId="16">
    <w:abstractNumId w:val="5"/>
  </w:num>
  <w:num w:numId="17">
    <w:abstractNumId w:val="14"/>
  </w:num>
  <w:num w:numId="18">
    <w:abstractNumId w:val="21"/>
  </w:num>
  <w:num w:numId="19">
    <w:abstractNumId w:val="22"/>
  </w:num>
  <w:num w:numId="20">
    <w:abstractNumId w:val="32"/>
  </w:num>
  <w:num w:numId="21">
    <w:abstractNumId w:val="6"/>
  </w:num>
  <w:num w:numId="22">
    <w:abstractNumId w:val="18"/>
  </w:num>
  <w:num w:numId="23">
    <w:abstractNumId w:val="9"/>
  </w:num>
  <w:num w:numId="24">
    <w:abstractNumId w:val="11"/>
  </w:num>
  <w:num w:numId="25">
    <w:abstractNumId w:val="31"/>
  </w:num>
  <w:num w:numId="26">
    <w:abstractNumId w:val="23"/>
  </w:num>
  <w:num w:numId="27">
    <w:abstractNumId w:val="26"/>
  </w:num>
  <w:num w:numId="28">
    <w:abstractNumId w:val="15"/>
  </w:num>
  <w:num w:numId="29">
    <w:abstractNumId w:val="19"/>
  </w:num>
  <w:num w:numId="30">
    <w:abstractNumId w:val="27"/>
  </w:num>
  <w:num w:numId="31">
    <w:abstractNumId w:val="13"/>
  </w:num>
  <w:num w:numId="32">
    <w:abstractNumId w:val="29"/>
  </w:num>
  <w:num w:numId="33">
    <w:abstractNumId w:val="10"/>
  </w:num>
  <w:num w:numId="34">
    <w:abstractNumId w:val="2"/>
  </w:num>
  <w:num w:numId="35">
    <w:abstractNumId w:val="30"/>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stylePaneFormatFilter w:val="3F01"/>
  <w:defaultTabStop w:val="720"/>
  <w:drawingGridHorizontalSpacing w:val="144"/>
  <w:drawingGridVerticalSpacing w:val="144"/>
  <w:characterSpacingControl w:val="doNotCompress"/>
  <w:footnotePr>
    <w:footnote w:id="0"/>
    <w:footnote w:id="1"/>
  </w:footnotePr>
  <w:endnotePr>
    <w:endnote w:id="0"/>
    <w:endnote w:id="1"/>
  </w:endnotePr>
  <w:compat/>
  <w:rsids>
    <w:rsidRoot w:val="00A62807"/>
    <w:rsid w:val="000242BD"/>
    <w:rsid w:val="00094533"/>
    <w:rsid w:val="000A60C9"/>
    <w:rsid w:val="001038D2"/>
    <w:rsid w:val="00135BEE"/>
    <w:rsid w:val="001400E4"/>
    <w:rsid w:val="001F1855"/>
    <w:rsid w:val="001F2DDE"/>
    <w:rsid w:val="001F3F40"/>
    <w:rsid w:val="002369CC"/>
    <w:rsid w:val="00255BD8"/>
    <w:rsid w:val="002710B8"/>
    <w:rsid w:val="0027710F"/>
    <w:rsid w:val="002820C4"/>
    <w:rsid w:val="00291B6A"/>
    <w:rsid w:val="002A3AD9"/>
    <w:rsid w:val="002B3C77"/>
    <w:rsid w:val="002E5579"/>
    <w:rsid w:val="002E5B00"/>
    <w:rsid w:val="002E7F76"/>
    <w:rsid w:val="003014ED"/>
    <w:rsid w:val="00353783"/>
    <w:rsid w:val="00355BBC"/>
    <w:rsid w:val="003562FB"/>
    <w:rsid w:val="003621D6"/>
    <w:rsid w:val="00390CF7"/>
    <w:rsid w:val="003A674A"/>
    <w:rsid w:val="003B3244"/>
    <w:rsid w:val="003D2E72"/>
    <w:rsid w:val="003E2BA2"/>
    <w:rsid w:val="003F607C"/>
    <w:rsid w:val="00441379"/>
    <w:rsid w:val="00446030"/>
    <w:rsid w:val="004464E2"/>
    <w:rsid w:val="004852FE"/>
    <w:rsid w:val="00495B38"/>
    <w:rsid w:val="004A33B0"/>
    <w:rsid w:val="004B2E8C"/>
    <w:rsid w:val="004F72D0"/>
    <w:rsid w:val="0051292C"/>
    <w:rsid w:val="00517782"/>
    <w:rsid w:val="0053446D"/>
    <w:rsid w:val="0054203D"/>
    <w:rsid w:val="005441AF"/>
    <w:rsid w:val="00556C3A"/>
    <w:rsid w:val="005737EF"/>
    <w:rsid w:val="00595DF7"/>
    <w:rsid w:val="005B07FB"/>
    <w:rsid w:val="005B3BC6"/>
    <w:rsid w:val="005C69C1"/>
    <w:rsid w:val="005D460F"/>
    <w:rsid w:val="00611D5C"/>
    <w:rsid w:val="00616D51"/>
    <w:rsid w:val="0065024C"/>
    <w:rsid w:val="00680ED0"/>
    <w:rsid w:val="006A6A88"/>
    <w:rsid w:val="006C2510"/>
    <w:rsid w:val="0070127C"/>
    <w:rsid w:val="007167CE"/>
    <w:rsid w:val="00724266"/>
    <w:rsid w:val="007348B6"/>
    <w:rsid w:val="0073689B"/>
    <w:rsid w:val="00745290"/>
    <w:rsid w:val="007B57DC"/>
    <w:rsid w:val="00803388"/>
    <w:rsid w:val="00815EC0"/>
    <w:rsid w:val="00816310"/>
    <w:rsid w:val="00817681"/>
    <w:rsid w:val="008243AE"/>
    <w:rsid w:val="00861A05"/>
    <w:rsid w:val="008C5E14"/>
    <w:rsid w:val="008F6221"/>
    <w:rsid w:val="00907537"/>
    <w:rsid w:val="00911030"/>
    <w:rsid w:val="009120DB"/>
    <w:rsid w:val="0092570B"/>
    <w:rsid w:val="00957E69"/>
    <w:rsid w:val="00964B7D"/>
    <w:rsid w:val="00965301"/>
    <w:rsid w:val="00980934"/>
    <w:rsid w:val="009947E0"/>
    <w:rsid w:val="009A6F8E"/>
    <w:rsid w:val="009B1ABD"/>
    <w:rsid w:val="00A028F5"/>
    <w:rsid w:val="00A62807"/>
    <w:rsid w:val="00A93F93"/>
    <w:rsid w:val="00AA763A"/>
    <w:rsid w:val="00AD5461"/>
    <w:rsid w:val="00AD7F76"/>
    <w:rsid w:val="00AE0C28"/>
    <w:rsid w:val="00B10DB5"/>
    <w:rsid w:val="00B11238"/>
    <w:rsid w:val="00B53562"/>
    <w:rsid w:val="00B81100"/>
    <w:rsid w:val="00BC47EF"/>
    <w:rsid w:val="00BC6783"/>
    <w:rsid w:val="00BD0D8D"/>
    <w:rsid w:val="00BD1FCC"/>
    <w:rsid w:val="00BE6779"/>
    <w:rsid w:val="00C46FC7"/>
    <w:rsid w:val="00C5022D"/>
    <w:rsid w:val="00C52E71"/>
    <w:rsid w:val="00C5519C"/>
    <w:rsid w:val="00C730DA"/>
    <w:rsid w:val="00C74C81"/>
    <w:rsid w:val="00C8401F"/>
    <w:rsid w:val="00CB0AAF"/>
    <w:rsid w:val="00CB23E3"/>
    <w:rsid w:val="00D068E4"/>
    <w:rsid w:val="00D25F41"/>
    <w:rsid w:val="00D3403A"/>
    <w:rsid w:val="00D53B29"/>
    <w:rsid w:val="00D8528C"/>
    <w:rsid w:val="00D87116"/>
    <w:rsid w:val="00D91B2E"/>
    <w:rsid w:val="00DF29FE"/>
    <w:rsid w:val="00E52234"/>
    <w:rsid w:val="00E628D1"/>
    <w:rsid w:val="00E76A1D"/>
    <w:rsid w:val="00E8204F"/>
    <w:rsid w:val="00EA43D6"/>
    <w:rsid w:val="00EB14DE"/>
    <w:rsid w:val="00EB5014"/>
    <w:rsid w:val="00EC2AE0"/>
    <w:rsid w:val="00ED45ED"/>
    <w:rsid w:val="00EE1F13"/>
    <w:rsid w:val="00F012F0"/>
    <w:rsid w:val="00F20E5C"/>
    <w:rsid w:val="00F23BBA"/>
    <w:rsid w:val="00F32428"/>
    <w:rsid w:val="00F40939"/>
    <w:rsid w:val="00F45C4F"/>
    <w:rsid w:val="00F6011B"/>
    <w:rsid w:val="00F628DD"/>
    <w:rsid w:val="00F85D1F"/>
    <w:rsid w:val="00F877F2"/>
    <w:rsid w:val="00FA077F"/>
    <w:rsid w:val="00FA32AB"/>
    <w:rsid w:val="00FD76C4"/>
    <w:rsid w:val="00FE4D92"/>
    <w:rsid w:val="00FE7DA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2"/>
    <o:shapelayout v:ext="edit">
      <o:idmap v:ext="edit" data="1"/>
      <o:rules v:ext="edit">
        <o:r id="V:Rule1" type="callout" idref="#_x0000_s1036"/>
        <o:r id="V:Rule2" type="callout" idref="#_x0000_s1048"/>
        <o:r id="V:Rule3" type="callout"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2807"/>
    <w:rPr>
      <w:lang w:val="en-US" w:eastAsia="en-US"/>
    </w:rPr>
  </w:style>
  <w:style w:type="paragraph" w:styleId="Heading1">
    <w:name w:val="heading 1"/>
    <w:basedOn w:val="Normal"/>
    <w:next w:val="Normal"/>
    <w:qFormat/>
    <w:rsid w:val="00A62807"/>
    <w:pPr>
      <w:keepNext/>
      <w:tabs>
        <w:tab w:val="left" w:pos="180"/>
      </w:tabs>
      <w:ind w:left="2160"/>
      <w:outlineLvl w:val="0"/>
    </w:pPr>
    <w:rPr>
      <w:b/>
    </w:rPr>
  </w:style>
  <w:style w:type="paragraph" w:styleId="Heading2">
    <w:name w:val="heading 2"/>
    <w:basedOn w:val="Normal"/>
    <w:next w:val="Normal"/>
    <w:qFormat/>
    <w:rsid w:val="00A62807"/>
    <w:pPr>
      <w:keepNext/>
      <w:tabs>
        <w:tab w:val="left" w:pos="180"/>
      </w:tabs>
      <w:outlineLvl w:val="1"/>
    </w:pPr>
    <w:rPr>
      <w:b/>
    </w:rPr>
  </w:style>
  <w:style w:type="paragraph" w:styleId="Heading3">
    <w:name w:val="heading 3"/>
    <w:basedOn w:val="Normal"/>
    <w:next w:val="Normal"/>
    <w:qFormat/>
    <w:rsid w:val="00A62807"/>
    <w:pPr>
      <w:keepNext/>
      <w:tabs>
        <w:tab w:val="left" w:pos="180"/>
      </w:tabs>
      <w:jc w:val="center"/>
      <w:outlineLvl w:val="2"/>
    </w:pPr>
    <w:rPr>
      <w:b/>
    </w:rPr>
  </w:style>
  <w:style w:type="paragraph" w:styleId="Heading4">
    <w:name w:val="heading 4"/>
    <w:basedOn w:val="Normal"/>
    <w:next w:val="Normal"/>
    <w:qFormat/>
    <w:rsid w:val="00A62807"/>
    <w:pPr>
      <w:keepNext/>
      <w:tabs>
        <w:tab w:val="left" w:pos="180"/>
        <w:tab w:val="left" w:pos="1080"/>
      </w:tabs>
      <w:ind w:left="540"/>
      <w:jc w:val="center"/>
      <w:outlineLvl w:val="3"/>
    </w:pPr>
    <w:rPr>
      <w:b/>
    </w:rPr>
  </w:style>
  <w:style w:type="paragraph" w:styleId="Heading5">
    <w:name w:val="heading 5"/>
    <w:basedOn w:val="Normal"/>
    <w:next w:val="Normal"/>
    <w:qFormat/>
    <w:rsid w:val="00A62807"/>
    <w:pPr>
      <w:keepNext/>
      <w:jc w:val="center"/>
      <w:outlineLvl w:val="4"/>
    </w:pPr>
    <w:rPr>
      <w:b/>
      <w:u w:val="single"/>
    </w:rPr>
  </w:style>
  <w:style w:type="paragraph" w:styleId="Heading6">
    <w:name w:val="heading 6"/>
    <w:basedOn w:val="HeadingBase"/>
    <w:next w:val="BodyText"/>
    <w:qFormat/>
    <w:rsid w:val="00A62807"/>
    <w:pPr>
      <w:numPr>
        <w:numId w:val="2"/>
      </w:numPr>
      <w:spacing w:after="120"/>
      <w:ind w:left="1440"/>
      <w:outlineLvl w:val="5"/>
    </w:pPr>
    <w:rPr>
      <w:rFonts w:ascii="Tahoma" w:hAnsi="Tahoma"/>
      <w:i/>
      <w:spacing w:val="20"/>
    </w:rPr>
  </w:style>
  <w:style w:type="paragraph" w:styleId="Heading7">
    <w:name w:val="heading 7"/>
    <w:basedOn w:val="Normal"/>
    <w:next w:val="Normal"/>
    <w:qFormat/>
    <w:rsid w:val="00A62807"/>
    <w:pPr>
      <w:keepNext/>
      <w:outlineLvl w:val="6"/>
    </w:pPr>
    <w:rPr>
      <w:rFonts w:ascii="Verdana" w:hAnsi="Verdana"/>
      <w:b/>
      <w:bCs/>
      <w:sz w:val="18"/>
    </w:rPr>
  </w:style>
  <w:style w:type="paragraph" w:styleId="Heading8">
    <w:name w:val="heading 8"/>
    <w:basedOn w:val="Normal"/>
    <w:next w:val="Normal"/>
    <w:qFormat/>
    <w:rsid w:val="00A62807"/>
    <w:pPr>
      <w:keepNext/>
      <w:ind w:left="1620"/>
      <w:outlineLvl w:val="7"/>
    </w:pPr>
    <w:rPr>
      <w:b/>
      <w:bCs/>
    </w:rPr>
  </w:style>
  <w:style w:type="paragraph" w:styleId="Heading9">
    <w:name w:val="heading 9"/>
    <w:basedOn w:val="Normal"/>
    <w:next w:val="Normal"/>
    <w:qFormat/>
    <w:rsid w:val="00A62807"/>
    <w:pPr>
      <w:keepNext/>
      <w:ind w:left="45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A62807"/>
    <w:pPr>
      <w:keepNext/>
      <w:keepLines/>
      <w:spacing w:before="140" w:line="220" w:lineRule="atLeast"/>
      <w:ind w:left="1080"/>
    </w:pPr>
    <w:rPr>
      <w:rFonts w:ascii="Arial" w:hAnsi="Arial"/>
      <w:spacing w:val="-4"/>
      <w:kern w:val="28"/>
      <w:sz w:val="22"/>
      <w:lang w:val="en-AU"/>
    </w:rPr>
  </w:style>
  <w:style w:type="paragraph" w:styleId="BodyText">
    <w:name w:val="Body Text"/>
    <w:aliases w:val="Body Text Char,Body Text Char1 Char,Body Text Char Char Char Char,Body Text Char Char Char"/>
    <w:basedOn w:val="Normal"/>
    <w:rsid w:val="00A62807"/>
    <w:pPr>
      <w:tabs>
        <w:tab w:val="left" w:pos="180"/>
      </w:tabs>
      <w:jc w:val="both"/>
    </w:pPr>
  </w:style>
  <w:style w:type="paragraph" w:customStyle="1" w:styleId="CharCharCharCharCharCharCharCharCharCharCharCharChar">
    <w:name w:val="Char Char Char Char Char Char Char Char Char Char Char Char Char"/>
    <w:basedOn w:val="Normal"/>
    <w:rsid w:val="00A62807"/>
    <w:pPr>
      <w:spacing w:after="160" w:line="240" w:lineRule="exact"/>
    </w:pPr>
    <w:rPr>
      <w:rFonts w:ascii="Tahoma" w:hAnsi="Tahoma"/>
    </w:rPr>
  </w:style>
  <w:style w:type="paragraph" w:styleId="BodyTextIndent">
    <w:name w:val="Body Text Indent"/>
    <w:basedOn w:val="Normal"/>
    <w:rsid w:val="00A62807"/>
    <w:pPr>
      <w:ind w:left="720" w:hanging="360"/>
    </w:pPr>
  </w:style>
  <w:style w:type="paragraph" w:styleId="BodyTextIndent2">
    <w:name w:val="Body Text Indent 2"/>
    <w:basedOn w:val="Normal"/>
    <w:link w:val="BodyTextIndent2Char"/>
    <w:rsid w:val="00A62807"/>
    <w:pPr>
      <w:tabs>
        <w:tab w:val="left" w:pos="180"/>
      </w:tabs>
      <w:ind w:left="720"/>
    </w:pPr>
  </w:style>
  <w:style w:type="character" w:customStyle="1" w:styleId="BodyTextIndent2Char">
    <w:name w:val="Body Text Indent 2 Char"/>
    <w:link w:val="BodyTextIndent2"/>
    <w:rsid w:val="00A62807"/>
    <w:rPr>
      <w:lang w:val="en-US" w:eastAsia="en-US" w:bidi="ar-SA"/>
    </w:rPr>
  </w:style>
  <w:style w:type="paragraph" w:styleId="BodyTextIndent3">
    <w:name w:val="Body Text Indent 3"/>
    <w:basedOn w:val="Normal"/>
    <w:rsid w:val="00A62807"/>
    <w:pPr>
      <w:ind w:left="360"/>
      <w:jc w:val="both"/>
    </w:pPr>
  </w:style>
  <w:style w:type="paragraph" w:styleId="BodyText2">
    <w:name w:val="Body Text 2"/>
    <w:basedOn w:val="Normal"/>
    <w:rsid w:val="00A62807"/>
    <w:pPr>
      <w:tabs>
        <w:tab w:val="left" w:pos="180"/>
        <w:tab w:val="left" w:pos="1080"/>
      </w:tabs>
    </w:pPr>
    <w:rPr>
      <w:b/>
    </w:rPr>
  </w:style>
  <w:style w:type="paragraph" w:styleId="Header">
    <w:name w:val="header"/>
    <w:basedOn w:val="Normal"/>
    <w:link w:val="HeaderChar"/>
    <w:rsid w:val="00A62807"/>
    <w:pPr>
      <w:tabs>
        <w:tab w:val="center" w:pos="4153"/>
        <w:tab w:val="right" w:pos="8306"/>
      </w:tabs>
    </w:pPr>
  </w:style>
  <w:style w:type="character" w:customStyle="1" w:styleId="HeaderChar">
    <w:name w:val="Header Char"/>
    <w:link w:val="Header"/>
    <w:rsid w:val="00A62807"/>
    <w:rPr>
      <w:lang w:val="en-US" w:eastAsia="en-US" w:bidi="ar-SA"/>
    </w:rPr>
  </w:style>
  <w:style w:type="paragraph" w:styleId="Footer">
    <w:name w:val="footer"/>
    <w:basedOn w:val="Normal"/>
    <w:link w:val="FooterChar"/>
    <w:rsid w:val="00A62807"/>
    <w:pPr>
      <w:tabs>
        <w:tab w:val="center" w:pos="4153"/>
        <w:tab w:val="right" w:pos="8306"/>
      </w:tabs>
    </w:pPr>
  </w:style>
  <w:style w:type="character" w:customStyle="1" w:styleId="FooterChar">
    <w:name w:val="Footer Char"/>
    <w:link w:val="Footer"/>
    <w:rsid w:val="00A62807"/>
    <w:rPr>
      <w:lang w:val="en-US" w:eastAsia="en-US" w:bidi="ar-SA"/>
    </w:rPr>
  </w:style>
  <w:style w:type="character" w:styleId="PageNumber">
    <w:name w:val="page number"/>
    <w:basedOn w:val="DefaultParagraphFont"/>
    <w:rsid w:val="00A62807"/>
  </w:style>
  <w:style w:type="paragraph" w:customStyle="1" w:styleId="Style5">
    <w:name w:val="Style5"/>
    <w:basedOn w:val="Normal"/>
    <w:autoRedefine/>
    <w:rsid w:val="00A62807"/>
    <w:pPr>
      <w:keepNext/>
      <w:keepLines/>
      <w:tabs>
        <w:tab w:val="num" w:pos="2880"/>
      </w:tabs>
      <w:spacing w:line="240" w:lineRule="atLeast"/>
      <w:ind w:left="2304" w:hanging="504"/>
      <w:outlineLvl w:val="6"/>
    </w:pPr>
    <w:rPr>
      <w:b/>
      <w:bCs/>
      <w:color w:val="0000FF"/>
      <w:spacing w:val="-10"/>
      <w:kern w:val="28"/>
      <w:sz w:val="22"/>
      <w:szCs w:val="22"/>
      <w:u w:val="single"/>
      <w:lang w:val="en-AU"/>
    </w:rPr>
  </w:style>
  <w:style w:type="paragraph" w:customStyle="1" w:styleId="Style2">
    <w:name w:val="Style2"/>
    <w:basedOn w:val="Normal"/>
    <w:autoRedefine/>
    <w:rsid w:val="00A62807"/>
    <w:pPr>
      <w:tabs>
        <w:tab w:val="num" w:pos="2880"/>
      </w:tabs>
      <w:ind w:left="2880" w:hanging="360"/>
    </w:pPr>
    <w:rPr>
      <w:lang w:val="en-AU"/>
    </w:rPr>
  </w:style>
  <w:style w:type="paragraph" w:customStyle="1" w:styleId="Style6">
    <w:name w:val="Style6"/>
    <w:basedOn w:val="Normal"/>
    <w:autoRedefine/>
    <w:rsid w:val="00A62807"/>
    <w:pPr>
      <w:tabs>
        <w:tab w:val="num" w:pos="2880"/>
      </w:tabs>
      <w:ind w:left="2880" w:hanging="360"/>
    </w:pPr>
    <w:rPr>
      <w:b/>
      <w:sz w:val="22"/>
      <w:szCs w:val="22"/>
      <w:lang w:val="en-AU"/>
    </w:rPr>
  </w:style>
  <w:style w:type="paragraph" w:customStyle="1" w:styleId="NormalBullet">
    <w:name w:val="Normal Bullet"/>
    <w:basedOn w:val="Normal"/>
    <w:rsid w:val="00A62807"/>
    <w:pPr>
      <w:tabs>
        <w:tab w:val="num" w:pos="360"/>
      </w:tabs>
      <w:ind w:left="360" w:hanging="360"/>
    </w:pPr>
    <w:rPr>
      <w:rFonts w:ascii="Verdana" w:hAnsi="Verdana"/>
    </w:rPr>
  </w:style>
  <w:style w:type="paragraph" w:customStyle="1" w:styleId="isi2">
    <w:name w:val="isi2"/>
    <w:basedOn w:val="Normal"/>
    <w:rsid w:val="00A62807"/>
    <w:pPr>
      <w:tabs>
        <w:tab w:val="num" w:pos="927"/>
      </w:tabs>
      <w:ind w:left="927" w:hanging="360"/>
    </w:pPr>
    <w:rPr>
      <w:rFonts w:ascii="Verdana" w:hAnsi="Verdana"/>
    </w:rPr>
  </w:style>
  <w:style w:type="paragraph" w:styleId="ListBullet">
    <w:name w:val="List Bullet"/>
    <w:basedOn w:val="List"/>
    <w:autoRedefine/>
    <w:rsid w:val="00A62807"/>
    <w:pPr>
      <w:tabs>
        <w:tab w:val="num" w:pos="2520"/>
      </w:tabs>
      <w:spacing w:before="60" w:after="0"/>
      <w:ind w:left="2520" w:right="29"/>
    </w:pPr>
    <w:rPr>
      <w:rFonts w:ascii="Times New Roman" w:hAnsi="Times New Roman"/>
    </w:rPr>
  </w:style>
  <w:style w:type="paragraph" w:styleId="List">
    <w:name w:val="List"/>
    <w:basedOn w:val="BodyText"/>
    <w:rsid w:val="00A62807"/>
    <w:pPr>
      <w:tabs>
        <w:tab w:val="clear" w:pos="180"/>
      </w:tabs>
      <w:spacing w:before="120" w:after="120" w:line="360" w:lineRule="auto"/>
      <w:ind w:left="1440" w:hanging="360"/>
    </w:pPr>
    <w:rPr>
      <w:rFonts w:ascii="Tahoma" w:hAnsi="Tahoma"/>
      <w:lang w:val="es-MX"/>
    </w:rPr>
  </w:style>
  <w:style w:type="paragraph" w:styleId="ListBullet2">
    <w:name w:val="List Bullet 2"/>
    <w:basedOn w:val="ListBullet"/>
    <w:autoRedefine/>
    <w:rsid w:val="00A62807"/>
    <w:pPr>
      <w:spacing w:after="60"/>
      <w:ind w:left="2160"/>
    </w:pPr>
  </w:style>
  <w:style w:type="paragraph" w:styleId="ListNumber2">
    <w:name w:val="List Number 2"/>
    <w:basedOn w:val="ListNumber"/>
    <w:rsid w:val="00A62807"/>
    <w:pPr>
      <w:tabs>
        <w:tab w:val="clear" w:pos="540"/>
        <w:tab w:val="num" w:pos="1800"/>
      </w:tabs>
      <w:ind w:left="1800" w:hanging="360"/>
    </w:pPr>
  </w:style>
  <w:style w:type="paragraph" w:styleId="ListNumber">
    <w:name w:val="List Number"/>
    <w:basedOn w:val="List"/>
    <w:rsid w:val="00A62807"/>
    <w:pPr>
      <w:tabs>
        <w:tab w:val="num" w:pos="540"/>
      </w:tabs>
      <w:ind w:left="540" w:right="504" w:hanging="840"/>
    </w:pPr>
  </w:style>
  <w:style w:type="paragraph" w:styleId="BodyText3">
    <w:name w:val="Body Text 3"/>
    <w:basedOn w:val="Normal"/>
    <w:rsid w:val="00A62807"/>
    <w:rPr>
      <w:rFonts w:ascii="Verdana" w:hAnsi="Verdana"/>
      <w:b/>
      <w:bCs/>
      <w:sz w:val="18"/>
    </w:rPr>
  </w:style>
  <w:style w:type="paragraph" w:styleId="List4">
    <w:name w:val="List 4"/>
    <w:basedOn w:val="List"/>
    <w:rsid w:val="00A62807"/>
    <w:pPr>
      <w:ind w:left="2520"/>
    </w:pPr>
  </w:style>
  <w:style w:type="character" w:styleId="Hyperlink">
    <w:name w:val="Hyperlink"/>
    <w:rsid w:val="00A62807"/>
    <w:rPr>
      <w:color w:val="0000FF"/>
      <w:u w:val="single"/>
    </w:rPr>
  </w:style>
  <w:style w:type="paragraph" w:customStyle="1" w:styleId="1">
    <w:name w:val="1"/>
    <w:basedOn w:val="BodyTextIndent2"/>
    <w:rsid w:val="00A62807"/>
    <w:pPr>
      <w:tabs>
        <w:tab w:val="clear" w:pos="180"/>
      </w:tabs>
      <w:spacing w:line="360" w:lineRule="auto"/>
      <w:ind w:left="360"/>
      <w:jc w:val="both"/>
    </w:pPr>
    <w:rPr>
      <w:sz w:val="22"/>
    </w:rPr>
  </w:style>
  <w:style w:type="paragraph" w:customStyle="1" w:styleId="BodyTextKeep">
    <w:name w:val="Body Text Keep"/>
    <w:basedOn w:val="BodyText"/>
    <w:rsid w:val="00A62807"/>
    <w:pPr>
      <w:keepNext/>
      <w:tabs>
        <w:tab w:val="clear" w:pos="180"/>
      </w:tabs>
      <w:spacing w:after="120" w:line="360" w:lineRule="auto"/>
      <w:ind w:left="1920"/>
    </w:pPr>
    <w:rPr>
      <w:rFonts w:ascii="Tahoma" w:hAnsi="Tahoma" w:cs="Tahoma"/>
      <w:lang w:val="es-MX"/>
    </w:rPr>
  </w:style>
  <w:style w:type="character" w:styleId="FollowedHyperlink">
    <w:name w:val="FollowedHyperlink"/>
    <w:rsid w:val="00A62807"/>
    <w:rPr>
      <w:color w:val="800080"/>
      <w:u w:val="single"/>
    </w:rPr>
  </w:style>
  <w:style w:type="paragraph" w:styleId="Title">
    <w:name w:val="Title"/>
    <w:basedOn w:val="HeadingBase"/>
    <w:next w:val="Subtitle"/>
    <w:qFormat/>
    <w:rsid w:val="00A62807"/>
    <w:pPr>
      <w:spacing w:before="660" w:after="400" w:line="540" w:lineRule="atLeast"/>
      <w:ind w:right="2160"/>
    </w:pPr>
    <w:rPr>
      <w:rFonts w:ascii="Times New Roman" w:hAnsi="Times New Roman"/>
      <w:spacing w:val="-40"/>
      <w:sz w:val="60"/>
      <w:szCs w:val="60"/>
    </w:rPr>
  </w:style>
  <w:style w:type="paragraph" w:styleId="Subtitle">
    <w:name w:val="Subtitle"/>
    <w:basedOn w:val="Normal"/>
    <w:qFormat/>
    <w:rsid w:val="00A62807"/>
    <w:pPr>
      <w:spacing w:after="60"/>
      <w:jc w:val="center"/>
      <w:outlineLvl w:val="1"/>
    </w:pPr>
    <w:rPr>
      <w:rFonts w:ascii="Arial" w:hAnsi="Arial" w:cs="Arial"/>
      <w:sz w:val="24"/>
      <w:szCs w:val="24"/>
    </w:rPr>
  </w:style>
  <w:style w:type="character" w:customStyle="1" w:styleId="BodyTextCharChar">
    <w:name w:val="Body Text Char Char"/>
    <w:aliases w:val="Body Text Char1 Char Char,Body Text Char Char Char Char Char Char,Body Text Char Char Char Char Char"/>
    <w:rsid w:val="00A62807"/>
    <w:rPr>
      <w:lang w:val="en-US" w:eastAsia="en-US" w:bidi="ar-SA"/>
    </w:rPr>
  </w:style>
  <w:style w:type="paragraph" w:customStyle="1" w:styleId="Judul1">
    <w:name w:val="Judul1"/>
    <w:basedOn w:val="Heading1"/>
    <w:rsid w:val="00A62807"/>
    <w:pPr>
      <w:pageBreakBefore/>
      <w:tabs>
        <w:tab w:val="clear" w:pos="180"/>
        <w:tab w:val="num" w:pos="432"/>
      </w:tabs>
      <w:spacing w:before="240" w:after="60" w:line="360" w:lineRule="auto"/>
      <w:ind w:left="432" w:hanging="432"/>
    </w:pPr>
    <w:rPr>
      <w:rFonts w:ascii="Verdana" w:hAnsi="Verdana"/>
      <w:caps/>
      <w:kern w:val="28"/>
      <w:sz w:val="28"/>
    </w:rPr>
  </w:style>
  <w:style w:type="paragraph" w:customStyle="1" w:styleId="isiCharChar">
    <w:name w:val="isi Char Char"/>
    <w:basedOn w:val="Normal"/>
    <w:link w:val="isiCharCharChar"/>
    <w:rsid w:val="00A62807"/>
    <w:pPr>
      <w:spacing w:before="240" w:line="288" w:lineRule="auto"/>
      <w:jc w:val="both"/>
    </w:pPr>
    <w:rPr>
      <w:rFonts w:ascii="Verdana" w:eastAsia="MS Mincho" w:hAnsi="Verdana"/>
      <w:sz w:val="22"/>
      <w:szCs w:val="22"/>
      <w:lang w:eastAsia="ja-JP"/>
    </w:rPr>
  </w:style>
  <w:style w:type="character" w:customStyle="1" w:styleId="isiCharCharChar">
    <w:name w:val="isi Char Char Char"/>
    <w:link w:val="isiCharChar"/>
    <w:rsid w:val="00A62807"/>
    <w:rPr>
      <w:rFonts w:ascii="Verdana" w:eastAsia="MS Mincho" w:hAnsi="Verdana"/>
      <w:sz w:val="22"/>
      <w:szCs w:val="22"/>
      <w:lang w:val="en-US" w:eastAsia="ja-JP" w:bidi="ar-SA"/>
    </w:rPr>
  </w:style>
  <w:style w:type="paragraph" w:customStyle="1" w:styleId="isimrtg">
    <w:name w:val="isi mrtg"/>
    <w:basedOn w:val="Normal"/>
    <w:rsid w:val="00A62807"/>
    <w:pPr>
      <w:tabs>
        <w:tab w:val="num" w:pos="720"/>
      </w:tabs>
      <w:ind w:left="720" w:hanging="360"/>
    </w:pPr>
    <w:rPr>
      <w:rFonts w:ascii="Arial" w:hAnsi="Arial" w:cs="Arial"/>
      <w:szCs w:val="24"/>
      <w:lang w:val="en-GB"/>
    </w:rPr>
  </w:style>
  <w:style w:type="paragraph" w:customStyle="1" w:styleId="isipoint">
    <w:name w:val="isi point"/>
    <w:basedOn w:val="isiCharChar"/>
    <w:link w:val="isipointChar"/>
    <w:rsid w:val="00A62807"/>
    <w:pPr>
      <w:tabs>
        <w:tab w:val="num" w:pos="1440"/>
      </w:tabs>
      <w:spacing w:before="0"/>
      <w:ind w:left="1440" w:hanging="360"/>
    </w:pPr>
    <w:rPr>
      <w:lang w:val="en-GB"/>
    </w:rPr>
  </w:style>
  <w:style w:type="character" w:customStyle="1" w:styleId="isipointChar">
    <w:name w:val="isi point Char"/>
    <w:link w:val="isipoint"/>
    <w:rsid w:val="00A62807"/>
    <w:rPr>
      <w:rFonts w:ascii="Verdana" w:eastAsia="MS Mincho" w:hAnsi="Verdana"/>
      <w:sz w:val="22"/>
      <w:szCs w:val="22"/>
      <w:lang w:val="en-GB" w:eastAsia="ja-JP"/>
    </w:rPr>
  </w:style>
  <w:style w:type="paragraph" w:customStyle="1" w:styleId="isinumberhead">
    <w:name w:val="isi number head"/>
    <w:basedOn w:val="isipoint"/>
    <w:link w:val="isinumberheadChar"/>
    <w:rsid w:val="00A62807"/>
    <w:pPr>
      <w:keepNext/>
      <w:tabs>
        <w:tab w:val="clear" w:pos="1440"/>
        <w:tab w:val="num" w:pos="360"/>
      </w:tabs>
      <w:spacing w:before="240"/>
      <w:ind w:left="360"/>
      <w:jc w:val="left"/>
    </w:pPr>
  </w:style>
  <w:style w:type="character" w:customStyle="1" w:styleId="isinumberheadChar">
    <w:name w:val="isi number head Char"/>
    <w:basedOn w:val="isipointChar"/>
    <w:link w:val="isinumberhead"/>
    <w:rsid w:val="00A62807"/>
  </w:style>
  <w:style w:type="paragraph" w:styleId="PlainText">
    <w:name w:val="Plain Text"/>
    <w:basedOn w:val="Normal"/>
    <w:rsid w:val="00A62807"/>
    <w:rPr>
      <w:rFonts w:ascii="Courier New" w:hAnsi="Courier New" w:cs="Courier New"/>
    </w:rPr>
  </w:style>
  <w:style w:type="character" w:customStyle="1" w:styleId="Heading2Char">
    <w:name w:val="Heading 2 Char"/>
    <w:rsid w:val="00A62807"/>
    <w:rPr>
      <w:rFonts w:ascii="Arial" w:hAnsi="Arial" w:cs="Arial"/>
      <w:b/>
      <w:bCs/>
      <w:szCs w:val="24"/>
      <w:lang w:val="id-ID" w:eastAsia="en-US" w:bidi="ar-SA"/>
    </w:rPr>
  </w:style>
  <w:style w:type="paragraph" w:customStyle="1" w:styleId="StyleHeading2Justified">
    <w:name w:val="Style Heading 2 + Justified"/>
    <w:basedOn w:val="Heading2"/>
    <w:rsid w:val="00A62807"/>
    <w:pPr>
      <w:tabs>
        <w:tab w:val="clear" w:pos="180"/>
      </w:tabs>
      <w:jc w:val="both"/>
    </w:pPr>
    <w:rPr>
      <w:rFonts w:ascii="Arial" w:hAnsi="Arial"/>
      <w:bCs/>
      <w:sz w:val="24"/>
      <w:lang w:val="id-ID"/>
    </w:rPr>
  </w:style>
  <w:style w:type="paragraph" w:customStyle="1" w:styleId="BodyTextLeft113">
    <w:name w:val="Body Text + Left:  1.13&quot;"/>
    <w:aliases w:val="Before:  6 pt,After:  6 pt,Line spacing:  6 lin..."/>
    <w:basedOn w:val="BodyText"/>
    <w:rsid w:val="00A62807"/>
    <w:pPr>
      <w:spacing w:before="120" w:after="120" w:line="360" w:lineRule="auto"/>
      <w:ind w:left="1620"/>
    </w:pPr>
  </w:style>
  <w:style w:type="paragraph" w:customStyle="1" w:styleId="ListBulletedItem1">
    <w:name w:val="List Bulleted Item 1"/>
    <w:rsid w:val="00A62807"/>
    <w:pPr>
      <w:tabs>
        <w:tab w:val="num" w:pos="794"/>
      </w:tabs>
      <w:spacing w:after="120" w:line="240" w:lineRule="exact"/>
      <w:ind w:left="794" w:hanging="794"/>
    </w:pPr>
    <w:rPr>
      <w:rFonts w:ascii="Arial" w:hAnsi="Arial"/>
      <w:lang w:val="en-US" w:eastAsia="en-US"/>
    </w:rPr>
  </w:style>
  <w:style w:type="paragraph" w:customStyle="1" w:styleId="Graphic">
    <w:name w:val="Graphic"/>
    <w:basedOn w:val="Normal"/>
    <w:rsid w:val="00A62807"/>
    <w:pPr>
      <w:widowControl w:val="0"/>
      <w:spacing w:before="120" w:after="120"/>
    </w:pPr>
    <w:rPr>
      <w:rFonts w:ascii="Normal" w:hAnsi="Normal"/>
    </w:rPr>
  </w:style>
  <w:style w:type="paragraph" w:customStyle="1" w:styleId="DefaultParagraphFontParaCharCharCharCharCharCharCharCharChar">
    <w:name w:val="Default Paragraph Font Para Char Char Char Char Char Char Char Char Char"/>
    <w:basedOn w:val="Normal"/>
    <w:rsid w:val="00A62807"/>
    <w:pPr>
      <w:spacing w:after="160" w:line="240" w:lineRule="exact"/>
    </w:pPr>
    <w:rPr>
      <w:rFonts w:ascii="Tahoma" w:hAnsi="Tahoma"/>
    </w:rPr>
  </w:style>
  <w:style w:type="paragraph" w:customStyle="1" w:styleId="Bulletwithtext2">
    <w:name w:val="Bullet with text 2"/>
    <w:basedOn w:val="Normal"/>
    <w:rsid w:val="00A62807"/>
    <w:pPr>
      <w:tabs>
        <w:tab w:val="num" w:pos="720"/>
      </w:tabs>
      <w:ind w:left="720" w:hanging="360"/>
    </w:pPr>
    <w:rPr>
      <w:rFonts w:ascii="Futura Bk" w:hAnsi="Futura Bk"/>
    </w:rPr>
  </w:style>
  <w:style w:type="paragraph" w:customStyle="1" w:styleId="Numberedlist21">
    <w:name w:val="Numbered list 2.1"/>
    <w:basedOn w:val="Heading1"/>
    <w:next w:val="Normal"/>
    <w:rsid w:val="00A62807"/>
    <w:pPr>
      <w:tabs>
        <w:tab w:val="clear" w:pos="180"/>
        <w:tab w:val="left" w:pos="720"/>
      </w:tabs>
      <w:spacing w:before="240" w:after="60"/>
      <w:ind w:left="720" w:hanging="720"/>
    </w:pPr>
    <w:rPr>
      <w:rFonts w:ascii="Futura Hv" w:hAnsi="Futura Hv"/>
      <w:b w:val="0"/>
      <w:kern w:val="28"/>
      <w:sz w:val="28"/>
    </w:rPr>
  </w:style>
  <w:style w:type="paragraph" w:customStyle="1" w:styleId="Numberedlist22">
    <w:name w:val="Numbered list 2.2"/>
    <w:basedOn w:val="Heading2"/>
    <w:next w:val="Normal"/>
    <w:rsid w:val="00A62807"/>
    <w:pPr>
      <w:tabs>
        <w:tab w:val="clear" w:pos="180"/>
        <w:tab w:val="left" w:pos="720"/>
      </w:tabs>
      <w:spacing w:before="240" w:after="60"/>
      <w:ind w:left="720" w:hanging="720"/>
    </w:pPr>
    <w:rPr>
      <w:rFonts w:ascii="Futura Hv" w:hAnsi="Futura Hv"/>
      <w:b w:val="0"/>
      <w:sz w:val="24"/>
    </w:rPr>
  </w:style>
  <w:style w:type="paragraph" w:customStyle="1" w:styleId="Numberedlist23">
    <w:name w:val="Numbered list 2.3"/>
    <w:basedOn w:val="Heading3"/>
    <w:next w:val="Normal"/>
    <w:rsid w:val="00A62807"/>
    <w:pPr>
      <w:tabs>
        <w:tab w:val="clear" w:pos="180"/>
        <w:tab w:val="left" w:pos="1080"/>
        <w:tab w:val="left" w:pos="1440"/>
      </w:tabs>
      <w:spacing w:before="240" w:after="60"/>
      <w:ind w:left="1080" w:hanging="1080"/>
      <w:jc w:val="left"/>
    </w:pPr>
    <w:rPr>
      <w:rFonts w:ascii="Futura Hv" w:hAnsi="Futura Hv"/>
      <w:b w:val="0"/>
      <w:sz w:val="22"/>
    </w:rPr>
  </w:style>
  <w:style w:type="paragraph" w:customStyle="1" w:styleId="Numberedlist24">
    <w:name w:val="Numbered list 2.4"/>
    <w:basedOn w:val="Heading4"/>
    <w:next w:val="Normal"/>
    <w:rsid w:val="00A62807"/>
    <w:pPr>
      <w:tabs>
        <w:tab w:val="clear" w:pos="180"/>
        <w:tab w:val="left" w:pos="1440"/>
        <w:tab w:val="left" w:pos="1800"/>
      </w:tabs>
      <w:spacing w:before="240" w:after="60"/>
      <w:ind w:left="1080" w:hanging="1080"/>
      <w:jc w:val="left"/>
    </w:pPr>
    <w:rPr>
      <w:rFonts w:ascii="Futura Hv" w:hAnsi="Futura Hv"/>
      <w:b w:val="0"/>
    </w:rPr>
  </w:style>
  <w:style w:type="paragraph" w:customStyle="1" w:styleId="CharCharCharChar">
    <w:name w:val="Char Char Char Char"/>
    <w:basedOn w:val="Normal"/>
    <w:rsid w:val="00A62807"/>
    <w:pPr>
      <w:spacing w:after="160" w:line="240" w:lineRule="exact"/>
    </w:pPr>
    <w:rPr>
      <w:rFonts w:ascii="Tahoma" w:hAnsi="Tahoma"/>
    </w:rPr>
  </w:style>
  <w:style w:type="paragraph" w:customStyle="1" w:styleId="CharCharCharCharCharCharCharCharCharChar">
    <w:name w:val="Char Char Char Char Char Char Char Char Char Char"/>
    <w:basedOn w:val="Normal"/>
    <w:rsid w:val="00A62807"/>
    <w:pPr>
      <w:spacing w:after="160" w:line="240" w:lineRule="exact"/>
    </w:pPr>
    <w:rPr>
      <w:rFonts w:ascii="Tahoma" w:hAnsi="Tahoma"/>
    </w:rPr>
  </w:style>
  <w:style w:type="paragraph" w:customStyle="1" w:styleId="CharCharCharCharCharCharChar">
    <w:name w:val="Char Char Char Char Char Char Char"/>
    <w:basedOn w:val="Normal"/>
    <w:rsid w:val="00A62807"/>
    <w:pPr>
      <w:spacing w:after="160" w:line="240" w:lineRule="exact"/>
    </w:pPr>
    <w:rPr>
      <w:rFonts w:ascii="Tahoma" w:hAnsi="Tahoma"/>
    </w:rPr>
  </w:style>
  <w:style w:type="paragraph" w:customStyle="1" w:styleId="2">
    <w:name w:val="2"/>
    <w:basedOn w:val="Normal"/>
    <w:rsid w:val="00A62807"/>
    <w:pPr>
      <w:spacing w:after="160" w:line="240" w:lineRule="exact"/>
    </w:pPr>
    <w:rPr>
      <w:rFonts w:ascii="Tahoma" w:hAnsi="Tahoma"/>
    </w:rPr>
  </w:style>
  <w:style w:type="paragraph" w:customStyle="1" w:styleId="Char">
    <w:name w:val="Char"/>
    <w:basedOn w:val="Normal"/>
    <w:rsid w:val="00A62807"/>
    <w:pPr>
      <w:spacing w:after="160" w:line="240" w:lineRule="exact"/>
    </w:pPr>
    <w:rPr>
      <w:rFonts w:ascii="Tahoma" w:hAnsi="Tahoma"/>
    </w:rPr>
  </w:style>
  <w:style w:type="paragraph" w:customStyle="1" w:styleId="xl22">
    <w:name w:val="xl22"/>
    <w:basedOn w:val="Normal"/>
    <w:rsid w:val="00A62807"/>
    <w:pPr>
      <w:pBdr>
        <w:top w:val="single" w:sz="4" w:space="0" w:color="auto"/>
        <w:left w:val="single" w:sz="4" w:space="0" w:color="auto"/>
        <w:right w:val="single" w:sz="4" w:space="0" w:color="auto"/>
      </w:pBdr>
      <w:spacing w:before="100" w:beforeAutospacing="1" w:after="100" w:afterAutospacing="1"/>
      <w:jc w:val="center"/>
      <w:textAlignment w:val="center"/>
    </w:pPr>
    <w:rPr>
      <w:rFonts w:ascii="Tahoma" w:hAnsi="Tahoma" w:cs="Tahoma"/>
      <w:b/>
      <w:bCs/>
      <w:sz w:val="16"/>
      <w:szCs w:val="16"/>
    </w:rPr>
  </w:style>
  <w:style w:type="paragraph" w:customStyle="1" w:styleId="xl23">
    <w:name w:val="xl23"/>
    <w:basedOn w:val="Normal"/>
    <w:rsid w:val="00A62807"/>
    <w:pPr>
      <w:pBdr>
        <w:top w:val="single" w:sz="4" w:space="0" w:color="auto"/>
        <w:left w:val="single" w:sz="4" w:space="0" w:color="auto"/>
        <w:right w:val="single" w:sz="4" w:space="0" w:color="auto"/>
      </w:pBdr>
      <w:spacing w:before="100" w:beforeAutospacing="1" w:after="100" w:afterAutospacing="1"/>
      <w:jc w:val="center"/>
      <w:textAlignment w:val="center"/>
    </w:pPr>
    <w:rPr>
      <w:rFonts w:ascii="Tahoma" w:hAnsi="Tahoma" w:cs="Tahoma"/>
      <w:b/>
      <w:bCs/>
      <w:sz w:val="16"/>
      <w:szCs w:val="16"/>
    </w:rPr>
  </w:style>
  <w:style w:type="paragraph" w:customStyle="1" w:styleId="xl24">
    <w:name w:val="xl24"/>
    <w:basedOn w:val="Normal"/>
    <w:rsid w:val="00A62807"/>
    <w:pPr>
      <w:pBdr>
        <w:top w:val="single" w:sz="4" w:space="0" w:color="auto"/>
      </w:pBdr>
      <w:spacing w:before="100" w:beforeAutospacing="1" w:after="100" w:afterAutospacing="1"/>
    </w:pPr>
    <w:rPr>
      <w:rFonts w:ascii="Tahoma" w:hAnsi="Tahoma" w:cs="Tahoma"/>
      <w:b/>
      <w:bCs/>
      <w:sz w:val="16"/>
      <w:szCs w:val="16"/>
    </w:rPr>
  </w:style>
  <w:style w:type="paragraph" w:customStyle="1" w:styleId="xl25">
    <w:name w:val="xl25"/>
    <w:basedOn w:val="Normal"/>
    <w:rsid w:val="00A62807"/>
    <w:pPr>
      <w:pBdr>
        <w:top w:val="single" w:sz="4" w:space="0" w:color="auto"/>
      </w:pBdr>
      <w:spacing w:before="100" w:beforeAutospacing="1" w:after="100" w:afterAutospacing="1"/>
      <w:jc w:val="center"/>
    </w:pPr>
    <w:rPr>
      <w:rFonts w:ascii="Tahoma" w:hAnsi="Tahoma" w:cs="Tahoma"/>
      <w:b/>
      <w:bCs/>
      <w:sz w:val="16"/>
      <w:szCs w:val="16"/>
    </w:rPr>
  </w:style>
  <w:style w:type="paragraph" w:customStyle="1" w:styleId="xl26">
    <w:name w:val="xl26"/>
    <w:basedOn w:val="Normal"/>
    <w:rsid w:val="00A62807"/>
    <w:pPr>
      <w:pBdr>
        <w:top w:val="single" w:sz="4" w:space="0" w:color="auto"/>
      </w:pBdr>
      <w:spacing w:before="100" w:beforeAutospacing="1" w:after="100" w:afterAutospacing="1"/>
    </w:pPr>
    <w:rPr>
      <w:rFonts w:ascii="Tahoma" w:hAnsi="Tahoma" w:cs="Tahoma"/>
      <w:b/>
      <w:bCs/>
      <w:sz w:val="16"/>
      <w:szCs w:val="16"/>
    </w:rPr>
  </w:style>
  <w:style w:type="paragraph" w:customStyle="1" w:styleId="xl27">
    <w:name w:val="xl27"/>
    <w:basedOn w:val="Normal"/>
    <w:rsid w:val="00A62807"/>
    <w:pPr>
      <w:pBdr>
        <w:top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28">
    <w:name w:val="xl28"/>
    <w:basedOn w:val="Normal"/>
    <w:rsid w:val="00A62807"/>
    <w:pPr>
      <w:pBdr>
        <w:top w:val="single" w:sz="4" w:space="0" w:color="auto"/>
        <w:left w:val="single" w:sz="4" w:space="0" w:color="auto"/>
        <w:bottom w:val="single" w:sz="4" w:space="0" w:color="auto"/>
      </w:pBdr>
      <w:spacing w:before="100" w:beforeAutospacing="1" w:after="100" w:afterAutospacing="1"/>
    </w:pPr>
    <w:rPr>
      <w:rFonts w:ascii="Tahoma" w:hAnsi="Tahoma" w:cs="Tahoma"/>
      <w:sz w:val="16"/>
      <w:szCs w:val="16"/>
    </w:rPr>
  </w:style>
  <w:style w:type="paragraph" w:customStyle="1" w:styleId="xl29">
    <w:name w:val="xl29"/>
    <w:basedOn w:val="Normal"/>
    <w:rsid w:val="00A62807"/>
    <w:pPr>
      <w:pBdr>
        <w:top w:val="single" w:sz="4" w:space="0" w:color="auto"/>
        <w:bottom w:val="single" w:sz="4" w:space="0" w:color="auto"/>
      </w:pBdr>
      <w:spacing w:before="100" w:beforeAutospacing="1" w:after="100" w:afterAutospacing="1"/>
    </w:pPr>
    <w:rPr>
      <w:rFonts w:ascii="Tahoma" w:hAnsi="Tahoma" w:cs="Tahoma"/>
      <w:sz w:val="16"/>
      <w:szCs w:val="16"/>
    </w:rPr>
  </w:style>
  <w:style w:type="paragraph" w:customStyle="1" w:styleId="xl30">
    <w:name w:val="xl30"/>
    <w:basedOn w:val="Normal"/>
    <w:rsid w:val="00A62807"/>
    <w:pPr>
      <w:pBdr>
        <w:top w:val="single" w:sz="4" w:space="0" w:color="auto"/>
        <w:bottom w:val="single" w:sz="4" w:space="0" w:color="auto"/>
      </w:pBdr>
      <w:spacing w:before="100" w:beforeAutospacing="1" w:after="100" w:afterAutospacing="1"/>
      <w:jc w:val="center"/>
    </w:pPr>
    <w:rPr>
      <w:rFonts w:ascii="Tahoma" w:hAnsi="Tahoma" w:cs="Tahoma"/>
      <w:sz w:val="16"/>
      <w:szCs w:val="16"/>
    </w:rPr>
  </w:style>
  <w:style w:type="paragraph" w:customStyle="1" w:styleId="xl31">
    <w:name w:val="xl31"/>
    <w:basedOn w:val="Normal"/>
    <w:rsid w:val="00A62807"/>
    <w:pPr>
      <w:pBdr>
        <w:top w:val="single" w:sz="4" w:space="0" w:color="auto"/>
        <w:bottom w:val="single" w:sz="4" w:space="0" w:color="auto"/>
      </w:pBdr>
      <w:spacing w:before="100" w:beforeAutospacing="1" w:after="100" w:afterAutospacing="1"/>
    </w:pPr>
    <w:rPr>
      <w:rFonts w:ascii="Tahoma" w:hAnsi="Tahoma" w:cs="Tahoma"/>
      <w:sz w:val="16"/>
      <w:szCs w:val="16"/>
    </w:rPr>
  </w:style>
  <w:style w:type="paragraph" w:customStyle="1" w:styleId="xl32">
    <w:name w:val="xl32"/>
    <w:basedOn w:val="Normal"/>
    <w:rsid w:val="00A62807"/>
    <w:pPr>
      <w:pBdr>
        <w:top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33">
    <w:name w:val="xl33"/>
    <w:basedOn w:val="Normal"/>
    <w:rsid w:val="00A62807"/>
    <w:pPr>
      <w:spacing w:before="100" w:beforeAutospacing="1" w:after="100" w:afterAutospacing="1"/>
    </w:pPr>
    <w:rPr>
      <w:rFonts w:ascii="Tahoma" w:hAnsi="Tahoma" w:cs="Tahoma"/>
      <w:sz w:val="16"/>
      <w:szCs w:val="16"/>
    </w:rPr>
  </w:style>
  <w:style w:type="paragraph" w:customStyle="1" w:styleId="xl34">
    <w:name w:val="xl34"/>
    <w:basedOn w:val="Normal"/>
    <w:rsid w:val="00A62807"/>
    <w:pPr>
      <w:pBdr>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35">
    <w:name w:val="xl35"/>
    <w:basedOn w:val="Normal"/>
    <w:rsid w:val="00A62807"/>
    <w:pPr>
      <w:pBdr>
        <w:left w:val="single" w:sz="4" w:space="0" w:color="auto"/>
        <w:bottom w:val="single" w:sz="4" w:space="0" w:color="auto"/>
        <w:right w:val="single" w:sz="4" w:space="0" w:color="auto"/>
      </w:pBdr>
      <w:spacing w:before="100" w:beforeAutospacing="1" w:after="100" w:afterAutospacing="1"/>
      <w:jc w:val="center"/>
    </w:pPr>
    <w:rPr>
      <w:rFonts w:ascii="Tahoma" w:hAnsi="Tahoma" w:cs="Tahoma"/>
      <w:b/>
      <w:bCs/>
      <w:sz w:val="16"/>
      <w:szCs w:val="16"/>
    </w:rPr>
  </w:style>
  <w:style w:type="paragraph" w:customStyle="1" w:styleId="xl36">
    <w:name w:val="xl36"/>
    <w:basedOn w:val="Normal"/>
    <w:rsid w:val="00A62807"/>
    <w:pPr>
      <w:pBdr>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37">
    <w:name w:val="xl37"/>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38">
    <w:name w:val="xl38"/>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39">
    <w:name w:val="xl39"/>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40">
    <w:name w:val="xl40"/>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41">
    <w:name w:val="xl41"/>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42">
    <w:name w:val="xl42"/>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43">
    <w:name w:val="xl43"/>
    <w:basedOn w:val="Normal"/>
    <w:rsid w:val="00A62807"/>
    <w:pPr>
      <w:pBdr>
        <w:top w:val="single" w:sz="4" w:space="0" w:color="auto"/>
        <w:left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44">
    <w:name w:val="xl44"/>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45">
    <w:name w:val="xl45"/>
    <w:basedOn w:val="Normal"/>
    <w:rsid w:val="00A62807"/>
    <w:pPr>
      <w:pBdr>
        <w:top w:val="single" w:sz="4" w:space="0" w:color="auto"/>
        <w:bottom w:val="single" w:sz="4" w:space="0" w:color="auto"/>
      </w:pBdr>
      <w:spacing w:before="100" w:beforeAutospacing="1" w:after="100" w:afterAutospacing="1"/>
      <w:jc w:val="right"/>
    </w:pPr>
    <w:rPr>
      <w:rFonts w:ascii="Tahoma" w:hAnsi="Tahoma" w:cs="Tahoma"/>
      <w:sz w:val="16"/>
      <w:szCs w:val="16"/>
    </w:rPr>
  </w:style>
  <w:style w:type="paragraph" w:customStyle="1" w:styleId="xl46">
    <w:name w:val="xl46"/>
    <w:basedOn w:val="Normal"/>
    <w:rsid w:val="00A62807"/>
    <w:pPr>
      <w:pBdr>
        <w:top w:val="single" w:sz="4" w:space="0" w:color="auto"/>
      </w:pBdr>
      <w:spacing w:before="100" w:beforeAutospacing="1" w:after="100" w:afterAutospacing="1"/>
    </w:pPr>
    <w:rPr>
      <w:rFonts w:ascii="Tahoma" w:hAnsi="Tahoma" w:cs="Tahoma"/>
      <w:sz w:val="16"/>
      <w:szCs w:val="16"/>
    </w:rPr>
  </w:style>
  <w:style w:type="paragraph" w:customStyle="1" w:styleId="xl47">
    <w:name w:val="xl47"/>
    <w:basedOn w:val="Normal"/>
    <w:rsid w:val="00A62807"/>
    <w:pPr>
      <w:pBdr>
        <w:top w:val="single" w:sz="4" w:space="0" w:color="auto"/>
      </w:pBdr>
      <w:spacing w:before="100" w:beforeAutospacing="1" w:after="100" w:afterAutospacing="1"/>
      <w:jc w:val="center"/>
    </w:pPr>
    <w:rPr>
      <w:rFonts w:ascii="Tahoma" w:hAnsi="Tahoma" w:cs="Tahoma"/>
      <w:sz w:val="16"/>
      <w:szCs w:val="16"/>
    </w:rPr>
  </w:style>
  <w:style w:type="paragraph" w:customStyle="1" w:styleId="xl48">
    <w:name w:val="xl48"/>
    <w:basedOn w:val="Normal"/>
    <w:rsid w:val="00A62807"/>
    <w:pPr>
      <w:pBdr>
        <w:top w:val="single" w:sz="4" w:space="0" w:color="auto"/>
      </w:pBdr>
      <w:spacing w:before="100" w:beforeAutospacing="1" w:after="100" w:afterAutospacing="1"/>
    </w:pPr>
    <w:rPr>
      <w:rFonts w:ascii="Tahoma" w:hAnsi="Tahoma" w:cs="Tahoma"/>
      <w:sz w:val="16"/>
      <w:szCs w:val="16"/>
    </w:rPr>
  </w:style>
  <w:style w:type="paragraph" w:customStyle="1" w:styleId="xl49">
    <w:name w:val="xl49"/>
    <w:basedOn w:val="Normal"/>
    <w:rsid w:val="00A62807"/>
    <w:pPr>
      <w:spacing w:before="100" w:beforeAutospacing="1" w:after="100" w:afterAutospacing="1"/>
      <w:jc w:val="center"/>
    </w:pPr>
    <w:rPr>
      <w:rFonts w:ascii="Tahoma" w:hAnsi="Tahoma" w:cs="Tahoma"/>
      <w:sz w:val="16"/>
      <w:szCs w:val="16"/>
    </w:rPr>
  </w:style>
  <w:style w:type="paragraph" w:customStyle="1" w:styleId="xl50">
    <w:name w:val="xl50"/>
    <w:basedOn w:val="Normal"/>
    <w:rsid w:val="00A62807"/>
    <w:pPr>
      <w:spacing w:before="100" w:beforeAutospacing="1" w:after="100" w:afterAutospacing="1"/>
    </w:pPr>
    <w:rPr>
      <w:rFonts w:ascii="Tahoma" w:hAnsi="Tahoma" w:cs="Tahoma"/>
      <w:sz w:val="16"/>
      <w:szCs w:val="16"/>
    </w:rPr>
  </w:style>
  <w:style w:type="paragraph" w:customStyle="1" w:styleId="xl51">
    <w:name w:val="xl51"/>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sz w:val="16"/>
      <w:szCs w:val="16"/>
    </w:rPr>
  </w:style>
  <w:style w:type="paragraph" w:customStyle="1" w:styleId="xl52">
    <w:name w:val="xl52"/>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53">
    <w:name w:val="xl53"/>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54">
    <w:name w:val="xl54"/>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b/>
      <w:bCs/>
      <w:sz w:val="16"/>
      <w:szCs w:val="16"/>
    </w:rPr>
  </w:style>
  <w:style w:type="paragraph" w:customStyle="1" w:styleId="xl55">
    <w:name w:val="xl55"/>
    <w:basedOn w:val="Normal"/>
    <w:rsid w:val="00A62807"/>
    <w:pPr>
      <w:pBdr>
        <w:top w:val="single" w:sz="4" w:space="0" w:color="auto"/>
        <w:bottom w:val="single" w:sz="4" w:space="0" w:color="auto"/>
      </w:pBdr>
      <w:spacing w:before="100" w:beforeAutospacing="1" w:after="100" w:afterAutospacing="1"/>
    </w:pPr>
    <w:rPr>
      <w:rFonts w:ascii="Tahoma" w:hAnsi="Tahoma" w:cs="Tahoma"/>
      <w:sz w:val="16"/>
      <w:szCs w:val="16"/>
    </w:rPr>
  </w:style>
  <w:style w:type="paragraph" w:customStyle="1" w:styleId="xl56">
    <w:name w:val="xl56"/>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57">
    <w:name w:val="xl57"/>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58">
    <w:name w:val="xl58"/>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59">
    <w:name w:val="xl59"/>
    <w:basedOn w:val="Normal"/>
    <w:rsid w:val="00A62807"/>
    <w:pPr>
      <w:pBdr>
        <w:top w:val="single" w:sz="4" w:space="0" w:color="auto"/>
        <w:left w:val="single" w:sz="4" w:space="0" w:color="auto"/>
        <w:bottom w:val="single" w:sz="4" w:space="0" w:color="auto"/>
      </w:pBdr>
      <w:spacing w:before="100" w:beforeAutospacing="1" w:after="100" w:afterAutospacing="1"/>
      <w:jc w:val="right"/>
    </w:pPr>
    <w:rPr>
      <w:rFonts w:ascii="Tahoma" w:hAnsi="Tahoma" w:cs="Tahoma"/>
      <w:sz w:val="16"/>
      <w:szCs w:val="16"/>
    </w:rPr>
  </w:style>
  <w:style w:type="paragraph" w:customStyle="1" w:styleId="xl60">
    <w:name w:val="xl60"/>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61">
    <w:name w:val="xl61"/>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62">
    <w:name w:val="xl62"/>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sz w:val="16"/>
      <w:szCs w:val="16"/>
    </w:rPr>
  </w:style>
  <w:style w:type="paragraph" w:customStyle="1" w:styleId="xl63">
    <w:name w:val="xl63"/>
    <w:basedOn w:val="Normal"/>
    <w:rsid w:val="00A62807"/>
    <w:pPr>
      <w:pBdr>
        <w:top w:val="single" w:sz="4" w:space="0" w:color="auto"/>
        <w:left w:val="single" w:sz="4" w:space="0" w:color="auto"/>
        <w:right w:val="single" w:sz="4" w:space="0" w:color="auto"/>
      </w:pBdr>
      <w:spacing w:before="100" w:beforeAutospacing="1" w:after="100" w:afterAutospacing="1"/>
    </w:pPr>
    <w:rPr>
      <w:rFonts w:ascii="Tahoma" w:hAnsi="Tahoma" w:cs="Tahoma"/>
      <w:b/>
      <w:bCs/>
      <w:sz w:val="16"/>
      <w:szCs w:val="16"/>
    </w:rPr>
  </w:style>
  <w:style w:type="paragraph" w:customStyle="1" w:styleId="xl64">
    <w:name w:val="xl64"/>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ahoma" w:hAnsi="Tahoma" w:cs="Tahoma"/>
      <w:sz w:val="16"/>
      <w:szCs w:val="16"/>
    </w:rPr>
  </w:style>
  <w:style w:type="paragraph" w:customStyle="1" w:styleId="xl65">
    <w:name w:val="xl65"/>
    <w:basedOn w:val="Normal"/>
    <w:rsid w:val="00A62807"/>
    <w:pPr>
      <w:pBdr>
        <w:top w:val="single" w:sz="4" w:space="0" w:color="auto"/>
        <w:left w:val="single" w:sz="4" w:space="0" w:color="auto"/>
      </w:pBdr>
      <w:spacing w:before="100" w:beforeAutospacing="1" w:after="100" w:afterAutospacing="1"/>
    </w:pPr>
    <w:rPr>
      <w:rFonts w:ascii="Tahoma" w:hAnsi="Tahoma" w:cs="Tahoma"/>
      <w:sz w:val="16"/>
      <w:szCs w:val="16"/>
    </w:rPr>
  </w:style>
  <w:style w:type="paragraph" w:customStyle="1" w:styleId="xl66">
    <w:name w:val="xl66"/>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ahoma" w:hAnsi="Tahoma" w:cs="Tahoma"/>
      <w:b/>
      <w:bCs/>
      <w:sz w:val="16"/>
      <w:szCs w:val="16"/>
    </w:rPr>
  </w:style>
  <w:style w:type="paragraph" w:customStyle="1" w:styleId="xl67">
    <w:name w:val="xl67"/>
    <w:basedOn w:val="Normal"/>
    <w:rsid w:val="00A62807"/>
    <w:pPr>
      <w:pBdr>
        <w:left w:val="single" w:sz="4" w:space="0" w:color="auto"/>
        <w:bottom w:val="single" w:sz="4" w:space="0" w:color="auto"/>
        <w:right w:val="single" w:sz="4" w:space="0" w:color="auto"/>
      </w:pBdr>
      <w:spacing w:before="100" w:beforeAutospacing="1" w:after="100" w:afterAutospacing="1"/>
      <w:jc w:val="right"/>
    </w:pPr>
    <w:rPr>
      <w:rFonts w:ascii="Tahoma" w:hAnsi="Tahoma" w:cs="Tahoma"/>
      <w:b/>
      <w:bCs/>
      <w:sz w:val="16"/>
      <w:szCs w:val="16"/>
    </w:rPr>
  </w:style>
  <w:style w:type="paragraph" w:customStyle="1" w:styleId="xl68">
    <w:name w:val="xl68"/>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ahoma" w:hAnsi="Tahoma" w:cs="Tahoma"/>
      <w:b/>
      <w:bCs/>
      <w:sz w:val="16"/>
      <w:szCs w:val="16"/>
    </w:rPr>
  </w:style>
  <w:style w:type="paragraph" w:customStyle="1" w:styleId="xl69">
    <w:name w:val="xl69"/>
    <w:basedOn w:val="Normal"/>
    <w:rsid w:val="00A62807"/>
    <w:pPr>
      <w:pBdr>
        <w:top w:val="single" w:sz="4" w:space="0" w:color="auto"/>
        <w:left w:val="single" w:sz="4" w:space="0" w:color="auto"/>
        <w:right w:val="single" w:sz="4" w:space="0" w:color="auto"/>
      </w:pBdr>
      <w:spacing w:before="100" w:beforeAutospacing="1" w:after="100" w:afterAutospacing="1"/>
      <w:jc w:val="right"/>
    </w:pPr>
    <w:rPr>
      <w:rFonts w:ascii="Tahoma" w:hAnsi="Tahoma" w:cs="Tahoma"/>
      <w:b/>
      <w:bCs/>
      <w:sz w:val="16"/>
      <w:szCs w:val="16"/>
    </w:rPr>
  </w:style>
  <w:style w:type="paragraph" w:customStyle="1" w:styleId="xl70">
    <w:name w:val="xl70"/>
    <w:basedOn w:val="Normal"/>
    <w:rsid w:val="00A62807"/>
    <w:pPr>
      <w:pBdr>
        <w:top w:val="single" w:sz="4" w:space="0" w:color="auto"/>
        <w:left w:val="single" w:sz="4" w:space="0" w:color="auto"/>
      </w:pBdr>
      <w:spacing w:before="100" w:beforeAutospacing="1" w:after="100" w:afterAutospacing="1"/>
    </w:pPr>
    <w:rPr>
      <w:rFonts w:ascii="Tahoma" w:hAnsi="Tahoma" w:cs="Tahoma"/>
      <w:b/>
      <w:bCs/>
      <w:sz w:val="16"/>
      <w:szCs w:val="16"/>
    </w:rPr>
  </w:style>
  <w:style w:type="paragraph" w:customStyle="1" w:styleId="xl71">
    <w:name w:val="xl71"/>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b/>
      <w:bCs/>
      <w:sz w:val="16"/>
      <w:szCs w:val="16"/>
    </w:rPr>
  </w:style>
  <w:style w:type="paragraph" w:customStyle="1" w:styleId="xl72">
    <w:name w:val="xl72"/>
    <w:basedOn w:val="Normal"/>
    <w:rsid w:val="00A628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b/>
      <w:bCs/>
      <w:sz w:val="16"/>
      <w:szCs w:val="16"/>
    </w:rPr>
  </w:style>
  <w:style w:type="paragraph" w:customStyle="1" w:styleId="CharCharChar">
    <w:name w:val="Char Char Char"/>
    <w:basedOn w:val="Normal"/>
    <w:rsid w:val="00A62807"/>
    <w:pPr>
      <w:spacing w:after="160" w:line="240" w:lineRule="exact"/>
    </w:pPr>
    <w:rPr>
      <w:rFonts w:ascii="Tahoma" w:hAnsi="Tahoma"/>
    </w:rPr>
  </w:style>
  <w:style w:type="paragraph" w:customStyle="1" w:styleId="isi">
    <w:name w:val="isi"/>
    <w:basedOn w:val="Normal"/>
    <w:link w:val="isiChar"/>
    <w:rsid w:val="00A62807"/>
    <w:pPr>
      <w:spacing w:before="240" w:line="288" w:lineRule="auto"/>
      <w:jc w:val="both"/>
    </w:pPr>
    <w:rPr>
      <w:rFonts w:ascii="Verdana" w:eastAsia="MS Mincho" w:hAnsi="Verdana"/>
      <w:sz w:val="22"/>
      <w:szCs w:val="22"/>
      <w:lang w:eastAsia="ja-JP"/>
    </w:rPr>
  </w:style>
  <w:style w:type="character" w:customStyle="1" w:styleId="isiChar">
    <w:name w:val="isi Char"/>
    <w:link w:val="isi"/>
    <w:rsid w:val="00A62807"/>
    <w:rPr>
      <w:rFonts w:ascii="Verdana" w:eastAsia="MS Mincho" w:hAnsi="Verdana"/>
      <w:sz w:val="22"/>
      <w:szCs w:val="22"/>
      <w:lang w:val="en-US" w:eastAsia="ja-JP" w:bidi="ar-SA"/>
    </w:rPr>
  </w:style>
  <w:style w:type="paragraph" w:customStyle="1" w:styleId="CharCharCharCharCharChar">
    <w:name w:val="Char Char Char Char Char Char"/>
    <w:basedOn w:val="Normal"/>
    <w:rsid w:val="00A62807"/>
    <w:pPr>
      <w:spacing w:after="160" w:line="240" w:lineRule="exact"/>
    </w:pPr>
    <w:rPr>
      <w:rFonts w:ascii="Tahoma" w:hAnsi="Tahoma"/>
    </w:rPr>
  </w:style>
  <w:style w:type="paragraph" w:customStyle="1" w:styleId="CharCharCharCharCharCharCharCharChar1CharCharChar">
    <w:name w:val="Char Char Char Char Char Char Char Char Char1 Char Char Char"/>
    <w:basedOn w:val="Normal"/>
    <w:rsid w:val="00A62807"/>
    <w:pPr>
      <w:spacing w:after="160" w:line="240" w:lineRule="exact"/>
    </w:pPr>
    <w:rPr>
      <w:rFonts w:ascii="Tahoma" w:hAnsi="Tahoma"/>
    </w:rPr>
  </w:style>
  <w:style w:type="paragraph" w:customStyle="1" w:styleId="CharCharCharCharCharCharCharCharCharCharCharCharCharCharCharChar">
    <w:name w:val="Char Char Char Char Char Char Char Char Char Char Char Char Char Char Char Char"/>
    <w:basedOn w:val="Normal"/>
    <w:rsid w:val="00A62807"/>
    <w:pPr>
      <w:spacing w:after="160" w:line="240" w:lineRule="exact"/>
    </w:pPr>
    <w:rPr>
      <w:rFonts w:ascii="Tahoma" w:hAnsi="Tahoma"/>
    </w:rPr>
  </w:style>
  <w:style w:type="paragraph" w:customStyle="1" w:styleId="CharCharCharCharCharCharCharCharCharCharCharCharCharCharCharCharCharCharChar">
    <w:name w:val="Char Char Char Char Char Char Char Char Char Char Char Char Char Char Char Char Char Char Char"/>
    <w:basedOn w:val="Normal"/>
    <w:rsid w:val="00A62807"/>
    <w:pPr>
      <w:spacing w:after="160" w:line="240" w:lineRule="exact"/>
    </w:pPr>
    <w:rPr>
      <w:rFonts w:ascii="Tahoma" w:hAnsi="Tahoma"/>
    </w:rPr>
  </w:style>
  <w:style w:type="paragraph" w:customStyle="1" w:styleId="2CharCharCharCharCharCharCharCharCharChar">
    <w:name w:val="2 Char Char Char Char Char Char Char Char Char Char"/>
    <w:basedOn w:val="Normal"/>
    <w:rsid w:val="00A62807"/>
    <w:pPr>
      <w:spacing w:after="160" w:line="240" w:lineRule="exact"/>
    </w:pPr>
    <w:rPr>
      <w:rFonts w:ascii="Tahoma" w:hAnsi="Tahoma"/>
    </w:rPr>
  </w:style>
  <w:style w:type="paragraph" w:styleId="ListParagraph">
    <w:name w:val="List Paragraph"/>
    <w:basedOn w:val="Normal"/>
    <w:uiPriority w:val="34"/>
    <w:qFormat/>
    <w:rsid w:val="00A62807"/>
    <w:pPr>
      <w:spacing w:after="200" w:line="276" w:lineRule="auto"/>
      <w:ind w:left="720"/>
      <w:contextualSpacing/>
    </w:pPr>
    <w:rPr>
      <w:rFonts w:ascii="Calibri" w:eastAsia="Calibri" w:hAnsi="Calibri"/>
      <w:sz w:val="22"/>
      <w:szCs w:val="22"/>
    </w:rPr>
  </w:style>
  <w:style w:type="paragraph" w:customStyle="1" w:styleId="CharCharCharCharCharCharCharCharCharCharCharChar">
    <w:name w:val="Char Char Char Char Char Char Char Char Char Char Char Char"/>
    <w:basedOn w:val="Normal"/>
    <w:rsid w:val="00A62807"/>
    <w:pPr>
      <w:spacing w:after="160" w:line="240" w:lineRule="exact"/>
    </w:pPr>
    <w:rPr>
      <w:rFonts w:ascii="Tahoma" w:hAnsi="Tahoma"/>
    </w:rPr>
  </w:style>
  <w:style w:type="paragraph" w:customStyle="1" w:styleId="Default">
    <w:name w:val="Default"/>
    <w:rsid w:val="00A62807"/>
    <w:pPr>
      <w:autoSpaceDE w:val="0"/>
      <w:autoSpaceDN w:val="0"/>
      <w:adjustRightInd w:val="0"/>
    </w:pPr>
    <w:rPr>
      <w:color w:val="000000"/>
      <w:sz w:val="24"/>
      <w:szCs w:val="24"/>
      <w:lang w:val="en-US" w:eastAsia="en-US"/>
    </w:rPr>
  </w:style>
  <w:style w:type="paragraph" w:customStyle="1" w:styleId="CharCharCharCharCharCharCharCharCharChar0">
    <w:name w:val="Char Char Char Char Char Char Char Char Char Char"/>
    <w:basedOn w:val="Normal"/>
    <w:rsid w:val="00A62807"/>
    <w:pPr>
      <w:spacing w:after="160" w:line="240" w:lineRule="exact"/>
    </w:pPr>
    <w:rPr>
      <w:rFonts w:ascii="Tahoma" w:hAnsi="Tahoma"/>
    </w:rPr>
  </w:style>
  <w:style w:type="paragraph" w:styleId="BalloonText">
    <w:name w:val="Balloon Text"/>
    <w:basedOn w:val="Normal"/>
    <w:semiHidden/>
    <w:rsid w:val="005C69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n.co.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eproc.pln.c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28</Pages>
  <Words>7995</Words>
  <Characters>45576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53465</CharactersWithSpaces>
  <SharedDoc>false</SharedDoc>
  <HLinks>
    <vt:vector size="12" baseType="variant">
      <vt:variant>
        <vt:i4>6815868</vt:i4>
      </vt:variant>
      <vt:variant>
        <vt:i4>3</vt:i4>
      </vt:variant>
      <vt:variant>
        <vt:i4>0</vt:i4>
      </vt:variant>
      <vt:variant>
        <vt:i4>5</vt:i4>
      </vt:variant>
      <vt:variant>
        <vt:lpwstr>http://eproc.pln.co.id/</vt:lpwstr>
      </vt:variant>
      <vt:variant>
        <vt:lpwstr/>
      </vt:variant>
      <vt:variant>
        <vt:i4>1835028</vt:i4>
      </vt:variant>
      <vt:variant>
        <vt:i4>0</vt:i4>
      </vt:variant>
      <vt:variant>
        <vt:i4>0</vt:i4>
      </vt:variant>
      <vt:variant>
        <vt:i4>5</vt:i4>
      </vt:variant>
      <vt:variant>
        <vt:lpwstr>http://www.pln.co.id/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Daswar</dc:creator>
  <cp:lastModifiedBy>USER</cp:lastModifiedBy>
  <cp:revision>28</cp:revision>
  <cp:lastPrinted>2010-11-30T01:36:00Z</cp:lastPrinted>
  <dcterms:created xsi:type="dcterms:W3CDTF">2013-07-24T06:22:00Z</dcterms:created>
  <dcterms:modified xsi:type="dcterms:W3CDTF">2013-07-24T09:09:00Z</dcterms:modified>
</cp:coreProperties>
</file>